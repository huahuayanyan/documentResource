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EADD2" w14:textId="77777777" w:rsidR="002B1E30" w:rsidRPr="003E243A" w:rsidRDefault="002B1E30" w:rsidP="006A7432">
      <w:pPr>
        <w:pStyle w:val="a7"/>
        <w:spacing w:beforeLines="50" w:before="156"/>
        <w:ind w:left="720" w:hanging="720"/>
        <w:jc w:val="center"/>
        <w:rPr>
          <w:rFonts w:ascii="黑体" w:eastAsia="黑体" w:hAnsi="黑体" w:cs="Arial"/>
          <w:b/>
          <w:noProof/>
          <w:sz w:val="72"/>
          <w:szCs w:val="72"/>
        </w:rPr>
      </w:pPr>
    </w:p>
    <w:p w14:paraId="488F547D" w14:textId="77777777" w:rsidR="00AE35F6" w:rsidRDefault="002B1E30">
      <w:pPr>
        <w:pStyle w:val="a7"/>
        <w:spacing w:beforeLines="50" w:before="156" w:line="360" w:lineRule="auto"/>
        <w:jc w:val="center"/>
        <w:rPr>
          <w:rFonts w:ascii="黑体" w:eastAsia="黑体" w:hAnsi="黑体" w:cs="Arial"/>
          <w:b/>
          <w:noProof/>
          <w:sz w:val="36"/>
          <w:szCs w:val="36"/>
        </w:rPr>
      </w:pPr>
      <w:r w:rsidRPr="003E243A">
        <w:rPr>
          <w:noProof/>
        </w:rPr>
        <w:drawing>
          <wp:inline distT="0" distB="0" distL="0" distR="0" wp14:anchorId="1A3B0CFC" wp14:editId="666DE321">
            <wp:extent cx="3181350" cy="762000"/>
            <wp:effectExtent l="19050" t="0" r="0" b="0"/>
            <wp:docPr id="5" name="图片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8"/>
                    <a:srcRect/>
                    <a:stretch>
                      <a:fillRect/>
                    </a:stretch>
                  </pic:blipFill>
                  <pic:spPr bwMode="auto">
                    <a:xfrm>
                      <a:off x="0" y="0"/>
                      <a:ext cx="3181350" cy="762000"/>
                    </a:xfrm>
                    <a:prstGeom prst="rect">
                      <a:avLst/>
                    </a:prstGeom>
                    <a:noFill/>
                    <a:ln w="9525">
                      <a:noFill/>
                      <a:miter lim="800000"/>
                      <a:headEnd/>
                      <a:tailEnd/>
                    </a:ln>
                  </pic:spPr>
                </pic:pic>
              </a:graphicData>
            </a:graphic>
          </wp:inline>
        </w:drawing>
      </w:r>
    </w:p>
    <w:p w14:paraId="3DA91B59" w14:textId="77777777" w:rsidR="00AE35F6" w:rsidRDefault="00AE35F6">
      <w:pPr>
        <w:pStyle w:val="a7"/>
        <w:spacing w:beforeLines="50" w:before="156" w:line="360" w:lineRule="auto"/>
        <w:jc w:val="center"/>
        <w:rPr>
          <w:rFonts w:ascii="黑体" w:eastAsia="黑体" w:hAnsi="黑体" w:cs="Arial"/>
          <w:b/>
          <w:noProof/>
          <w:sz w:val="36"/>
          <w:szCs w:val="36"/>
        </w:rPr>
      </w:pPr>
    </w:p>
    <w:p w14:paraId="1B8AFA4E" w14:textId="77777777" w:rsidR="00AE35F6" w:rsidRDefault="00AE35F6">
      <w:pPr>
        <w:pStyle w:val="a7"/>
        <w:spacing w:beforeLines="50" w:before="156" w:line="360" w:lineRule="auto"/>
        <w:jc w:val="center"/>
        <w:rPr>
          <w:rFonts w:ascii="黑体" w:eastAsia="黑体" w:hAnsi="黑体" w:cs="Arial"/>
          <w:b/>
          <w:noProof/>
          <w:sz w:val="36"/>
          <w:szCs w:val="36"/>
        </w:rPr>
      </w:pPr>
    </w:p>
    <w:p w14:paraId="3DB13510" w14:textId="77777777" w:rsidR="00AE35F6" w:rsidRDefault="003C0903">
      <w:pPr>
        <w:pStyle w:val="a7"/>
        <w:spacing w:beforeLines="50" w:before="156" w:line="360" w:lineRule="auto"/>
        <w:jc w:val="center"/>
        <w:rPr>
          <w:rFonts w:ascii="黑体" w:eastAsia="黑体" w:hAnsi="黑体" w:cs="Arial"/>
          <w:b/>
          <w:noProof/>
          <w:sz w:val="58"/>
          <w:szCs w:val="52"/>
        </w:rPr>
      </w:pPr>
      <w:r w:rsidRPr="003E243A">
        <w:rPr>
          <w:rFonts w:ascii="黑体" w:eastAsia="黑体" w:hAnsi="黑体" w:cs="Arial"/>
          <w:b/>
          <w:noProof/>
          <w:sz w:val="58"/>
          <w:szCs w:val="52"/>
        </w:rPr>
        <w:t>商业汇票</w:t>
      </w:r>
      <w:r w:rsidR="002B1E30" w:rsidRPr="003E243A">
        <w:rPr>
          <w:rFonts w:ascii="黑体" w:eastAsia="黑体" w:hAnsi="黑体" w:cs="Arial"/>
          <w:b/>
          <w:noProof/>
          <w:sz w:val="58"/>
          <w:szCs w:val="52"/>
        </w:rPr>
        <w:t>管理系统</w:t>
      </w:r>
    </w:p>
    <w:p w14:paraId="524D7F87" w14:textId="77777777" w:rsidR="00AE35F6" w:rsidRDefault="002B1E30">
      <w:pPr>
        <w:pStyle w:val="a7"/>
        <w:spacing w:beforeLines="50" w:before="156" w:line="360" w:lineRule="auto"/>
        <w:jc w:val="center"/>
        <w:rPr>
          <w:rFonts w:ascii="黑体" w:eastAsia="黑体" w:hAnsi="黑体" w:cs="Arial"/>
          <w:b/>
          <w:noProof/>
          <w:sz w:val="52"/>
          <w:szCs w:val="52"/>
        </w:rPr>
      </w:pPr>
      <w:r w:rsidRPr="003E243A">
        <w:rPr>
          <w:rFonts w:ascii="黑体" w:eastAsia="黑体" w:hAnsi="黑体" w:cs="Arial"/>
          <w:b/>
          <w:noProof/>
          <w:sz w:val="52"/>
          <w:szCs w:val="52"/>
        </w:rPr>
        <w:t>业务需求说明书</w:t>
      </w:r>
    </w:p>
    <w:p w14:paraId="02223A49" w14:textId="77777777" w:rsidR="002B1E30" w:rsidRPr="003E243A" w:rsidRDefault="002B1E30" w:rsidP="002B1E30">
      <w:pPr>
        <w:jc w:val="center"/>
        <w:rPr>
          <w:noProof/>
        </w:rPr>
      </w:pPr>
      <w:r w:rsidRPr="003E243A">
        <w:rPr>
          <w:rFonts w:ascii="黑体" w:eastAsia="黑体" w:hAnsi="黑体" w:cs="Arial"/>
          <w:b/>
          <w:noProof/>
          <w:sz w:val="36"/>
          <w:szCs w:val="36"/>
        </w:rPr>
        <w:t>【</w:t>
      </w:r>
      <w:r w:rsidR="00E0292B" w:rsidRPr="003E243A">
        <w:rPr>
          <w:rFonts w:ascii="黑体" w:eastAsia="黑体" w:hAnsi="黑体" w:cs="Arial"/>
          <w:b/>
          <w:noProof/>
          <w:sz w:val="36"/>
          <w:szCs w:val="36"/>
        </w:rPr>
        <w:t>票据</w:t>
      </w:r>
      <w:r w:rsidR="0093318C" w:rsidRPr="003E243A">
        <w:rPr>
          <w:rFonts w:ascii="黑体" w:eastAsia="黑体" w:hAnsi="黑体" w:cs="Arial"/>
          <w:b/>
          <w:noProof/>
          <w:sz w:val="36"/>
          <w:szCs w:val="36"/>
        </w:rPr>
        <w:t>与</w:t>
      </w:r>
      <w:r w:rsidR="00E0292B" w:rsidRPr="003E243A">
        <w:rPr>
          <w:rFonts w:ascii="黑体" w:eastAsia="黑体" w:hAnsi="黑体" w:cs="Arial"/>
          <w:b/>
          <w:noProof/>
          <w:sz w:val="36"/>
          <w:szCs w:val="36"/>
        </w:rPr>
        <w:t>信贷</w:t>
      </w:r>
      <w:r w:rsidR="0093318C" w:rsidRPr="003E243A">
        <w:rPr>
          <w:rFonts w:ascii="黑体" w:eastAsia="黑体" w:hAnsi="黑体" w:cs="Arial"/>
          <w:b/>
          <w:noProof/>
          <w:sz w:val="36"/>
          <w:szCs w:val="36"/>
        </w:rPr>
        <w:t>接口</w:t>
      </w:r>
      <w:r w:rsidRPr="003E243A">
        <w:rPr>
          <w:rFonts w:ascii="黑体" w:eastAsia="黑体" w:hAnsi="黑体" w:cs="Arial"/>
          <w:b/>
          <w:noProof/>
          <w:sz w:val="36"/>
          <w:szCs w:val="36"/>
        </w:rPr>
        <w:t>】</w:t>
      </w:r>
    </w:p>
    <w:p w14:paraId="7622A6A2" w14:textId="77777777" w:rsidR="002B1E30" w:rsidRPr="003E243A" w:rsidRDefault="002B1E30" w:rsidP="006A7432">
      <w:pPr>
        <w:pStyle w:val="a7"/>
        <w:spacing w:beforeLines="50" w:before="156"/>
        <w:rPr>
          <w:rFonts w:ascii="黑体" w:eastAsia="黑体" w:hAnsi="黑体" w:cs="Arial"/>
          <w:b/>
          <w:noProof/>
        </w:rPr>
      </w:pPr>
    </w:p>
    <w:p w14:paraId="2A5F83D3" w14:textId="77777777" w:rsidR="00AE35F6" w:rsidRDefault="00AE35F6">
      <w:pPr>
        <w:pStyle w:val="a7"/>
        <w:spacing w:beforeLines="50" w:before="156"/>
        <w:rPr>
          <w:rFonts w:ascii="黑体" w:eastAsia="黑体" w:hAnsi="黑体" w:cs="Arial"/>
          <w:b/>
          <w:noProof/>
        </w:rPr>
      </w:pPr>
    </w:p>
    <w:p w14:paraId="2D510082" w14:textId="77777777" w:rsidR="00AE35F6" w:rsidRDefault="00AE35F6">
      <w:pPr>
        <w:pStyle w:val="a7"/>
        <w:spacing w:beforeLines="50" w:before="156"/>
        <w:rPr>
          <w:rFonts w:ascii="黑体" w:eastAsia="黑体" w:hAnsi="黑体" w:cs="Arial"/>
          <w:b/>
          <w:noProof/>
        </w:rPr>
      </w:pPr>
    </w:p>
    <w:p w14:paraId="178D4050" w14:textId="77777777" w:rsidR="00AE35F6" w:rsidRDefault="00AE35F6">
      <w:pPr>
        <w:pStyle w:val="a7"/>
        <w:spacing w:beforeLines="50" w:before="156"/>
        <w:rPr>
          <w:rFonts w:ascii="黑体" w:eastAsia="黑体" w:hAnsi="黑体" w:cs="Arial"/>
          <w:b/>
          <w:noProof/>
        </w:rPr>
      </w:pPr>
    </w:p>
    <w:p w14:paraId="20E902AC" w14:textId="77777777" w:rsidR="00AE35F6" w:rsidRDefault="00AE35F6">
      <w:pPr>
        <w:pStyle w:val="a7"/>
        <w:spacing w:beforeLines="50" w:before="156"/>
        <w:rPr>
          <w:rFonts w:ascii="黑体" w:eastAsia="黑体" w:hAnsi="黑体" w:cs="Arial"/>
          <w:b/>
          <w:noProof/>
        </w:rPr>
      </w:pPr>
    </w:p>
    <w:p w14:paraId="26185082" w14:textId="77777777" w:rsidR="00AE35F6" w:rsidRDefault="00AE35F6">
      <w:pPr>
        <w:pStyle w:val="a7"/>
        <w:spacing w:beforeLines="50" w:before="156"/>
        <w:rPr>
          <w:rFonts w:ascii="黑体" w:eastAsia="黑体" w:hAnsi="黑体" w:cs="Arial"/>
          <w:b/>
          <w:noProof/>
        </w:rPr>
      </w:pPr>
    </w:p>
    <w:p w14:paraId="0DD564C5" w14:textId="77777777" w:rsidR="00AE35F6" w:rsidRDefault="00E0292B">
      <w:pPr>
        <w:pStyle w:val="a7"/>
        <w:spacing w:beforeLines="50" w:before="156"/>
        <w:jc w:val="center"/>
        <w:rPr>
          <w:rFonts w:ascii="黑体" w:eastAsia="黑体" w:hAnsi="黑体" w:cs="Arial"/>
          <w:b/>
          <w:noProof/>
          <w:sz w:val="36"/>
          <w:szCs w:val="36"/>
        </w:rPr>
      </w:pPr>
      <w:r w:rsidRPr="003E243A">
        <w:rPr>
          <w:rFonts w:ascii="黑体" w:eastAsia="黑体" w:hAnsi="黑体" w:cs="Arial"/>
          <w:b/>
          <w:noProof/>
          <w:sz w:val="36"/>
          <w:szCs w:val="36"/>
        </w:rPr>
        <w:t>商业汇票</w:t>
      </w:r>
      <w:r w:rsidR="002B1E30" w:rsidRPr="003E243A">
        <w:rPr>
          <w:rFonts w:ascii="黑体" w:eastAsia="黑体" w:hAnsi="黑体" w:cs="Arial"/>
          <w:b/>
          <w:noProof/>
          <w:sz w:val="36"/>
          <w:szCs w:val="36"/>
        </w:rPr>
        <w:t>管理系统项目组</w:t>
      </w:r>
    </w:p>
    <w:p w14:paraId="4E878F5D" w14:textId="77777777" w:rsidR="00AE35F6" w:rsidRDefault="002B1E30">
      <w:pPr>
        <w:pStyle w:val="a7"/>
        <w:spacing w:beforeLines="50" w:before="156"/>
        <w:jc w:val="center"/>
        <w:rPr>
          <w:rFonts w:ascii="黑体" w:eastAsia="黑体" w:hAnsi="黑体" w:cs="Arial"/>
          <w:b/>
          <w:noProof/>
          <w:sz w:val="36"/>
          <w:szCs w:val="36"/>
        </w:rPr>
      </w:pPr>
      <w:r w:rsidRPr="003E243A">
        <w:rPr>
          <w:rFonts w:ascii="黑体" w:eastAsia="黑体" w:hAnsi="黑体" w:cs="Arial"/>
          <w:b/>
          <w:noProof/>
          <w:sz w:val="36"/>
          <w:szCs w:val="36"/>
        </w:rPr>
        <w:t>2013年</w:t>
      </w:r>
      <w:r w:rsidR="003F613D" w:rsidRPr="003E243A">
        <w:rPr>
          <w:rFonts w:ascii="黑体" w:eastAsia="黑体" w:hAnsi="黑体" w:cs="Arial"/>
          <w:b/>
          <w:noProof/>
          <w:sz w:val="36"/>
          <w:szCs w:val="36"/>
        </w:rPr>
        <w:t>8</w:t>
      </w:r>
      <w:r w:rsidRPr="003E243A">
        <w:rPr>
          <w:rFonts w:ascii="黑体" w:eastAsia="黑体" w:hAnsi="黑体" w:cs="Arial"/>
          <w:b/>
          <w:noProof/>
          <w:sz w:val="36"/>
          <w:szCs w:val="36"/>
        </w:rPr>
        <w:t>月</w:t>
      </w:r>
    </w:p>
    <w:p w14:paraId="4193CCA9" w14:textId="77777777" w:rsidR="00AE35F6" w:rsidRDefault="00AE35F6">
      <w:pPr>
        <w:pStyle w:val="a7"/>
        <w:spacing w:beforeLines="50" w:before="156"/>
        <w:jc w:val="center"/>
        <w:rPr>
          <w:rFonts w:ascii="黑体" w:eastAsia="黑体" w:hAnsi="黑体" w:cs="Arial"/>
          <w:b/>
          <w:noProof/>
          <w:sz w:val="36"/>
          <w:szCs w:val="36"/>
        </w:rPr>
      </w:pPr>
    </w:p>
    <w:p w14:paraId="5E1F3C1F" w14:textId="77777777" w:rsidR="002B1E30" w:rsidRPr="003E243A" w:rsidRDefault="002B1E30">
      <w:pPr>
        <w:pStyle w:val="a7"/>
        <w:spacing w:beforeLines="50" w:before="156"/>
        <w:jc w:val="center"/>
        <w:rPr>
          <w:rFonts w:ascii="黑体" w:eastAsia="黑体" w:hAnsi="黑体" w:cs="Arial"/>
          <w:b/>
          <w:noProof/>
          <w:sz w:val="28"/>
          <w:szCs w:val="28"/>
        </w:rPr>
        <w:sectPr w:rsidR="002B1E30" w:rsidRPr="003E243A" w:rsidSect="00E917C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14:paraId="6F524B19" w14:textId="77777777" w:rsidR="002B1E30" w:rsidRPr="003E243A" w:rsidRDefault="002B1E30" w:rsidP="002B1E30">
      <w:pPr>
        <w:spacing w:before="48" w:after="48"/>
        <w:jc w:val="center"/>
        <w:rPr>
          <w:rFonts w:ascii="宋体" w:hAnsi="宋体" w:cs="Arial"/>
          <w:b/>
          <w:noProof/>
          <w:sz w:val="28"/>
          <w:szCs w:val="28"/>
        </w:rPr>
      </w:pPr>
      <w:r w:rsidRPr="003E243A">
        <w:rPr>
          <w:rFonts w:ascii="黑体" w:eastAsia="黑体" w:hAnsi="黑体" w:cs="Arial"/>
          <w:b/>
          <w:noProof/>
          <w:sz w:val="28"/>
          <w:szCs w:val="28"/>
        </w:rPr>
        <w:lastRenderedPageBreak/>
        <w:t>修改记录</w:t>
      </w:r>
    </w:p>
    <w:tbl>
      <w:tblPr>
        <w:tblW w:w="8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1385"/>
        <w:gridCol w:w="2613"/>
        <w:gridCol w:w="846"/>
        <w:gridCol w:w="916"/>
        <w:gridCol w:w="852"/>
        <w:gridCol w:w="1329"/>
      </w:tblGrid>
      <w:tr w:rsidR="002B1E30" w:rsidRPr="00FF0007" w14:paraId="1BA9C04A" w14:textId="77777777" w:rsidTr="004D7B45">
        <w:trPr>
          <w:trHeight w:val="448"/>
          <w:jc w:val="center"/>
        </w:trPr>
        <w:tc>
          <w:tcPr>
            <w:tcW w:w="640" w:type="dxa"/>
            <w:shd w:val="clear" w:color="auto" w:fill="F2F2F2"/>
            <w:vAlign w:val="center"/>
          </w:tcPr>
          <w:p w14:paraId="4317F61E" w14:textId="77777777"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编号</w:t>
            </w:r>
          </w:p>
        </w:tc>
        <w:tc>
          <w:tcPr>
            <w:tcW w:w="1385" w:type="dxa"/>
            <w:shd w:val="clear" w:color="auto" w:fill="F2F2F2"/>
            <w:vAlign w:val="center"/>
          </w:tcPr>
          <w:p w14:paraId="0949B671" w14:textId="77777777"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日期</w:t>
            </w:r>
          </w:p>
        </w:tc>
        <w:tc>
          <w:tcPr>
            <w:tcW w:w="2613" w:type="dxa"/>
            <w:shd w:val="clear" w:color="auto" w:fill="F2F2F2"/>
            <w:vAlign w:val="center"/>
          </w:tcPr>
          <w:p w14:paraId="6BE8C2D9" w14:textId="77777777"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描述</w:t>
            </w:r>
          </w:p>
        </w:tc>
        <w:tc>
          <w:tcPr>
            <w:tcW w:w="846" w:type="dxa"/>
            <w:shd w:val="clear" w:color="auto" w:fill="F2F2F2"/>
            <w:vAlign w:val="center"/>
          </w:tcPr>
          <w:p w14:paraId="5B87E8B4" w14:textId="77777777"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版本</w:t>
            </w:r>
          </w:p>
        </w:tc>
        <w:tc>
          <w:tcPr>
            <w:tcW w:w="916" w:type="dxa"/>
            <w:shd w:val="clear" w:color="auto" w:fill="F2F2F2"/>
            <w:vAlign w:val="center"/>
          </w:tcPr>
          <w:p w14:paraId="07F7348F" w14:textId="77777777"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作者</w:t>
            </w:r>
          </w:p>
        </w:tc>
        <w:tc>
          <w:tcPr>
            <w:tcW w:w="852" w:type="dxa"/>
            <w:shd w:val="clear" w:color="auto" w:fill="F2F2F2"/>
            <w:vAlign w:val="center"/>
          </w:tcPr>
          <w:p w14:paraId="31A80C65" w14:textId="77777777"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审核</w:t>
            </w:r>
          </w:p>
        </w:tc>
        <w:tc>
          <w:tcPr>
            <w:tcW w:w="1329" w:type="dxa"/>
            <w:shd w:val="clear" w:color="auto" w:fill="F2F2F2"/>
            <w:vAlign w:val="center"/>
          </w:tcPr>
          <w:p w14:paraId="16F04C3F" w14:textId="77777777"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发布日期</w:t>
            </w:r>
          </w:p>
        </w:tc>
      </w:tr>
      <w:tr w:rsidR="002B1E30" w:rsidRPr="00FF0007" w14:paraId="6880F657" w14:textId="77777777" w:rsidTr="004D7B45">
        <w:trPr>
          <w:trHeight w:val="589"/>
          <w:jc w:val="center"/>
        </w:trPr>
        <w:tc>
          <w:tcPr>
            <w:tcW w:w="640" w:type="dxa"/>
            <w:vAlign w:val="center"/>
          </w:tcPr>
          <w:p w14:paraId="5A42A196"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1</w:t>
            </w:r>
          </w:p>
        </w:tc>
        <w:tc>
          <w:tcPr>
            <w:tcW w:w="1385" w:type="dxa"/>
            <w:vAlign w:val="center"/>
          </w:tcPr>
          <w:p w14:paraId="493DD501" w14:textId="77777777" w:rsidR="002B1E30" w:rsidRPr="00FF0007" w:rsidRDefault="00AC522B" w:rsidP="00E917CF">
            <w:pPr>
              <w:spacing w:before="48" w:after="48"/>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2013</w:t>
            </w:r>
            <w:r w:rsidRPr="00FF0007">
              <w:rPr>
                <w:rFonts w:asciiTheme="minorEastAsia" w:eastAsiaTheme="minorEastAsia" w:hAnsiTheme="minorEastAsia" w:cs="Arial"/>
                <w:noProof/>
                <w:sz w:val="18"/>
                <w:szCs w:val="18"/>
              </w:rPr>
              <w:t>-</w:t>
            </w:r>
            <w:r w:rsidRPr="00FF0007">
              <w:rPr>
                <w:rFonts w:asciiTheme="minorEastAsia" w:eastAsiaTheme="minorEastAsia" w:hAnsiTheme="minorEastAsia" w:cs="Arial" w:hint="eastAsia"/>
                <w:noProof/>
                <w:sz w:val="18"/>
                <w:szCs w:val="18"/>
              </w:rPr>
              <w:t>09</w:t>
            </w:r>
            <w:r w:rsidRPr="00FF0007">
              <w:rPr>
                <w:rFonts w:asciiTheme="minorEastAsia" w:eastAsiaTheme="minorEastAsia" w:hAnsiTheme="minorEastAsia" w:cs="Arial"/>
                <w:noProof/>
                <w:sz w:val="18"/>
                <w:szCs w:val="18"/>
              </w:rPr>
              <w:t>-</w:t>
            </w:r>
            <w:r w:rsidRPr="00FF0007">
              <w:rPr>
                <w:rFonts w:asciiTheme="minorEastAsia" w:eastAsiaTheme="minorEastAsia" w:hAnsiTheme="minorEastAsia" w:cs="Arial" w:hint="eastAsia"/>
                <w:noProof/>
                <w:sz w:val="18"/>
                <w:szCs w:val="18"/>
              </w:rPr>
              <w:t>18</w:t>
            </w:r>
          </w:p>
        </w:tc>
        <w:tc>
          <w:tcPr>
            <w:tcW w:w="2613" w:type="dxa"/>
            <w:vAlign w:val="center"/>
          </w:tcPr>
          <w:p w14:paraId="64215536" w14:textId="77777777" w:rsidR="002B1E30" w:rsidRPr="00FF0007" w:rsidRDefault="00AC522B" w:rsidP="00AC522B">
            <w:pPr>
              <w:pStyle w:val="af1"/>
              <w:numPr>
                <w:ilvl w:val="0"/>
                <w:numId w:val="19"/>
              </w:numPr>
              <w:spacing w:before="48" w:after="48"/>
              <w:ind w:firstLineChars="0"/>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信贷</w:t>
            </w:r>
            <w:r w:rsidRPr="00FF0007">
              <w:rPr>
                <w:rFonts w:asciiTheme="minorEastAsia" w:eastAsiaTheme="minorEastAsia" w:hAnsiTheme="minorEastAsia" w:cs="Arial"/>
                <w:noProof/>
                <w:sz w:val="18"/>
                <w:szCs w:val="18"/>
              </w:rPr>
              <w:t>引入接口将票据</w:t>
            </w:r>
            <w:r w:rsidRPr="00FF0007">
              <w:rPr>
                <w:rFonts w:asciiTheme="minorEastAsia" w:eastAsiaTheme="minorEastAsia" w:hAnsiTheme="minorEastAsia" w:cs="Arial" w:hint="eastAsia"/>
                <w:noProof/>
                <w:sz w:val="18"/>
                <w:szCs w:val="18"/>
              </w:rPr>
              <w:t>属</w:t>
            </w:r>
            <w:r w:rsidRPr="00FF0007">
              <w:rPr>
                <w:rFonts w:asciiTheme="minorEastAsia" w:eastAsiaTheme="minorEastAsia" w:hAnsiTheme="minorEastAsia" w:cs="Arial"/>
                <w:noProof/>
                <w:sz w:val="18"/>
                <w:szCs w:val="18"/>
              </w:rPr>
              <w:t>性做为必</w:t>
            </w:r>
            <w:r w:rsidRPr="00FF0007">
              <w:rPr>
                <w:rFonts w:asciiTheme="minorEastAsia" w:eastAsiaTheme="minorEastAsia" w:hAnsiTheme="minorEastAsia" w:cs="Arial" w:hint="eastAsia"/>
                <w:noProof/>
                <w:sz w:val="18"/>
                <w:szCs w:val="18"/>
              </w:rPr>
              <w:t>输</w:t>
            </w:r>
          </w:p>
          <w:p w14:paraId="6DCEEE41" w14:textId="77777777" w:rsidR="00AC522B" w:rsidRPr="00FF0007" w:rsidRDefault="00AC522B" w:rsidP="00AC522B">
            <w:pPr>
              <w:pStyle w:val="af1"/>
              <w:numPr>
                <w:ilvl w:val="0"/>
                <w:numId w:val="19"/>
              </w:numPr>
              <w:spacing w:before="48" w:after="48"/>
              <w:ind w:firstLineChars="0"/>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信贷</w:t>
            </w:r>
            <w:r w:rsidRPr="00FF0007">
              <w:rPr>
                <w:rFonts w:asciiTheme="minorEastAsia" w:eastAsiaTheme="minorEastAsia" w:hAnsiTheme="minorEastAsia" w:cs="Arial"/>
                <w:noProof/>
                <w:sz w:val="18"/>
                <w:szCs w:val="18"/>
              </w:rPr>
              <w:t>引入接口</w:t>
            </w:r>
            <w:r w:rsidRPr="00FF0007">
              <w:rPr>
                <w:rFonts w:asciiTheme="minorEastAsia" w:eastAsiaTheme="minorEastAsia" w:hAnsiTheme="minorEastAsia" w:cs="Arial" w:hint="eastAsia"/>
                <w:noProof/>
                <w:sz w:val="18"/>
                <w:szCs w:val="18"/>
              </w:rPr>
              <w:t>去</w:t>
            </w:r>
            <w:r w:rsidRPr="00FF0007">
              <w:rPr>
                <w:rFonts w:asciiTheme="minorEastAsia" w:eastAsiaTheme="minorEastAsia" w:hAnsiTheme="minorEastAsia" w:cs="Arial"/>
                <w:noProof/>
                <w:sz w:val="18"/>
                <w:szCs w:val="18"/>
              </w:rPr>
              <w:t>掉票据池引入，如果是票据池引入</w:t>
            </w:r>
            <w:r w:rsidRPr="00FF0007">
              <w:rPr>
                <w:rFonts w:asciiTheme="minorEastAsia" w:eastAsiaTheme="minorEastAsia" w:hAnsiTheme="minorEastAsia" w:cs="Arial" w:hint="eastAsia"/>
                <w:noProof/>
                <w:sz w:val="18"/>
                <w:szCs w:val="18"/>
              </w:rPr>
              <w:t>通</w:t>
            </w:r>
            <w:r w:rsidRPr="00FF0007">
              <w:rPr>
                <w:rFonts w:asciiTheme="minorEastAsia" w:eastAsiaTheme="minorEastAsia" w:hAnsiTheme="minorEastAsia" w:cs="Arial"/>
                <w:noProof/>
                <w:sz w:val="18"/>
                <w:szCs w:val="18"/>
              </w:rPr>
              <w:t>过质押引入，由</w:t>
            </w:r>
            <w:r w:rsidRPr="00FF0007">
              <w:rPr>
                <w:rFonts w:asciiTheme="minorEastAsia" w:eastAsiaTheme="minorEastAsia" w:hAnsiTheme="minorEastAsia" w:cs="Arial" w:hint="eastAsia"/>
                <w:noProof/>
                <w:sz w:val="18"/>
                <w:szCs w:val="18"/>
              </w:rPr>
              <w:t>信</w:t>
            </w:r>
            <w:r w:rsidRPr="00FF0007">
              <w:rPr>
                <w:rFonts w:asciiTheme="minorEastAsia" w:eastAsiaTheme="minorEastAsia" w:hAnsiTheme="minorEastAsia" w:cs="Arial"/>
                <w:noProof/>
                <w:sz w:val="18"/>
                <w:szCs w:val="18"/>
              </w:rPr>
              <w:t>贷系统区分</w:t>
            </w:r>
          </w:p>
          <w:p w14:paraId="36971432" w14:textId="77777777" w:rsidR="00AC522B" w:rsidRPr="00FF0007" w:rsidRDefault="00AC522B" w:rsidP="00AC522B">
            <w:pPr>
              <w:pStyle w:val="af1"/>
              <w:numPr>
                <w:ilvl w:val="0"/>
                <w:numId w:val="19"/>
              </w:numPr>
              <w:spacing w:before="48" w:after="48"/>
              <w:ind w:firstLineChars="0"/>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信</w:t>
            </w:r>
            <w:r w:rsidRPr="00FF0007">
              <w:rPr>
                <w:rFonts w:asciiTheme="minorEastAsia" w:eastAsiaTheme="minorEastAsia" w:hAnsiTheme="minorEastAsia" w:cs="Arial"/>
                <w:noProof/>
                <w:sz w:val="18"/>
                <w:szCs w:val="18"/>
              </w:rPr>
              <w:t>贷放行接口增加票据类</w:t>
            </w:r>
            <w:r w:rsidRPr="00FF0007">
              <w:rPr>
                <w:rFonts w:asciiTheme="minorEastAsia" w:eastAsiaTheme="minorEastAsia" w:hAnsiTheme="minorEastAsia" w:cs="Arial" w:hint="eastAsia"/>
                <w:noProof/>
                <w:sz w:val="18"/>
                <w:szCs w:val="18"/>
              </w:rPr>
              <w:t>型</w:t>
            </w:r>
            <w:r w:rsidRPr="00FF0007">
              <w:rPr>
                <w:rFonts w:asciiTheme="minorEastAsia" w:eastAsiaTheme="minorEastAsia" w:hAnsiTheme="minorEastAsia" w:cs="Arial"/>
                <w:noProof/>
                <w:sz w:val="18"/>
                <w:szCs w:val="18"/>
              </w:rPr>
              <w:t>、票据属性、保证金比例</w:t>
            </w:r>
          </w:p>
        </w:tc>
        <w:tc>
          <w:tcPr>
            <w:tcW w:w="846" w:type="dxa"/>
            <w:vAlign w:val="center"/>
          </w:tcPr>
          <w:p w14:paraId="5CEEA13F" w14:textId="77777777" w:rsidR="002B1E30" w:rsidRPr="00FF0007" w:rsidRDefault="00AC522B"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V</w:t>
            </w:r>
            <w:r w:rsidRPr="00FF0007">
              <w:rPr>
                <w:rFonts w:asciiTheme="minorEastAsia" w:eastAsiaTheme="minorEastAsia" w:hAnsiTheme="minorEastAsia" w:cs="Arial"/>
                <w:noProof/>
                <w:sz w:val="18"/>
                <w:szCs w:val="18"/>
              </w:rPr>
              <w:t>1.21</w:t>
            </w:r>
          </w:p>
        </w:tc>
        <w:tc>
          <w:tcPr>
            <w:tcW w:w="916" w:type="dxa"/>
            <w:vAlign w:val="center"/>
          </w:tcPr>
          <w:p w14:paraId="49ACDAFB" w14:textId="77777777" w:rsidR="002B1E30" w:rsidRPr="00FF0007" w:rsidRDefault="00AC522B"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王</w:t>
            </w:r>
            <w:r w:rsidRPr="00FF0007">
              <w:rPr>
                <w:rFonts w:asciiTheme="minorEastAsia" w:eastAsiaTheme="minorEastAsia" w:hAnsiTheme="minorEastAsia" w:cs="Arial"/>
                <w:noProof/>
                <w:sz w:val="18"/>
                <w:szCs w:val="18"/>
              </w:rPr>
              <w:t>昭</w:t>
            </w:r>
          </w:p>
        </w:tc>
        <w:tc>
          <w:tcPr>
            <w:tcW w:w="852" w:type="dxa"/>
            <w:vAlign w:val="center"/>
          </w:tcPr>
          <w:p w14:paraId="0759BB02"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1867FDD1" w14:textId="77777777"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2B1E30" w:rsidRPr="00FF0007" w14:paraId="6190A1A4" w14:textId="77777777" w:rsidTr="004D7B45">
        <w:trPr>
          <w:trHeight w:val="589"/>
          <w:jc w:val="center"/>
        </w:trPr>
        <w:tc>
          <w:tcPr>
            <w:tcW w:w="640" w:type="dxa"/>
            <w:vAlign w:val="center"/>
          </w:tcPr>
          <w:p w14:paraId="36776962"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2</w:t>
            </w:r>
          </w:p>
        </w:tc>
        <w:tc>
          <w:tcPr>
            <w:tcW w:w="1385" w:type="dxa"/>
            <w:vAlign w:val="center"/>
          </w:tcPr>
          <w:p w14:paraId="1E129F28" w14:textId="77777777" w:rsidR="002B1E30" w:rsidRPr="00FF0007" w:rsidRDefault="00737B66" w:rsidP="00E917CF">
            <w:pPr>
              <w:spacing w:before="48" w:after="48"/>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2</w:t>
            </w:r>
            <w:r w:rsidRPr="00FF0007">
              <w:rPr>
                <w:rFonts w:asciiTheme="minorEastAsia" w:eastAsiaTheme="minorEastAsia" w:hAnsiTheme="minorEastAsia" w:cs="Arial"/>
                <w:noProof/>
                <w:sz w:val="18"/>
                <w:szCs w:val="18"/>
              </w:rPr>
              <w:t>.13-09-25</w:t>
            </w:r>
          </w:p>
        </w:tc>
        <w:tc>
          <w:tcPr>
            <w:tcW w:w="2613" w:type="dxa"/>
            <w:vAlign w:val="center"/>
          </w:tcPr>
          <w:p w14:paraId="4B70911B" w14:textId="77777777" w:rsidR="002B1E30" w:rsidRPr="00FF0007" w:rsidRDefault="00737B66" w:rsidP="00E917CF">
            <w:pPr>
              <w:spacing w:before="48" w:after="48"/>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信</w:t>
            </w:r>
            <w:r w:rsidRPr="00FF0007">
              <w:rPr>
                <w:rFonts w:asciiTheme="minorEastAsia" w:eastAsiaTheme="minorEastAsia" w:hAnsiTheme="minorEastAsia" w:cs="Arial"/>
                <w:noProof/>
                <w:sz w:val="18"/>
                <w:szCs w:val="18"/>
              </w:rPr>
              <w:t>贷放行接口</w:t>
            </w:r>
            <w:r w:rsidRPr="00FF0007">
              <w:rPr>
                <w:rFonts w:asciiTheme="minorEastAsia" w:eastAsiaTheme="minorEastAsia" w:hAnsiTheme="minorEastAsia" w:cs="Arial" w:hint="eastAsia"/>
                <w:noProof/>
                <w:sz w:val="18"/>
                <w:szCs w:val="18"/>
              </w:rPr>
              <w:t>增</w:t>
            </w:r>
            <w:r w:rsidRPr="00FF0007">
              <w:rPr>
                <w:rFonts w:asciiTheme="minorEastAsia" w:eastAsiaTheme="minorEastAsia" w:hAnsiTheme="minorEastAsia" w:cs="Arial"/>
                <w:noProof/>
                <w:sz w:val="18"/>
                <w:szCs w:val="18"/>
              </w:rPr>
              <w:t>加</w:t>
            </w:r>
            <w:r w:rsidRPr="00FF0007">
              <w:rPr>
                <w:rFonts w:asciiTheme="minorEastAsia" w:eastAsiaTheme="minorEastAsia" w:hAnsiTheme="minorEastAsia" w:cs="Arial" w:hint="eastAsia"/>
                <w:noProof/>
                <w:sz w:val="18"/>
                <w:szCs w:val="18"/>
              </w:rPr>
              <w:t>申</w:t>
            </w:r>
            <w:r w:rsidRPr="00FF0007">
              <w:rPr>
                <w:rFonts w:asciiTheme="minorEastAsia" w:eastAsiaTheme="minorEastAsia" w:hAnsiTheme="minorEastAsia" w:cs="Arial"/>
                <w:noProof/>
                <w:sz w:val="18"/>
                <w:szCs w:val="18"/>
              </w:rPr>
              <w:t>请人客户号、客户账号</w:t>
            </w:r>
          </w:p>
        </w:tc>
        <w:tc>
          <w:tcPr>
            <w:tcW w:w="846" w:type="dxa"/>
            <w:vAlign w:val="center"/>
          </w:tcPr>
          <w:p w14:paraId="387B8EE7" w14:textId="77777777" w:rsidR="002B1E30" w:rsidRPr="00FF0007" w:rsidRDefault="00737B66"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V</w:t>
            </w:r>
            <w:r w:rsidRPr="00FF0007">
              <w:rPr>
                <w:rFonts w:asciiTheme="minorEastAsia" w:eastAsiaTheme="minorEastAsia" w:hAnsiTheme="minorEastAsia" w:cs="Arial"/>
                <w:noProof/>
                <w:sz w:val="18"/>
                <w:szCs w:val="18"/>
              </w:rPr>
              <w:t>1.31</w:t>
            </w:r>
          </w:p>
        </w:tc>
        <w:tc>
          <w:tcPr>
            <w:tcW w:w="916" w:type="dxa"/>
            <w:vAlign w:val="center"/>
          </w:tcPr>
          <w:p w14:paraId="77260271" w14:textId="77777777" w:rsidR="002B1E30" w:rsidRPr="00FF0007" w:rsidRDefault="00737B66"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王</w:t>
            </w:r>
            <w:r w:rsidRPr="00FF0007">
              <w:rPr>
                <w:rFonts w:asciiTheme="minorEastAsia" w:eastAsiaTheme="minorEastAsia" w:hAnsiTheme="minorEastAsia" w:cs="Arial"/>
                <w:noProof/>
                <w:sz w:val="18"/>
                <w:szCs w:val="18"/>
              </w:rPr>
              <w:t>昭</w:t>
            </w:r>
          </w:p>
        </w:tc>
        <w:tc>
          <w:tcPr>
            <w:tcW w:w="852" w:type="dxa"/>
            <w:vAlign w:val="center"/>
          </w:tcPr>
          <w:p w14:paraId="083890AE"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7D131EC7" w14:textId="77777777"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2B1E30" w:rsidRPr="00FF0007" w14:paraId="0D5A745E" w14:textId="77777777" w:rsidTr="004D7B45">
        <w:trPr>
          <w:trHeight w:val="589"/>
          <w:jc w:val="center"/>
        </w:trPr>
        <w:tc>
          <w:tcPr>
            <w:tcW w:w="640" w:type="dxa"/>
            <w:vAlign w:val="center"/>
          </w:tcPr>
          <w:p w14:paraId="0495F968"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3</w:t>
            </w:r>
          </w:p>
        </w:tc>
        <w:tc>
          <w:tcPr>
            <w:tcW w:w="1385" w:type="dxa"/>
            <w:vAlign w:val="center"/>
          </w:tcPr>
          <w:p w14:paraId="088DC2AE" w14:textId="77777777" w:rsidR="002B1E30" w:rsidRPr="00FF0007" w:rsidRDefault="00FF0007" w:rsidP="00E917CF">
            <w:pPr>
              <w:spacing w:before="48" w:after="48"/>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2013-09-26</w:t>
            </w:r>
          </w:p>
        </w:tc>
        <w:tc>
          <w:tcPr>
            <w:tcW w:w="2613" w:type="dxa"/>
            <w:vAlign w:val="center"/>
          </w:tcPr>
          <w:p w14:paraId="41725405" w14:textId="77777777" w:rsidR="002B1E30" w:rsidRDefault="00FF0007"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报文头中柜员从原来的10位修改为8位</w:t>
            </w:r>
          </w:p>
          <w:p w14:paraId="5A0E103E" w14:textId="77777777" w:rsidR="003D1D9E" w:rsidRDefault="003D1D9E"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报文头中柜员默认：XD+机构号</w:t>
            </w:r>
          </w:p>
          <w:p w14:paraId="6891FEDA" w14:textId="77777777" w:rsidR="003D1D9E" w:rsidRDefault="003D1D9E"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报文头中机构号：业务所属核心机构</w:t>
            </w:r>
          </w:p>
          <w:p w14:paraId="43EAD35A" w14:textId="77777777" w:rsidR="003D1D9E" w:rsidRDefault="003D1D9E"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文件后缀名：.txt</w:t>
            </w:r>
          </w:p>
          <w:p w14:paraId="22BAFB97" w14:textId="77777777" w:rsidR="003D1D9E" w:rsidRDefault="003D1D9E"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渠道号：0001</w:t>
            </w:r>
          </w:p>
          <w:p w14:paraId="7A5285CD" w14:textId="77777777" w:rsidR="003D1D9E" w:rsidRDefault="003D1D9E"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文件中分隔符：|$|</w:t>
            </w:r>
          </w:p>
          <w:p w14:paraId="4AE40148" w14:textId="77777777" w:rsidR="000420AD" w:rsidRPr="000420AD" w:rsidRDefault="006C21C0"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报文</w:t>
            </w:r>
            <w:r>
              <w:rPr>
                <w:rFonts w:asciiTheme="minorEastAsia" w:eastAsiaTheme="minorEastAsia" w:hAnsiTheme="minorEastAsia" w:cs="Arial"/>
                <w:noProof/>
                <w:sz w:val="18"/>
                <w:szCs w:val="18"/>
              </w:rPr>
              <w:t>头增加文件记录数</w:t>
            </w:r>
          </w:p>
          <w:p w14:paraId="28121215" w14:textId="77777777" w:rsidR="000420AD" w:rsidRPr="000420AD" w:rsidRDefault="000420AD"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sidRPr="000420AD">
              <w:rPr>
                <w:rFonts w:asciiTheme="minorEastAsia" w:eastAsiaTheme="minorEastAsia" w:hAnsiTheme="minorEastAsia" w:cs="Arial" w:hint="eastAsia"/>
                <w:noProof/>
                <w:sz w:val="18"/>
                <w:szCs w:val="18"/>
              </w:rPr>
              <w:t>2.6 异常（冲账）通知(票据-&gt;信贷)  发起方报文结构报文体中增加字段：记录条数</w:t>
            </w:r>
          </w:p>
          <w:p w14:paraId="584C6AD2" w14:textId="77777777" w:rsidR="000420AD" w:rsidRPr="00FF0007" w:rsidRDefault="000420AD"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sidRPr="000420AD">
              <w:rPr>
                <w:rFonts w:asciiTheme="minorEastAsia" w:eastAsiaTheme="minorEastAsia" w:hAnsiTheme="minorEastAsia" w:cs="Arial" w:hint="eastAsia"/>
                <w:noProof/>
                <w:sz w:val="18"/>
                <w:szCs w:val="18"/>
              </w:rPr>
              <w:t>2.7 保证金追加(信贷-&gt;票据)  发起方报文结构增加报文体，字段为记录条数</w:t>
            </w:r>
          </w:p>
        </w:tc>
        <w:tc>
          <w:tcPr>
            <w:tcW w:w="846" w:type="dxa"/>
            <w:vAlign w:val="center"/>
          </w:tcPr>
          <w:p w14:paraId="06AAE72A" w14:textId="77777777" w:rsidR="002B1E30" w:rsidRPr="00FF0007" w:rsidRDefault="00BE7169"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V</w:t>
            </w:r>
            <w:r w:rsidR="00A57483">
              <w:rPr>
                <w:rFonts w:asciiTheme="minorEastAsia" w:eastAsiaTheme="minorEastAsia" w:hAnsiTheme="minorEastAsia" w:cs="Arial"/>
                <w:noProof/>
                <w:sz w:val="18"/>
                <w:szCs w:val="18"/>
              </w:rPr>
              <w:t>1.32</w:t>
            </w:r>
          </w:p>
        </w:tc>
        <w:tc>
          <w:tcPr>
            <w:tcW w:w="916" w:type="dxa"/>
            <w:vAlign w:val="center"/>
          </w:tcPr>
          <w:p w14:paraId="6572E6CF" w14:textId="77777777" w:rsidR="002B1E30" w:rsidRPr="00FF0007" w:rsidRDefault="00BE7169"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胡治瑜</w:t>
            </w:r>
          </w:p>
        </w:tc>
        <w:tc>
          <w:tcPr>
            <w:tcW w:w="852" w:type="dxa"/>
            <w:vAlign w:val="center"/>
          </w:tcPr>
          <w:p w14:paraId="040D8804"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1627BBC0" w14:textId="77777777"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2B1E30" w:rsidRPr="00FF0007" w14:paraId="4C1707DA" w14:textId="77777777" w:rsidTr="004D7B45">
        <w:trPr>
          <w:trHeight w:val="589"/>
          <w:jc w:val="center"/>
        </w:trPr>
        <w:tc>
          <w:tcPr>
            <w:tcW w:w="640" w:type="dxa"/>
            <w:vAlign w:val="center"/>
          </w:tcPr>
          <w:p w14:paraId="622EF5CA"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4</w:t>
            </w:r>
          </w:p>
        </w:tc>
        <w:tc>
          <w:tcPr>
            <w:tcW w:w="1385" w:type="dxa"/>
            <w:vAlign w:val="center"/>
          </w:tcPr>
          <w:p w14:paraId="3E9836B3" w14:textId="77777777" w:rsidR="002B1E30" w:rsidRPr="00FF0007" w:rsidRDefault="00BE0D27" w:rsidP="00FD1AC5">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2013</w:t>
            </w:r>
            <w:r>
              <w:rPr>
                <w:rFonts w:asciiTheme="minorEastAsia" w:eastAsiaTheme="minorEastAsia" w:hAnsiTheme="minorEastAsia" w:cs="Arial"/>
                <w:noProof/>
                <w:sz w:val="18"/>
                <w:szCs w:val="18"/>
              </w:rPr>
              <w:t>-</w:t>
            </w:r>
            <w:r w:rsidR="00FD1AC5">
              <w:rPr>
                <w:rFonts w:asciiTheme="minorEastAsia" w:eastAsiaTheme="minorEastAsia" w:hAnsiTheme="minorEastAsia" w:cs="Arial"/>
                <w:noProof/>
                <w:sz w:val="18"/>
                <w:szCs w:val="18"/>
              </w:rPr>
              <w:t>10</w:t>
            </w:r>
            <w:r>
              <w:rPr>
                <w:rFonts w:asciiTheme="minorEastAsia" w:eastAsiaTheme="minorEastAsia" w:hAnsiTheme="minorEastAsia" w:cs="Arial"/>
                <w:noProof/>
                <w:sz w:val="18"/>
                <w:szCs w:val="18"/>
              </w:rPr>
              <w:t>-</w:t>
            </w:r>
            <w:r w:rsidR="002B10C9">
              <w:rPr>
                <w:rFonts w:asciiTheme="minorEastAsia" w:eastAsiaTheme="minorEastAsia" w:hAnsiTheme="minorEastAsia" w:cs="Arial"/>
                <w:noProof/>
                <w:sz w:val="18"/>
                <w:szCs w:val="18"/>
              </w:rPr>
              <w:t>0</w:t>
            </w:r>
            <w:r w:rsidR="00FD1AC5">
              <w:rPr>
                <w:rFonts w:asciiTheme="minorEastAsia" w:eastAsiaTheme="minorEastAsia" w:hAnsiTheme="minorEastAsia" w:cs="Arial"/>
                <w:noProof/>
                <w:sz w:val="18"/>
                <w:szCs w:val="18"/>
              </w:rPr>
              <w:t>8</w:t>
            </w:r>
          </w:p>
        </w:tc>
        <w:tc>
          <w:tcPr>
            <w:tcW w:w="2613" w:type="dxa"/>
            <w:vAlign w:val="center"/>
          </w:tcPr>
          <w:p w14:paraId="70775594" w14:textId="77777777" w:rsidR="00BE0D27" w:rsidRPr="00FD1AC5" w:rsidRDefault="00FD1AC5" w:rsidP="00FD1AC5">
            <w:pPr>
              <w:spacing w:before="48" w:after="48"/>
              <w:jc w:val="left"/>
              <w:rPr>
                <w:rFonts w:asciiTheme="minorEastAsia" w:eastAsiaTheme="minorEastAsia" w:hAnsiTheme="minorEastAsia" w:cs="Arial"/>
                <w:noProof/>
                <w:sz w:val="18"/>
                <w:szCs w:val="18"/>
              </w:rPr>
            </w:pPr>
            <w:r w:rsidRPr="00FD1AC5">
              <w:rPr>
                <w:rFonts w:asciiTheme="minorEastAsia" w:eastAsiaTheme="minorEastAsia" w:hAnsiTheme="minorEastAsia" w:cs="Arial"/>
                <w:noProof/>
                <w:sz w:val="18"/>
                <w:szCs w:val="18"/>
              </w:rPr>
              <w:t>2.8</w:t>
            </w:r>
            <w:r w:rsidR="008F011B">
              <w:rPr>
                <w:rFonts w:asciiTheme="minorEastAsia" w:eastAsiaTheme="minorEastAsia" w:hAnsiTheme="minorEastAsia" w:cs="Arial" w:hint="eastAsia"/>
                <w:noProof/>
                <w:sz w:val="18"/>
                <w:szCs w:val="18"/>
              </w:rPr>
              <w:t>通</w:t>
            </w:r>
            <w:r w:rsidR="008F011B">
              <w:rPr>
                <w:rFonts w:asciiTheme="minorEastAsia" w:eastAsiaTheme="minorEastAsia" w:hAnsiTheme="minorEastAsia" w:cs="Arial"/>
                <w:noProof/>
                <w:sz w:val="18"/>
                <w:szCs w:val="18"/>
              </w:rPr>
              <w:t>用通知</w:t>
            </w:r>
            <w:r w:rsidRPr="00FD1AC5">
              <w:rPr>
                <w:rFonts w:asciiTheme="minorEastAsia" w:eastAsiaTheme="minorEastAsia" w:hAnsiTheme="minorEastAsia" w:cs="Arial" w:hint="eastAsia"/>
                <w:noProof/>
                <w:sz w:val="18"/>
                <w:szCs w:val="18"/>
              </w:rPr>
              <w:t>接</w:t>
            </w:r>
            <w:r w:rsidRPr="00FD1AC5">
              <w:rPr>
                <w:rFonts w:asciiTheme="minorEastAsia" w:eastAsiaTheme="minorEastAsia" w:hAnsiTheme="minorEastAsia" w:cs="Arial"/>
                <w:noProof/>
                <w:sz w:val="18"/>
                <w:szCs w:val="18"/>
              </w:rPr>
              <w:t>口增加</w:t>
            </w:r>
            <w:r w:rsidRPr="00FD1AC5">
              <w:rPr>
                <w:rFonts w:asciiTheme="minorEastAsia" w:eastAsiaTheme="minorEastAsia" w:hAnsiTheme="minorEastAsia" w:cs="Arial" w:hint="eastAsia"/>
                <w:noProof/>
                <w:sz w:val="18"/>
                <w:szCs w:val="18"/>
              </w:rPr>
              <w:t>通</w:t>
            </w:r>
            <w:r w:rsidRPr="00FD1AC5">
              <w:rPr>
                <w:rFonts w:asciiTheme="minorEastAsia" w:eastAsiaTheme="minorEastAsia" w:hAnsiTheme="minorEastAsia" w:cs="Arial"/>
                <w:noProof/>
                <w:sz w:val="18"/>
                <w:szCs w:val="18"/>
              </w:rPr>
              <w:t>用类型</w:t>
            </w:r>
            <w:r w:rsidRPr="00FD1AC5">
              <w:rPr>
                <w:rFonts w:asciiTheme="minorEastAsia" w:eastAsiaTheme="minorEastAsia" w:hAnsiTheme="minorEastAsia" w:cs="Arial" w:hint="eastAsia"/>
                <w:noProof/>
                <w:sz w:val="18"/>
                <w:szCs w:val="18"/>
              </w:rPr>
              <w:t>转</w:t>
            </w:r>
            <w:r w:rsidRPr="00FD1AC5">
              <w:rPr>
                <w:rFonts w:asciiTheme="minorEastAsia" w:eastAsiaTheme="minorEastAsia" w:hAnsiTheme="minorEastAsia" w:cs="Arial"/>
                <w:noProof/>
                <w:sz w:val="18"/>
                <w:szCs w:val="18"/>
              </w:rPr>
              <w:t>贴现</w:t>
            </w:r>
            <w:r w:rsidR="008F011B">
              <w:rPr>
                <w:rFonts w:asciiTheme="minorEastAsia" w:eastAsiaTheme="minorEastAsia" w:hAnsiTheme="minorEastAsia" w:cs="Arial" w:hint="eastAsia"/>
                <w:noProof/>
                <w:sz w:val="18"/>
                <w:szCs w:val="18"/>
              </w:rPr>
              <w:t>，</w:t>
            </w:r>
            <w:r w:rsidR="00BE66DC">
              <w:rPr>
                <w:rFonts w:asciiTheme="minorEastAsia" w:eastAsiaTheme="minorEastAsia" w:hAnsiTheme="minorEastAsia" w:cs="Arial" w:hint="eastAsia"/>
                <w:noProof/>
                <w:sz w:val="18"/>
                <w:szCs w:val="18"/>
              </w:rPr>
              <w:t>转贴</w:t>
            </w:r>
            <w:r w:rsidR="00BE66DC">
              <w:rPr>
                <w:rFonts w:asciiTheme="minorEastAsia" w:eastAsiaTheme="minorEastAsia" w:hAnsiTheme="minorEastAsia" w:cs="Arial"/>
                <w:noProof/>
                <w:sz w:val="18"/>
                <w:szCs w:val="18"/>
              </w:rPr>
              <w:t>现恢复时</w:t>
            </w:r>
            <w:r w:rsidRPr="00FD1AC5">
              <w:rPr>
                <w:rFonts w:asciiTheme="minorEastAsia" w:eastAsiaTheme="minorEastAsia" w:hAnsiTheme="minorEastAsia" w:cs="Arial" w:hint="eastAsia"/>
                <w:noProof/>
                <w:sz w:val="18"/>
                <w:szCs w:val="18"/>
              </w:rPr>
              <w:t>授信客户客户编号、占</w:t>
            </w:r>
            <w:r w:rsidRPr="00FD1AC5">
              <w:rPr>
                <w:rFonts w:asciiTheme="minorEastAsia" w:eastAsiaTheme="minorEastAsia" w:hAnsiTheme="minorEastAsia" w:cs="Arial"/>
                <w:noProof/>
                <w:sz w:val="18"/>
                <w:szCs w:val="18"/>
              </w:rPr>
              <w:t>用金额</w:t>
            </w:r>
            <w:r w:rsidR="00BE66DC">
              <w:rPr>
                <w:rFonts w:asciiTheme="minorEastAsia" w:eastAsiaTheme="minorEastAsia" w:hAnsiTheme="minorEastAsia" w:cs="Arial" w:hint="eastAsia"/>
                <w:noProof/>
                <w:sz w:val="18"/>
                <w:szCs w:val="18"/>
              </w:rPr>
              <w:t>必</w:t>
            </w:r>
            <w:r w:rsidR="00BE66DC">
              <w:rPr>
                <w:rFonts w:asciiTheme="minorEastAsia" w:eastAsiaTheme="minorEastAsia" w:hAnsiTheme="minorEastAsia" w:cs="Arial"/>
                <w:noProof/>
                <w:sz w:val="18"/>
                <w:szCs w:val="18"/>
              </w:rPr>
              <w:t>须</w:t>
            </w:r>
          </w:p>
        </w:tc>
        <w:tc>
          <w:tcPr>
            <w:tcW w:w="846" w:type="dxa"/>
            <w:vAlign w:val="center"/>
          </w:tcPr>
          <w:p w14:paraId="2D1B05D4" w14:textId="77777777" w:rsidR="002B1E30" w:rsidRPr="00FF0007" w:rsidRDefault="00BE0D27"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w:t>
            </w:r>
            <w:r w:rsidR="002B10C9">
              <w:rPr>
                <w:rFonts w:asciiTheme="minorEastAsia" w:eastAsiaTheme="minorEastAsia" w:hAnsiTheme="minorEastAsia" w:cs="Arial"/>
                <w:noProof/>
                <w:sz w:val="18"/>
                <w:szCs w:val="18"/>
              </w:rPr>
              <w:t>1.41</w:t>
            </w:r>
          </w:p>
        </w:tc>
        <w:tc>
          <w:tcPr>
            <w:tcW w:w="916" w:type="dxa"/>
            <w:vAlign w:val="center"/>
          </w:tcPr>
          <w:p w14:paraId="00BB619F" w14:textId="77777777" w:rsidR="002B1E30" w:rsidRPr="00FF0007" w:rsidRDefault="00BE0D27"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14:paraId="2F9CCECE"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2DB6779A" w14:textId="77777777"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2B1E30" w:rsidRPr="00FF0007" w14:paraId="21FF5EDF" w14:textId="77777777" w:rsidTr="004D7B45">
        <w:trPr>
          <w:trHeight w:val="589"/>
          <w:jc w:val="center"/>
        </w:trPr>
        <w:tc>
          <w:tcPr>
            <w:tcW w:w="640" w:type="dxa"/>
            <w:vAlign w:val="center"/>
          </w:tcPr>
          <w:p w14:paraId="2A952188"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5</w:t>
            </w:r>
          </w:p>
        </w:tc>
        <w:tc>
          <w:tcPr>
            <w:tcW w:w="1385" w:type="dxa"/>
            <w:vAlign w:val="center"/>
          </w:tcPr>
          <w:p w14:paraId="36342CC8" w14:textId="77777777" w:rsidR="002B1E30" w:rsidRPr="00FF0007" w:rsidRDefault="00216A5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2013</w:t>
            </w:r>
            <w:r>
              <w:rPr>
                <w:rFonts w:asciiTheme="minorEastAsia" w:eastAsiaTheme="minorEastAsia" w:hAnsiTheme="minorEastAsia" w:cs="Arial"/>
                <w:noProof/>
                <w:sz w:val="18"/>
                <w:szCs w:val="18"/>
              </w:rPr>
              <w:t>-10-12</w:t>
            </w:r>
          </w:p>
        </w:tc>
        <w:tc>
          <w:tcPr>
            <w:tcW w:w="2613" w:type="dxa"/>
            <w:vAlign w:val="center"/>
          </w:tcPr>
          <w:p w14:paraId="0AA6CE59" w14:textId="77777777" w:rsidR="002B1E30" w:rsidRDefault="00216A5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w:t>
            </w:r>
            <w:r>
              <w:rPr>
                <w:rFonts w:asciiTheme="minorEastAsia" w:eastAsiaTheme="minorEastAsia" w:hAnsiTheme="minorEastAsia" w:cs="Arial"/>
                <w:noProof/>
                <w:sz w:val="18"/>
                <w:szCs w:val="18"/>
              </w:rPr>
              <w:t>.6</w:t>
            </w:r>
            <w:r w:rsidRPr="00216A50">
              <w:rPr>
                <w:rFonts w:asciiTheme="minorEastAsia" w:eastAsiaTheme="minorEastAsia" w:hAnsiTheme="minorEastAsia" w:cs="Arial" w:hint="eastAsia"/>
                <w:noProof/>
                <w:sz w:val="18"/>
                <w:szCs w:val="18"/>
              </w:rPr>
              <w:t>发起方文档结构借</w:t>
            </w:r>
            <w:r w:rsidRPr="00216A50">
              <w:rPr>
                <w:rFonts w:asciiTheme="minorEastAsia" w:eastAsiaTheme="minorEastAsia" w:hAnsiTheme="minorEastAsia" w:cs="Arial"/>
                <w:noProof/>
                <w:sz w:val="18"/>
                <w:szCs w:val="18"/>
              </w:rPr>
              <w:t>据号修改为</w:t>
            </w:r>
            <w:r w:rsidRPr="00216A50">
              <w:rPr>
                <w:rFonts w:asciiTheme="minorEastAsia" w:eastAsiaTheme="minorEastAsia" w:hAnsiTheme="minorEastAsia" w:cs="Arial" w:hint="eastAsia"/>
                <w:noProof/>
                <w:sz w:val="18"/>
                <w:szCs w:val="18"/>
              </w:rPr>
              <w:t>非</w:t>
            </w:r>
            <w:r w:rsidRPr="00216A50">
              <w:rPr>
                <w:rFonts w:asciiTheme="minorEastAsia" w:eastAsiaTheme="minorEastAsia" w:hAnsiTheme="minorEastAsia" w:cs="Arial"/>
                <w:noProof/>
                <w:sz w:val="18"/>
                <w:szCs w:val="18"/>
              </w:rPr>
              <w:t>必输，承兑放行失败</w:t>
            </w:r>
            <w:r w:rsidRPr="00216A50">
              <w:rPr>
                <w:rFonts w:asciiTheme="minorEastAsia" w:eastAsiaTheme="minorEastAsia" w:hAnsiTheme="minorEastAsia" w:cs="Arial" w:hint="eastAsia"/>
                <w:noProof/>
                <w:sz w:val="18"/>
                <w:szCs w:val="18"/>
              </w:rPr>
              <w:t>、</w:t>
            </w:r>
            <w:r w:rsidRPr="00216A50">
              <w:rPr>
                <w:rFonts w:asciiTheme="minorEastAsia" w:eastAsiaTheme="minorEastAsia" w:hAnsiTheme="minorEastAsia" w:cs="Arial"/>
                <w:noProof/>
                <w:sz w:val="18"/>
                <w:szCs w:val="18"/>
              </w:rPr>
              <w:t>委托承兑放行失败</w:t>
            </w:r>
            <w:r w:rsidRPr="00216A50">
              <w:rPr>
                <w:rFonts w:asciiTheme="minorEastAsia" w:eastAsiaTheme="minorEastAsia" w:hAnsiTheme="minorEastAsia" w:cs="Arial" w:hint="eastAsia"/>
                <w:noProof/>
                <w:sz w:val="18"/>
                <w:szCs w:val="18"/>
              </w:rPr>
              <w:t>、</w:t>
            </w:r>
            <w:r w:rsidRPr="00216A50">
              <w:rPr>
                <w:rFonts w:asciiTheme="minorEastAsia" w:eastAsiaTheme="minorEastAsia" w:hAnsiTheme="minorEastAsia" w:cs="Arial"/>
                <w:noProof/>
                <w:sz w:val="18"/>
                <w:szCs w:val="18"/>
              </w:rPr>
              <w:t>贴现放行失败</w:t>
            </w:r>
            <w:r w:rsidRPr="00216A50">
              <w:rPr>
                <w:rFonts w:asciiTheme="minorEastAsia" w:eastAsiaTheme="minorEastAsia" w:hAnsiTheme="minorEastAsia" w:cs="Arial" w:hint="eastAsia"/>
                <w:noProof/>
                <w:sz w:val="18"/>
                <w:szCs w:val="18"/>
              </w:rPr>
              <w:t>必</w:t>
            </w:r>
            <w:r w:rsidRPr="00216A50">
              <w:rPr>
                <w:rFonts w:asciiTheme="minorEastAsia" w:eastAsiaTheme="minorEastAsia" w:hAnsiTheme="minorEastAsia" w:cs="Arial"/>
                <w:noProof/>
                <w:sz w:val="18"/>
                <w:szCs w:val="18"/>
              </w:rPr>
              <w:t>须</w:t>
            </w:r>
          </w:p>
          <w:p w14:paraId="3C46F011" w14:textId="77777777" w:rsidR="00216A50" w:rsidRDefault="00216A5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w:t>
            </w:r>
            <w:r>
              <w:rPr>
                <w:rFonts w:asciiTheme="minorEastAsia" w:eastAsiaTheme="minorEastAsia" w:hAnsiTheme="minorEastAsia" w:cs="Arial"/>
                <w:noProof/>
                <w:sz w:val="18"/>
                <w:szCs w:val="18"/>
              </w:rPr>
              <w:t>.4</w:t>
            </w:r>
            <w:r>
              <w:rPr>
                <w:rFonts w:asciiTheme="minorEastAsia" w:eastAsiaTheme="minorEastAsia" w:hAnsiTheme="minorEastAsia" w:cs="Arial" w:hint="eastAsia"/>
                <w:noProof/>
                <w:sz w:val="18"/>
                <w:szCs w:val="18"/>
              </w:rPr>
              <w:t>额</w:t>
            </w:r>
            <w:r>
              <w:rPr>
                <w:rFonts w:asciiTheme="minorEastAsia" w:eastAsiaTheme="minorEastAsia" w:hAnsiTheme="minorEastAsia" w:cs="Arial"/>
                <w:noProof/>
                <w:sz w:val="18"/>
                <w:szCs w:val="18"/>
              </w:rPr>
              <w:t>度占用将报文体改为报文明细</w:t>
            </w:r>
          </w:p>
          <w:p w14:paraId="08749DD0" w14:textId="77777777" w:rsidR="00216A50" w:rsidRPr="00216A50" w:rsidRDefault="00216A5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noProof/>
                <w:sz w:val="18"/>
                <w:szCs w:val="18"/>
              </w:rPr>
              <w:t>2.8</w:t>
            </w:r>
            <w:r>
              <w:rPr>
                <w:rFonts w:asciiTheme="minorEastAsia" w:eastAsiaTheme="minorEastAsia" w:hAnsiTheme="minorEastAsia" w:cs="Arial" w:hint="eastAsia"/>
                <w:noProof/>
                <w:sz w:val="18"/>
                <w:szCs w:val="18"/>
              </w:rPr>
              <w:t>通</w:t>
            </w:r>
            <w:r>
              <w:rPr>
                <w:rFonts w:asciiTheme="minorEastAsia" w:eastAsiaTheme="minorEastAsia" w:hAnsiTheme="minorEastAsia" w:cs="Arial"/>
                <w:noProof/>
                <w:sz w:val="18"/>
                <w:szCs w:val="18"/>
              </w:rPr>
              <w:t>用通</w:t>
            </w:r>
            <w:r>
              <w:rPr>
                <w:rFonts w:asciiTheme="minorEastAsia" w:eastAsiaTheme="minorEastAsia" w:hAnsiTheme="minorEastAsia" w:cs="Arial" w:hint="eastAsia"/>
                <w:noProof/>
                <w:sz w:val="18"/>
                <w:szCs w:val="18"/>
              </w:rPr>
              <w:t>知</w:t>
            </w:r>
            <w:r>
              <w:rPr>
                <w:rFonts w:asciiTheme="minorEastAsia" w:eastAsiaTheme="minorEastAsia" w:hAnsiTheme="minorEastAsia" w:cs="Arial"/>
                <w:noProof/>
                <w:sz w:val="18"/>
                <w:szCs w:val="18"/>
              </w:rPr>
              <w:t>改为报文明细</w:t>
            </w:r>
          </w:p>
        </w:tc>
        <w:tc>
          <w:tcPr>
            <w:tcW w:w="846" w:type="dxa"/>
            <w:vAlign w:val="center"/>
          </w:tcPr>
          <w:p w14:paraId="7CD6DBAC" w14:textId="77777777" w:rsidR="002B1E30" w:rsidRPr="00FF0007" w:rsidRDefault="00216A5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w:t>
            </w:r>
            <w:r>
              <w:rPr>
                <w:rFonts w:asciiTheme="minorEastAsia" w:eastAsiaTheme="minorEastAsia" w:hAnsiTheme="minorEastAsia" w:cs="Arial"/>
                <w:noProof/>
                <w:sz w:val="18"/>
                <w:szCs w:val="18"/>
              </w:rPr>
              <w:t>1.44</w:t>
            </w:r>
          </w:p>
        </w:tc>
        <w:tc>
          <w:tcPr>
            <w:tcW w:w="916" w:type="dxa"/>
            <w:vAlign w:val="center"/>
          </w:tcPr>
          <w:p w14:paraId="59B64EA4" w14:textId="77777777" w:rsidR="002B1E30" w:rsidRPr="00FF0007" w:rsidRDefault="00216A5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14:paraId="41F3DED7"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43B8C236" w14:textId="77777777"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2B1E30" w:rsidRPr="00FF0007" w14:paraId="4DA0FD10" w14:textId="77777777" w:rsidTr="004D7B45">
        <w:trPr>
          <w:trHeight w:val="589"/>
          <w:jc w:val="center"/>
        </w:trPr>
        <w:tc>
          <w:tcPr>
            <w:tcW w:w="640" w:type="dxa"/>
            <w:vAlign w:val="center"/>
          </w:tcPr>
          <w:p w14:paraId="5CE74EE7"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6</w:t>
            </w:r>
          </w:p>
        </w:tc>
        <w:tc>
          <w:tcPr>
            <w:tcW w:w="1385" w:type="dxa"/>
            <w:vAlign w:val="center"/>
          </w:tcPr>
          <w:p w14:paraId="30CACF1B" w14:textId="77777777" w:rsidR="002B1E30" w:rsidRPr="00FF0007" w:rsidRDefault="003B386C"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2013-10-15</w:t>
            </w:r>
          </w:p>
        </w:tc>
        <w:tc>
          <w:tcPr>
            <w:tcW w:w="2613" w:type="dxa"/>
            <w:vAlign w:val="center"/>
          </w:tcPr>
          <w:p w14:paraId="6F781AD1" w14:textId="77777777" w:rsidR="002B1E30" w:rsidRPr="00FF0007" w:rsidRDefault="003B386C"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noProof/>
                <w:sz w:val="18"/>
                <w:szCs w:val="18"/>
              </w:rPr>
              <w:t>2.4</w:t>
            </w:r>
            <w:r>
              <w:rPr>
                <w:rFonts w:asciiTheme="minorEastAsia" w:eastAsiaTheme="minorEastAsia" w:hAnsiTheme="minorEastAsia" w:cs="Arial" w:hint="eastAsia"/>
                <w:noProof/>
                <w:sz w:val="18"/>
                <w:szCs w:val="18"/>
              </w:rPr>
              <w:t>同</w:t>
            </w:r>
            <w:r>
              <w:rPr>
                <w:rFonts w:asciiTheme="minorEastAsia" w:eastAsiaTheme="minorEastAsia" w:hAnsiTheme="minorEastAsia" w:cs="Arial"/>
                <w:noProof/>
                <w:sz w:val="18"/>
                <w:szCs w:val="18"/>
              </w:rPr>
              <w:t>业额度占用，采用报文传</w:t>
            </w:r>
            <w:r>
              <w:rPr>
                <w:rFonts w:asciiTheme="minorEastAsia" w:eastAsiaTheme="minorEastAsia" w:hAnsiTheme="minorEastAsia" w:cs="Arial" w:hint="eastAsia"/>
                <w:noProof/>
                <w:sz w:val="18"/>
                <w:szCs w:val="18"/>
              </w:rPr>
              <w:t>输</w:t>
            </w:r>
            <w:r>
              <w:rPr>
                <w:rFonts w:asciiTheme="minorEastAsia" w:eastAsiaTheme="minorEastAsia" w:hAnsiTheme="minorEastAsia" w:cs="Arial"/>
                <w:noProof/>
                <w:sz w:val="18"/>
                <w:szCs w:val="18"/>
              </w:rPr>
              <w:t>，一次占用</w:t>
            </w:r>
            <w:r>
              <w:rPr>
                <w:rFonts w:asciiTheme="minorEastAsia" w:eastAsiaTheme="minorEastAsia" w:hAnsiTheme="minorEastAsia" w:cs="Arial" w:hint="eastAsia"/>
                <w:noProof/>
                <w:sz w:val="18"/>
                <w:szCs w:val="18"/>
              </w:rPr>
              <w:t>同</w:t>
            </w:r>
            <w:r>
              <w:rPr>
                <w:rFonts w:asciiTheme="minorEastAsia" w:eastAsiaTheme="minorEastAsia" w:hAnsiTheme="minorEastAsia" w:cs="Arial"/>
                <w:noProof/>
                <w:sz w:val="18"/>
                <w:szCs w:val="18"/>
              </w:rPr>
              <w:t>业总金额</w:t>
            </w:r>
          </w:p>
        </w:tc>
        <w:tc>
          <w:tcPr>
            <w:tcW w:w="846" w:type="dxa"/>
            <w:vAlign w:val="center"/>
          </w:tcPr>
          <w:p w14:paraId="6DA9C639" w14:textId="77777777" w:rsidR="002B1E30" w:rsidRPr="003B386C" w:rsidRDefault="003B386C"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noProof/>
                <w:sz w:val="18"/>
                <w:szCs w:val="18"/>
              </w:rPr>
              <w:t>V1.45</w:t>
            </w:r>
          </w:p>
        </w:tc>
        <w:tc>
          <w:tcPr>
            <w:tcW w:w="916" w:type="dxa"/>
            <w:vAlign w:val="center"/>
          </w:tcPr>
          <w:p w14:paraId="2526741E" w14:textId="77777777" w:rsidR="002B1E30" w:rsidRPr="00FF0007" w:rsidRDefault="003B386C"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14:paraId="4F415CAB" w14:textId="77777777"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198CE7B0" w14:textId="77777777"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3B4F7A" w:rsidRPr="00FF0007" w14:paraId="29460CBB" w14:textId="77777777" w:rsidTr="004D7B45">
        <w:trPr>
          <w:trHeight w:val="589"/>
          <w:jc w:val="center"/>
        </w:trPr>
        <w:tc>
          <w:tcPr>
            <w:tcW w:w="640" w:type="dxa"/>
            <w:vAlign w:val="center"/>
          </w:tcPr>
          <w:p w14:paraId="34193C82" w14:textId="77777777" w:rsidR="003B4F7A" w:rsidRPr="00FF0007" w:rsidRDefault="003B4F7A"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7</w:t>
            </w:r>
          </w:p>
        </w:tc>
        <w:tc>
          <w:tcPr>
            <w:tcW w:w="1385" w:type="dxa"/>
            <w:vAlign w:val="center"/>
          </w:tcPr>
          <w:p w14:paraId="47331E11" w14:textId="77777777" w:rsidR="003B4F7A" w:rsidRDefault="00952F7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2013-11-29</w:t>
            </w:r>
          </w:p>
        </w:tc>
        <w:tc>
          <w:tcPr>
            <w:tcW w:w="2613" w:type="dxa"/>
            <w:vAlign w:val="center"/>
          </w:tcPr>
          <w:p w14:paraId="0F156006" w14:textId="77777777" w:rsidR="003B4F7A" w:rsidRDefault="003B4F7A"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2.3</w:t>
            </w:r>
            <w:r w:rsidRPr="003B4F7A">
              <w:rPr>
                <w:rFonts w:asciiTheme="minorEastAsia" w:eastAsiaTheme="minorEastAsia" w:hAnsiTheme="minorEastAsia" w:cs="Arial"/>
                <w:noProof/>
                <w:sz w:val="18"/>
                <w:szCs w:val="18"/>
              </w:rPr>
              <w:t>信贷放行接口</w:t>
            </w:r>
            <w:r w:rsidRPr="003B4F7A">
              <w:rPr>
                <w:rFonts w:asciiTheme="minorEastAsia" w:eastAsiaTheme="minorEastAsia" w:hAnsiTheme="minorEastAsia" w:cs="Arial" w:hint="eastAsia"/>
                <w:noProof/>
                <w:sz w:val="18"/>
                <w:szCs w:val="18"/>
              </w:rPr>
              <w:t>增</w:t>
            </w:r>
            <w:r w:rsidRPr="003B4F7A">
              <w:rPr>
                <w:rFonts w:asciiTheme="minorEastAsia" w:eastAsiaTheme="minorEastAsia" w:hAnsiTheme="minorEastAsia" w:cs="Arial"/>
                <w:noProof/>
                <w:sz w:val="18"/>
                <w:szCs w:val="18"/>
              </w:rPr>
              <w:t>加信贷客户经理所属机构</w:t>
            </w:r>
          </w:p>
        </w:tc>
        <w:tc>
          <w:tcPr>
            <w:tcW w:w="846" w:type="dxa"/>
            <w:vAlign w:val="center"/>
          </w:tcPr>
          <w:p w14:paraId="42118498" w14:textId="77777777" w:rsidR="003B4F7A" w:rsidRDefault="003B4F7A"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V1.46</w:t>
            </w:r>
          </w:p>
        </w:tc>
        <w:tc>
          <w:tcPr>
            <w:tcW w:w="916" w:type="dxa"/>
            <w:vAlign w:val="center"/>
          </w:tcPr>
          <w:p w14:paraId="3518A0D3" w14:textId="77777777" w:rsidR="003B4F7A" w:rsidRDefault="003B4F7A"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14:paraId="0CDE7DD2" w14:textId="77777777" w:rsidR="003B4F7A" w:rsidRPr="00FF0007" w:rsidRDefault="003B4F7A"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4E8D997C" w14:textId="77777777" w:rsidR="003B4F7A" w:rsidRPr="00FF0007" w:rsidRDefault="003B4F7A" w:rsidP="00E917CF">
            <w:pPr>
              <w:spacing w:before="48" w:after="48"/>
              <w:jc w:val="left"/>
              <w:rPr>
                <w:rFonts w:asciiTheme="minorEastAsia" w:eastAsiaTheme="minorEastAsia" w:hAnsiTheme="minorEastAsia" w:cs="Arial"/>
                <w:noProof/>
                <w:sz w:val="18"/>
                <w:szCs w:val="18"/>
              </w:rPr>
            </w:pPr>
          </w:p>
        </w:tc>
      </w:tr>
      <w:tr w:rsidR="00952F70" w:rsidRPr="00FF0007" w14:paraId="507DED3C" w14:textId="77777777" w:rsidTr="004D7B45">
        <w:trPr>
          <w:trHeight w:val="589"/>
          <w:jc w:val="center"/>
        </w:trPr>
        <w:tc>
          <w:tcPr>
            <w:tcW w:w="640" w:type="dxa"/>
            <w:vAlign w:val="center"/>
          </w:tcPr>
          <w:p w14:paraId="7F631DDF" w14:textId="77777777" w:rsidR="00952F70" w:rsidRDefault="00952F7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8</w:t>
            </w:r>
          </w:p>
        </w:tc>
        <w:tc>
          <w:tcPr>
            <w:tcW w:w="1385" w:type="dxa"/>
            <w:vAlign w:val="center"/>
          </w:tcPr>
          <w:p w14:paraId="187E0035" w14:textId="77777777" w:rsidR="00952F70" w:rsidRDefault="00952F70" w:rsidP="00952F7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2013-12-20</w:t>
            </w:r>
          </w:p>
        </w:tc>
        <w:tc>
          <w:tcPr>
            <w:tcW w:w="2613" w:type="dxa"/>
            <w:vAlign w:val="center"/>
          </w:tcPr>
          <w:p w14:paraId="34DA9F09" w14:textId="77777777" w:rsidR="00952F70" w:rsidRDefault="00952F7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增加3.2-晚间垫款通知</w:t>
            </w:r>
          </w:p>
        </w:tc>
        <w:tc>
          <w:tcPr>
            <w:tcW w:w="846" w:type="dxa"/>
            <w:vAlign w:val="center"/>
          </w:tcPr>
          <w:p w14:paraId="4213F56F" w14:textId="77777777" w:rsidR="00952F70" w:rsidRDefault="00952F70" w:rsidP="00952F70">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w:t>
            </w:r>
          </w:p>
        </w:tc>
        <w:tc>
          <w:tcPr>
            <w:tcW w:w="916" w:type="dxa"/>
            <w:vAlign w:val="center"/>
          </w:tcPr>
          <w:p w14:paraId="12BB8303" w14:textId="77777777" w:rsidR="00952F70" w:rsidRDefault="00BA66B1"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胡治瑜</w:t>
            </w:r>
          </w:p>
        </w:tc>
        <w:tc>
          <w:tcPr>
            <w:tcW w:w="852" w:type="dxa"/>
            <w:vAlign w:val="center"/>
          </w:tcPr>
          <w:p w14:paraId="3E9DBBD8" w14:textId="77777777" w:rsidR="00952F70" w:rsidRPr="00FF0007" w:rsidRDefault="00952F70"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443C1852" w14:textId="77777777" w:rsidR="00952F70" w:rsidRPr="00FF0007" w:rsidRDefault="00952F70" w:rsidP="00E917CF">
            <w:pPr>
              <w:spacing w:before="48" w:after="48"/>
              <w:jc w:val="left"/>
              <w:rPr>
                <w:rFonts w:asciiTheme="minorEastAsia" w:eastAsiaTheme="minorEastAsia" w:hAnsiTheme="minorEastAsia" w:cs="Arial"/>
                <w:noProof/>
                <w:sz w:val="18"/>
                <w:szCs w:val="18"/>
              </w:rPr>
            </w:pPr>
          </w:p>
        </w:tc>
      </w:tr>
      <w:tr w:rsidR="008662AF" w:rsidRPr="00FF0007" w14:paraId="640AF8ED" w14:textId="77777777" w:rsidTr="004D7B45">
        <w:trPr>
          <w:trHeight w:val="589"/>
          <w:jc w:val="center"/>
        </w:trPr>
        <w:tc>
          <w:tcPr>
            <w:tcW w:w="640" w:type="dxa"/>
            <w:vAlign w:val="center"/>
          </w:tcPr>
          <w:p w14:paraId="0A0302C6" w14:textId="77777777" w:rsidR="008662AF" w:rsidRDefault="008662AF"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9</w:t>
            </w:r>
          </w:p>
        </w:tc>
        <w:tc>
          <w:tcPr>
            <w:tcW w:w="1385" w:type="dxa"/>
            <w:vAlign w:val="center"/>
          </w:tcPr>
          <w:p w14:paraId="308E0F97" w14:textId="77777777" w:rsidR="008662AF" w:rsidRDefault="008662AF" w:rsidP="008662A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2014-01-08</w:t>
            </w:r>
          </w:p>
        </w:tc>
        <w:tc>
          <w:tcPr>
            <w:tcW w:w="2613" w:type="dxa"/>
            <w:vAlign w:val="center"/>
          </w:tcPr>
          <w:p w14:paraId="54F8ED65" w14:textId="77777777" w:rsidR="008662AF" w:rsidRDefault="008662AF"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2.3放行-票据信息中的保证金增加多单分割符$</w:t>
            </w:r>
          </w:p>
        </w:tc>
        <w:tc>
          <w:tcPr>
            <w:tcW w:w="846" w:type="dxa"/>
            <w:vAlign w:val="center"/>
          </w:tcPr>
          <w:p w14:paraId="6CB817DA" w14:textId="77777777" w:rsidR="008662AF" w:rsidRDefault="00BA66B1" w:rsidP="00952F70">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V1.51</w:t>
            </w:r>
          </w:p>
        </w:tc>
        <w:tc>
          <w:tcPr>
            <w:tcW w:w="916" w:type="dxa"/>
            <w:vAlign w:val="center"/>
          </w:tcPr>
          <w:p w14:paraId="6D77F011" w14:textId="77777777" w:rsidR="008662AF" w:rsidRDefault="00BA66B1"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胡治瑜</w:t>
            </w:r>
          </w:p>
        </w:tc>
        <w:tc>
          <w:tcPr>
            <w:tcW w:w="852" w:type="dxa"/>
            <w:vAlign w:val="center"/>
          </w:tcPr>
          <w:p w14:paraId="2D41AF58" w14:textId="77777777" w:rsidR="008662AF" w:rsidRPr="00FF0007" w:rsidRDefault="008662AF"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4BF07D7D" w14:textId="77777777" w:rsidR="008662AF" w:rsidRPr="00FF0007" w:rsidRDefault="008662AF" w:rsidP="00E917CF">
            <w:pPr>
              <w:spacing w:before="48" w:after="48"/>
              <w:jc w:val="left"/>
              <w:rPr>
                <w:rFonts w:asciiTheme="minorEastAsia" w:eastAsiaTheme="minorEastAsia" w:hAnsiTheme="minorEastAsia" w:cs="Arial"/>
                <w:noProof/>
                <w:sz w:val="18"/>
                <w:szCs w:val="18"/>
              </w:rPr>
            </w:pPr>
          </w:p>
        </w:tc>
      </w:tr>
      <w:tr w:rsidR="004070E7" w:rsidRPr="00FF0007" w14:paraId="793CC42C" w14:textId="77777777" w:rsidTr="004D7B45">
        <w:trPr>
          <w:trHeight w:val="589"/>
          <w:jc w:val="center"/>
        </w:trPr>
        <w:tc>
          <w:tcPr>
            <w:tcW w:w="640" w:type="dxa"/>
            <w:vAlign w:val="center"/>
          </w:tcPr>
          <w:p w14:paraId="13FC981B" w14:textId="77777777" w:rsidR="004070E7" w:rsidRDefault="004070E7"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lastRenderedPageBreak/>
              <w:t>10</w:t>
            </w:r>
          </w:p>
        </w:tc>
        <w:tc>
          <w:tcPr>
            <w:tcW w:w="1385" w:type="dxa"/>
            <w:vAlign w:val="center"/>
          </w:tcPr>
          <w:p w14:paraId="5C640EE3" w14:textId="77777777" w:rsidR="004070E7" w:rsidRDefault="004070E7" w:rsidP="008662A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2014-01-09</w:t>
            </w:r>
          </w:p>
        </w:tc>
        <w:tc>
          <w:tcPr>
            <w:tcW w:w="2613" w:type="dxa"/>
            <w:vAlign w:val="center"/>
          </w:tcPr>
          <w:p w14:paraId="059BF475" w14:textId="77777777" w:rsidR="004070E7" w:rsidRDefault="004070E7"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3.1修改为报文接口通知</w:t>
            </w:r>
          </w:p>
          <w:p w14:paraId="4AFDE5C0" w14:textId="77777777" w:rsidR="004070E7" w:rsidRDefault="004070E7"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增加3.3，票据扣款成功通知，信贷需要进行结清处理</w:t>
            </w:r>
          </w:p>
        </w:tc>
        <w:tc>
          <w:tcPr>
            <w:tcW w:w="846" w:type="dxa"/>
            <w:vAlign w:val="center"/>
          </w:tcPr>
          <w:p w14:paraId="0963C7E7" w14:textId="77777777" w:rsidR="004070E7" w:rsidRDefault="00425A30" w:rsidP="00952F70">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V1.52</w:t>
            </w:r>
          </w:p>
        </w:tc>
        <w:tc>
          <w:tcPr>
            <w:tcW w:w="916" w:type="dxa"/>
            <w:vAlign w:val="center"/>
          </w:tcPr>
          <w:p w14:paraId="53F89187" w14:textId="77777777" w:rsidR="004070E7" w:rsidRDefault="00425A3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14:paraId="01F3D31F" w14:textId="77777777" w:rsidR="004070E7" w:rsidRPr="00FF0007" w:rsidRDefault="004070E7"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01F6EF08" w14:textId="77777777" w:rsidR="004070E7" w:rsidRPr="00FF0007" w:rsidRDefault="004070E7" w:rsidP="00E917CF">
            <w:pPr>
              <w:spacing w:before="48" w:after="48"/>
              <w:jc w:val="left"/>
              <w:rPr>
                <w:rFonts w:asciiTheme="minorEastAsia" w:eastAsiaTheme="minorEastAsia" w:hAnsiTheme="minorEastAsia" w:cs="Arial"/>
                <w:noProof/>
                <w:sz w:val="18"/>
                <w:szCs w:val="18"/>
              </w:rPr>
            </w:pPr>
          </w:p>
        </w:tc>
      </w:tr>
      <w:tr w:rsidR="00425A30" w:rsidRPr="00FF0007" w14:paraId="6219A005" w14:textId="77777777" w:rsidTr="004D7B45">
        <w:trPr>
          <w:trHeight w:val="589"/>
          <w:jc w:val="center"/>
        </w:trPr>
        <w:tc>
          <w:tcPr>
            <w:tcW w:w="640" w:type="dxa"/>
            <w:vAlign w:val="center"/>
          </w:tcPr>
          <w:p w14:paraId="2B3EBAA6" w14:textId="77777777" w:rsidR="00425A30" w:rsidRDefault="00425A3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11</w:t>
            </w:r>
          </w:p>
        </w:tc>
        <w:tc>
          <w:tcPr>
            <w:tcW w:w="1385" w:type="dxa"/>
            <w:vAlign w:val="center"/>
          </w:tcPr>
          <w:p w14:paraId="208B4F71" w14:textId="77777777" w:rsidR="00425A30" w:rsidRDefault="00425A30" w:rsidP="008662A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2014-01-14</w:t>
            </w:r>
          </w:p>
        </w:tc>
        <w:tc>
          <w:tcPr>
            <w:tcW w:w="2613" w:type="dxa"/>
            <w:vAlign w:val="center"/>
          </w:tcPr>
          <w:p w14:paraId="1B73736D" w14:textId="77777777" w:rsidR="00425A30" w:rsidRDefault="00425A30"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2.3增加</w:t>
            </w:r>
          </w:p>
          <w:p w14:paraId="371FDA1D" w14:textId="77777777" w:rsidR="00425A30" w:rsidRPr="00425A30" w:rsidRDefault="00425A30" w:rsidP="00425A30">
            <w:pPr>
              <w:spacing w:before="48" w:after="48"/>
              <w:jc w:val="left"/>
              <w:rPr>
                <w:rFonts w:asciiTheme="minorEastAsia" w:eastAsiaTheme="minorEastAsia" w:hAnsiTheme="minorEastAsia" w:cs="Arial"/>
                <w:noProof/>
                <w:sz w:val="18"/>
                <w:szCs w:val="18"/>
              </w:rPr>
            </w:pPr>
            <w:r w:rsidRPr="00425A30">
              <w:rPr>
                <w:rFonts w:asciiTheme="minorEastAsia" w:eastAsiaTheme="minorEastAsia" w:hAnsiTheme="minorEastAsia" w:cs="Arial" w:hint="eastAsia"/>
                <w:noProof/>
                <w:sz w:val="18"/>
                <w:szCs w:val="18"/>
              </w:rPr>
              <w:t>客户经理号</w:t>
            </w:r>
          </w:p>
          <w:p w14:paraId="5BFF693E" w14:textId="77777777" w:rsidR="00425A30" w:rsidRPr="00425A30" w:rsidRDefault="00425A30" w:rsidP="00425A30">
            <w:pPr>
              <w:spacing w:before="48" w:after="48"/>
              <w:jc w:val="left"/>
              <w:rPr>
                <w:rFonts w:asciiTheme="minorEastAsia" w:eastAsiaTheme="minorEastAsia" w:hAnsiTheme="minorEastAsia" w:cs="Arial"/>
                <w:noProof/>
                <w:sz w:val="18"/>
                <w:szCs w:val="18"/>
              </w:rPr>
            </w:pPr>
            <w:r w:rsidRPr="00425A30">
              <w:rPr>
                <w:rFonts w:asciiTheme="minorEastAsia" w:eastAsiaTheme="minorEastAsia" w:hAnsiTheme="minorEastAsia" w:cs="Arial" w:hint="eastAsia"/>
                <w:noProof/>
                <w:sz w:val="18"/>
                <w:szCs w:val="18"/>
              </w:rPr>
              <w:t>客户经理名称</w:t>
            </w:r>
          </w:p>
          <w:p w14:paraId="70756023" w14:textId="77777777" w:rsidR="00425A30" w:rsidRPr="00425A30" w:rsidRDefault="00425A30" w:rsidP="00425A30">
            <w:pPr>
              <w:spacing w:before="48" w:after="48"/>
              <w:jc w:val="left"/>
              <w:rPr>
                <w:rFonts w:asciiTheme="minorEastAsia" w:eastAsiaTheme="minorEastAsia" w:hAnsiTheme="minorEastAsia" w:cs="Arial"/>
                <w:noProof/>
                <w:sz w:val="18"/>
                <w:szCs w:val="18"/>
              </w:rPr>
            </w:pPr>
            <w:r w:rsidRPr="00425A30">
              <w:rPr>
                <w:rFonts w:asciiTheme="minorEastAsia" w:eastAsiaTheme="minorEastAsia" w:hAnsiTheme="minorEastAsia" w:cs="Arial" w:hint="eastAsia"/>
                <w:noProof/>
                <w:sz w:val="18"/>
                <w:szCs w:val="18"/>
              </w:rPr>
              <w:t>客户经理所属部门</w:t>
            </w:r>
          </w:p>
          <w:p w14:paraId="61F61F24" w14:textId="77777777" w:rsidR="00425A30" w:rsidRDefault="00425A30" w:rsidP="00425A30">
            <w:pPr>
              <w:spacing w:before="48" w:after="48"/>
              <w:jc w:val="left"/>
              <w:rPr>
                <w:rFonts w:asciiTheme="minorEastAsia" w:eastAsiaTheme="minorEastAsia" w:hAnsiTheme="minorEastAsia" w:cs="Arial"/>
                <w:noProof/>
                <w:sz w:val="18"/>
                <w:szCs w:val="18"/>
              </w:rPr>
            </w:pPr>
            <w:r w:rsidRPr="00425A30">
              <w:rPr>
                <w:rFonts w:asciiTheme="minorEastAsia" w:eastAsiaTheme="minorEastAsia" w:hAnsiTheme="minorEastAsia" w:cs="Arial" w:hint="eastAsia"/>
                <w:noProof/>
                <w:sz w:val="18"/>
                <w:szCs w:val="18"/>
              </w:rPr>
              <w:t>客户经理所属部门名称</w:t>
            </w:r>
          </w:p>
        </w:tc>
        <w:tc>
          <w:tcPr>
            <w:tcW w:w="846" w:type="dxa"/>
            <w:vAlign w:val="center"/>
          </w:tcPr>
          <w:p w14:paraId="3A158ECE" w14:textId="77777777" w:rsidR="00425A30" w:rsidRDefault="00425A30" w:rsidP="00952F70">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V1.53</w:t>
            </w:r>
          </w:p>
        </w:tc>
        <w:tc>
          <w:tcPr>
            <w:tcW w:w="916" w:type="dxa"/>
            <w:vAlign w:val="center"/>
          </w:tcPr>
          <w:p w14:paraId="68144FCC" w14:textId="77777777" w:rsidR="00425A30" w:rsidRDefault="00425A3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14:paraId="6E463294" w14:textId="77777777" w:rsidR="00425A30" w:rsidRPr="00FF0007" w:rsidRDefault="00425A30"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160F4012" w14:textId="77777777" w:rsidR="00425A30" w:rsidRPr="00FF0007" w:rsidRDefault="00425A30" w:rsidP="00E917CF">
            <w:pPr>
              <w:spacing w:before="48" w:after="48"/>
              <w:jc w:val="left"/>
              <w:rPr>
                <w:rFonts w:asciiTheme="minorEastAsia" w:eastAsiaTheme="minorEastAsia" w:hAnsiTheme="minorEastAsia" w:cs="Arial"/>
                <w:noProof/>
                <w:sz w:val="18"/>
                <w:szCs w:val="18"/>
              </w:rPr>
            </w:pPr>
          </w:p>
        </w:tc>
      </w:tr>
      <w:tr w:rsidR="002B7FCE" w:rsidRPr="00FF0007" w14:paraId="23B2DE99" w14:textId="77777777" w:rsidTr="004D7B45">
        <w:trPr>
          <w:trHeight w:val="589"/>
          <w:jc w:val="center"/>
        </w:trPr>
        <w:tc>
          <w:tcPr>
            <w:tcW w:w="640" w:type="dxa"/>
            <w:vAlign w:val="center"/>
          </w:tcPr>
          <w:p w14:paraId="0C1CC379" w14:textId="77777777" w:rsidR="002B7FCE" w:rsidRDefault="002B7FCE"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12</w:t>
            </w:r>
          </w:p>
        </w:tc>
        <w:tc>
          <w:tcPr>
            <w:tcW w:w="1385" w:type="dxa"/>
            <w:vAlign w:val="center"/>
          </w:tcPr>
          <w:p w14:paraId="4683C2C3" w14:textId="77777777" w:rsidR="002B7FCE" w:rsidRDefault="002B7FCE" w:rsidP="008F5678">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2014-02-22</w:t>
            </w:r>
          </w:p>
        </w:tc>
        <w:tc>
          <w:tcPr>
            <w:tcW w:w="2613" w:type="dxa"/>
            <w:vAlign w:val="center"/>
          </w:tcPr>
          <w:p w14:paraId="47D38975" w14:textId="77777777" w:rsidR="002B7FCE" w:rsidRDefault="002B7FCE"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修改2.4接口规范为通过文件批量提供占用票据</w:t>
            </w:r>
          </w:p>
          <w:p w14:paraId="194D2672" w14:textId="77777777" w:rsidR="002B7FCE" w:rsidRPr="008F5678" w:rsidRDefault="002B7FCE"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信贷处理方式：把接收到的文档中的所有票据按信贷的行名行号层级关系汇集至总行层级，再通过总行行号来占用额度，以提高效率</w:t>
            </w:r>
          </w:p>
        </w:tc>
        <w:tc>
          <w:tcPr>
            <w:tcW w:w="846" w:type="dxa"/>
            <w:vAlign w:val="center"/>
          </w:tcPr>
          <w:p w14:paraId="3FC8AE31" w14:textId="77777777" w:rsidR="002B7FCE" w:rsidRDefault="002B7FCE" w:rsidP="008D360A">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V1.54</w:t>
            </w:r>
          </w:p>
        </w:tc>
        <w:tc>
          <w:tcPr>
            <w:tcW w:w="916" w:type="dxa"/>
            <w:vAlign w:val="center"/>
          </w:tcPr>
          <w:p w14:paraId="10CF7248" w14:textId="77777777" w:rsidR="002B7FCE" w:rsidRDefault="002B7FCE" w:rsidP="008D360A">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胡治瑜</w:t>
            </w:r>
          </w:p>
        </w:tc>
        <w:tc>
          <w:tcPr>
            <w:tcW w:w="852" w:type="dxa"/>
            <w:vAlign w:val="center"/>
          </w:tcPr>
          <w:p w14:paraId="015FFDE4" w14:textId="77777777" w:rsidR="002B7FCE" w:rsidRPr="00FF0007" w:rsidRDefault="002B7FCE"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5A9BBD1D" w14:textId="77777777" w:rsidR="002B7FCE" w:rsidRPr="00FF0007" w:rsidRDefault="002B7FCE" w:rsidP="00E917CF">
            <w:pPr>
              <w:spacing w:before="48" w:after="48"/>
              <w:jc w:val="left"/>
              <w:rPr>
                <w:rFonts w:asciiTheme="minorEastAsia" w:eastAsiaTheme="minorEastAsia" w:hAnsiTheme="minorEastAsia" w:cs="Arial"/>
                <w:noProof/>
                <w:sz w:val="18"/>
                <w:szCs w:val="18"/>
              </w:rPr>
            </w:pPr>
          </w:p>
        </w:tc>
      </w:tr>
      <w:tr w:rsidR="009F7EA3" w:rsidRPr="00FF0007" w14:paraId="3FDDC278" w14:textId="77777777" w:rsidTr="004D7B45">
        <w:trPr>
          <w:trHeight w:val="589"/>
          <w:jc w:val="center"/>
        </w:trPr>
        <w:tc>
          <w:tcPr>
            <w:tcW w:w="640" w:type="dxa"/>
            <w:vAlign w:val="center"/>
          </w:tcPr>
          <w:p w14:paraId="20126974" w14:textId="77777777" w:rsidR="009F7EA3" w:rsidRDefault="009F7EA3"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13</w:t>
            </w:r>
          </w:p>
        </w:tc>
        <w:tc>
          <w:tcPr>
            <w:tcW w:w="1385" w:type="dxa"/>
            <w:vAlign w:val="center"/>
          </w:tcPr>
          <w:p w14:paraId="7D6440C2" w14:textId="77777777" w:rsidR="009F7EA3" w:rsidRDefault="009F7EA3" w:rsidP="008F5678">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2014-02-25</w:t>
            </w:r>
          </w:p>
        </w:tc>
        <w:tc>
          <w:tcPr>
            <w:tcW w:w="2613" w:type="dxa"/>
            <w:vAlign w:val="center"/>
          </w:tcPr>
          <w:p w14:paraId="0A154678" w14:textId="77777777" w:rsidR="009F7EA3" w:rsidRDefault="009F7EA3"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修改2.8-通用通知</w:t>
            </w:r>
          </w:p>
          <w:p w14:paraId="6D3D23F6" w14:textId="77777777" w:rsidR="009F7EA3" w:rsidRPr="000B2D9D" w:rsidRDefault="009F7EA3" w:rsidP="00484C76">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“通知类型”增加7-转贴现撤销</w:t>
            </w:r>
          </w:p>
        </w:tc>
        <w:tc>
          <w:tcPr>
            <w:tcW w:w="846" w:type="dxa"/>
            <w:vAlign w:val="center"/>
          </w:tcPr>
          <w:p w14:paraId="5D998150" w14:textId="77777777" w:rsidR="009F7EA3" w:rsidRDefault="009F7EA3" w:rsidP="008D360A">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V1.55</w:t>
            </w:r>
          </w:p>
        </w:tc>
        <w:tc>
          <w:tcPr>
            <w:tcW w:w="916" w:type="dxa"/>
            <w:vAlign w:val="center"/>
          </w:tcPr>
          <w:p w14:paraId="6502B818" w14:textId="77777777" w:rsidR="009F7EA3" w:rsidRDefault="009F7EA3" w:rsidP="008D360A">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胡治瑜</w:t>
            </w:r>
          </w:p>
        </w:tc>
        <w:tc>
          <w:tcPr>
            <w:tcW w:w="852" w:type="dxa"/>
            <w:vAlign w:val="center"/>
          </w:tcPr>
          <w:p w14:paraId="345D6F59" w14:textId="77777777" w:rsidR="009F7EA3" w:rsidRPr="00FF0007" w:rsidRDefault="009F7EA3"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7F85821E" w14:textId="77777777" w:rsidR="009F7EA3" w:rsidRPr="00FF0007" w:rsidRDefault="009F7EA3" w:rsidP="00E917CF">
            <w:pPr>
              <w:spacing w:before="48" w:after="48"/>
              <w:jc w:val="left"/>
              <w:rPr>
                <w:rFonts w:asciiTheme="minorEastAsia" w:eastAsiaTheme="minorEastAsia" w:hAnsiTheme="minorEastAsia" w:cs="Arial"/>
                <w:noProof/>
                <w:sz w:val="18"/>
                <w:szCs w:val="18"/>
              </w:rPr>
            </w:pPr>
          </w:p>
        </w:tc>
      </w:tr>
      <w:tr w:rsidR="00C83F47" w:rsidRPr="00FF0007" w14:paraId="1739FDCD" w14:textId="77777777" w:rsidTr="004D7B45">
        <w:trPr>
          <w:trHeight w:val="589"/>
          <w:jc w:val="center"/>
        </w:trPr>
        <w:tc>
          <w:tcPr>
            <w:tcW w:w="640" w:type="dxa"/>
            <w:vAlign w:val="center"/>
          </w:tcPr>
          <w:p w14:paraId="397A3BF4" w14:textId="77777777" w:rsidR="00C83F47" w:rsidRDefault="00C83F47"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14</w:t>
            </w:r>
          </w:p>
        </w:tc>
        <w:tc>
          <w:tcPr>
            <w:tcW w:w="1385" w:type="dxa"/>
            <w:vAlign w:val="center"/>
          </w:tcPr>
          <w:p w14:paraId="215AC89F" w14:textId="77777777" w:rsidR="00C83F47" w:rsidRDefault="00C83F47" w:rsidP="008F5678">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2014-02-25</w:t>
            </w:r>
          </w:p>
        </w:tc>
        <w:tc>
          <w:tcPr>
            <w:tcW w:w="2613" w:type="dxa"/>
            <w:vAlign w:val="center"/>
          </w:tcPr>
          <w:p w14:paraId="32CF5274" w14:textId="77777777" w:rsidR="00C83F47" w:rsidRDefault="00C83F47"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2.4同业额度占用</w:t>
            </w:r>
          </w:p>
          <w:p w14:paraId="569B0C0C" w14:textId="77777777" w:rsidR="00C83F47" w:rsidRDefault="00C83F47"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发起方报文体内容为空</w:t>
            </w:r>
          </w:p>
        </w:tc>
        <w:tc>
          <w:tcPr>
            <w:tcW w:w="846" w:type="dxa"/>
            <w:vAlign w:val="center"/>
          </w:tcPr>
          <w:p w14:paraId="152A1562" w14:textId="77777777" w:rsidR="00C83F47" w:rsidRDefault="00C83F47" w:rsidP="008D360A">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V1.56</w:t>
            </w:r>
          </w:p>
        </w:tc>
        <w:tc>
          <w:tcPr>
            <w:tcW w:w="916" w:type="dxa"/>
            <w:vAlign w:val="center"/>
          </w:tcPr>
          <w:p w14:paraId="0A830F18" w14:textId="77777777" w:rsidR="00C83F47" w:rsidRDefault="00C83F47" w:rsidP="008D360A">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黄俊杰</w:t>
            </w:r>
          </w:p>
        </w:tc>
        <w:tc>
          <w:tcPr>
            <w:tcW w:w="852" w:type="dxa"/>
            <w:vAlign w:val="center"/>
          </w:tcPr>
          <w:p w14:paraId="60E6D1ED" w14:textId="77777777" w:rsidR="00C83F47" w:rsidRPr="00FF0007" w:rsidRDefault="00C83F47" w:rsidP="00E917CF">
            <w:pPr>
              <w:spacing w:before="48" w:after="48"/>
              <w:jc w:val="center"/>
              <w:rPr>
                <w:rFonts w:asciiTheme="minorEastAsia" w:eastAsiaTheme="minorEastAsia" w:hAnsiTheme="minorEastAsia" w:cs="Arial"/>
                <w:noProof/>
                <w:sz w:val="18"/>
                <w:szCs w:val="18"/>
              </w:rPr>
            </w:pPr>
          </w:p>
        </w:tc>
        <w:tc>
          <w:tcPr>
            <w:tcW w:w="1329" w:type="dxa"/>
            <w:vAlign w:val="center"/>
          </w:tcPr>
          <w:p w14:paraId="12105282" w14:textId="77777777" w:rsidR="00C83F47" w:rsidRPr="00FF0007" w:rsidRDefault="00C83F47" w:rsidP="00E917CF">
            <w:pPr>
              <w:spacing w:before="48" w:after="48"/>
              <w:jc w:val="left"/>
              <w:rPr>
                <w:rFonts w:asciiTheme="minorEastAsia" w:eastAsiaTheme="minorEastAsia" w:hAnsiTheme="minorEastAsia" w:cs="Arial"/>
                <w:noProof/>
                <w:sz w:val="18"/>
                <w:szCs w:val="18"/>
              </w:rPr>
            </w:pPr>
          </w:p>
        </w:tc>
      </w:tr>
      <w:tr w:rsidR="00FC3191" w:rsidRPr="00FF0007" w14:paraId="0B25EBAA" w14:textId="77777777" w:rsidTr="004D7B45">
        <w:trPr>
          <w:trHeight w:val="589"/>
          <w:jc w:val="center"/>
          <w:ins w:id="0" w:author="phosphory" w:date="2014-02-26T15:05:00Z"/>
        </w:trPr>
        <w:tc>
          <w:tcPr>
            <w:tcW w:w="640" w:type="dxa"/>
            <w:vAlign w:val="center"/>
          </w:tcPr>
          <w:p w14:paraId="26CA5A45" w14:textId="77777777" w:rsidR="00FC3191" w:rsidRDefault="00FC3191" w:rsidP="00E917CF">
            <w:pPr>
              <w:spacing w:before="48" w:after="48"/>
              <w:jc w:val="center"/>
              <w:rPr>
                <w:ins w:id="1" w:author="phosphory" w:date="2014-02-26T15:05:00Z"/>
                <w:rFonts w:asciiTheme="minorEastAsia" w:eastAsiaTheme="minorEastAsia" w:hAnsiTheme="minorEastAsia" w:cs="Arial"/>
                <w:noProof/>
                <w:sz w:val="18"/>
                <w:szCs w:val="18"/>
              </w:rPr>
            </w:pPr>
            <w:ins w:id="2" w:author="phosphory" w:date="2014-02-26T15:05:00Z">
              <w:r>
                <w:rPr>
                  <w:rFonts w:asciiTheme="minorEastAsia" w:eastAsiaTheme="minorEastAsia" w:hAnsiTheme="minorEastAsia" w:cs="Arial" w:hint="eastAsia"/>
                  <w:noProof/>
                  <w:sz w:val="18"/>
                  <w:szCs w:val="18"/>
                </w:rPr>
                <w:t>15</w:t>
              </w:r>
            </w:ins>
          </w:p>
        </w:tc>
        <w:tc>
          <w:tcPr>
            <w:tcW w:w="1385" w:type="dxa"/>
            <w:vAlign w:val="center"/>
          </w:tcPr>
          <w:p w14:paraId="3BF5D6C5" w14:textId="77777777" w:rsidR="00FC3191" w:rsidRDefault="00FC3191" w:rsidP="008F5678">
            <w:pPr>
              <w:spacing w:before="48" w:after="48"/>
              <w:jc w:val="left"/>
              <w:rPr>
                <w:ins w:id="3" w:author="phosphory" w:date="2014-02-26T15:05:00Z"/>
                <w:rFonts w:asciiTheme="minorEastAsia" w:eastAsiaTheme="minorEastAsia" w:hAnsiTheme="minorEastAsia" w:cs="Arial"/>
                <w:noProof/>
                <w:sz w:val="18"/>
                <w:szCs w:val="18"/>
              </w:rPr>
            </w:pPr>
            <w:ins w:id="4" w:author="phosphory" w:date="2014-02-26T15:05:00Z">
              <w:r>
                <w:rPr>
                  <w:rFonts w:asciiTheme="minorEastAsia" w:eastAsiaTheme="minorEastAsia" w:hAnsiTheme="minorEastAsia" w:cs="Arial" w:hint="eastAsia"/>
                  <w:noProof/>
                  <w:sz w:val="18"/>
                  <w:szCs w:val="18"/>
                </w:rPr>
                <w:t>2014-02-26</w:t>
              </w:r>
            </w:ins>
          </w:p>
        </w:tc>
        <w:tc>
          <w:tcPr>
            <w:tcW w:w="2613" w:type="dxa"/>
            <w:vAlign w:val="center"/>
          </w:tcPr>
          <w:p w14:paraId="613D04E7" w14:textId="77777777" w:rsidR="00FC3191" w:rsidRDefault="00FC3191" w:rsidP="00425A30">
            <w:pPr>
              <w:spacing w:before="48" w:after="48"/>
              <w:jc w:val="left"/>
              <w:rPr>
                <w:ins w:id="5" w:author="phosphory" w:date="2014-02-26T15:05:00Z"/>
                <w:rFonts w:asciiTheme="minorEastAsia" w:eastAsiaTheme="minorEastAsia" w:hAnsiTheme="minorEastAsia" w:cs="Arial"/>
                <w:noProof/>
                <w:sz w:val="18"/>
                <w:szCs w:val="18"/>
              </w:rPr>
            </w:pPr>
            <w:ins w:id="6" w:author="phosphory" w:date="2014-02-26T15:05:00Z">
              <w:r>
                <w:rPr>
                  <w:rFonts w:asciiTheme="minorEastAsia" w:eastAsiaTheme="minorEastAsia" w:hAnsiTheme="minorEastAsia" w:cs="Arial" w:hint="eastAsia"/>
                  <w:noProof/>
                  <w:sz w:val="18"/>
                  <w:szCs w:val="18"/>
                </w:rPr>
                <w:t>2.2信贷引入接口，应答方文档结构增加“</w:t>
              </w:r>
            </w:ins>
            <w:ins w:id="7" w:author="phosphory" w:date="2014-02-26T15:06:00Z">
              <w:r>
                <w:rPr>
                  <w:rFonts w:asciiTheme="minorEastAsia" w:eastAsiaTheme="minorEastAsia" w:hAnsiTheme="minorEastAsia" w:cs="Arial" w:hint="eastAsia"/>
                  <w:noProof/>
                  <w:sz w:val="18"/>
                  <w:szCs w:val="18"/>
                </w:rPr>
                <w:t>贴现利率”，“实付金额”</w:t>
              </w:r>
            </w:ins>
          </w:p>
        </w:tc>
        <w:tc>
          <w:tcPr>
            <w:tcW w:w="846" w:type="dxa"/>
            <w:vAlign w:val="center"/>
          </w:tcPr>
          <w:p w14:paraId="7CF1FABD" w14:textId="77777777" w:rsidR="00FC3191" w:rsidRPr="00FC3191" w:rsidRDefault="00FC3191" w:rsidP="008D360A">
            <w:pPr>
              <w:spacing w:before="48" w:after="48"/>
              <w:rPr>
                <w:ins w:id="8" w:author="phosphory" w:date="2014-02-26T15:05:00Z"/>
                <w:rFonts w:asciiTheme="minorEastAsia" w:eastAsiaTheme="minorEastAsia" w:hAnsiTheme="minorEastAsia" w:cs="Arial"/>
                <w:noProof/>
                <w:sz w:val="18"/>
                <w:szCs w:val="18"/>
              </w:rPr>
            </w:pPr>
            <w:ins w:id="9" w:author="phosphory" w:date="2014-02-26T15:06:00Z">
              <w:r>
                <w:rPr>
                  <w:rFonts w:asciiTheme="minorEastAsia" w:eastAsiaTheme="minorEastAsia" w:hAnsiTheme="minorEastAsia" w:cs="Arial" w:hint="eastAsia"/>
                  <w:noProof/>
                  <w:sz w:val="18"/>
                  <w:szCs w:val="18"/>
                </w:rPr>
                <w:t>V1.57</w:t>
              </w:r>
            </w:ins>
          </w:p>
        </w:tc>
        <w:tc>
          <w:tcPr>
            <w:tcW w:w="916" w:type="dxa"/>
            <w:vAlign w:val="center"/>
          </w:tcPr>
          <w:p w14:paraId="6A2D2948" w14:textId="77777777" w:rsidR="00FC3191" w:rsidRDefault="00FC3191" w:rsidP="008D360A">
            <w:pPr>
              <w:spacing w:before="48" w:after="48"/>
              <w:jc w:val="center"/>
              <w:rPr>
                <w:ins w:id="10" w:author="phosphory" w:date="2014-02-26T15:05:00Z"/>
                <w:rFonts w:asciiTheme="minorEastAsia" w:eastAsiaTheme="minorEastAsia" w:hAnsiTheme="minorEastAsia" w:cs="Arial"/>
                <w:noProof/>
                <w:sz w:val="18"/>
                <w:szCs w:val="18"/>
              </w:rPr>
            </w:pPr>
            <w:ins w:id="11" w:author="phosphory" w:date="2014-02-26T15:06:00Z">
              <w:r>
                <w:rPr>
                  <w:rFonts w:asciiTheme="minorEastAsia" w:eastAsiaTheme="minorEastAsia" w:hAnsiTheme="minorEastAsia" w:cs="Arial" w:hint="eastAsia"/>
                  <w:noProof/>
                  <w:sz w:val="18"/>
                  <w:szCs w:val="18"/>
                </w:rPr>
                <w:t>黄俊杰</w:t>
              </w:r>
            </w:ins>
          </w:p>
        </w:tc>
        <w:tc>
          <w:tcPr>
            <w:tcW w:w="852" w:type="dxa"/>
            <w:vAlign w:val="center"/>
          </w:tcPr>
          <w:p w14:paraId="61959C7A" w14:textId="77777777" w:rsidR="00FC3191" w:rsidRPr="00FF0007" w:rsidRDefault="00FC3191" w:rsidP="00E917CF">
            <w:pPr>
              <w:spacing w:before="48" w:after="48"/>
              <w:jc w:val="center"/>
              <w:rPr>
                <w:ins w:id="12" w:author="phosphory" w:date="2014-02-26T15:05:00Z"/>
                <w:rFonts w:asciiTheme="minorEastAsia" w:eastAsiaTheme="minorEastAsia" w:hAnsiTheme="minorEastAsia" w:cs="Arial"/>
                <w:noProof/>
                <w:sz w:val="18"/>
                <w:szCs w:val="18"/>
              </w:rPr>
            </w:pPr>
          </w:p>
        </w:tc>
        <w:tc>
          <w:tcPr>
            <w:tcW w:w="1329" w:type="dxa"/>
            <w:vAlign w:val="center"/>
          </w:tcPr>
          <w:p w14:paraId="43A0CEAF" w14:textId="77777777" w:rsidR="00FC3191" w:rsidRPr="00FF0007" w:rsidRDefault="00FC3191" w:rsidP="00E917CF">
            <w:pPr>
              <w:spacing w:before="48" w:after="48"/>
              <w:jc w:val="left"/>
              <w:rPr>
                <w:ins w:id="13" w:author="phosphory" w:date="2014-02-26T15:05:00Z"/>
                <w:rFonts w:asciiTheme="minorEastAsia" w:eastAsiaTheme="minorEastAsia" w:hAnsiTheme="minorEastAsia" w:cs="Arial"/>
                <w:noProof/>
                <w:sz w:val="18"/>
                <w:szCs w:val="18"/>
              </w:rPr>
            </w:pPr>
          </w:p>
        </w:tc>
      </w:tr>
      <w:tr w:rsidR="00874D2C" w:rsidRPr="00FF0007" w14:paraId="4490EE06" w14:textId="77777777" w:rsidTr="004D7B45">
        <w:trPr>
          <w:trHeight w:val="589"/>
          <w:jc w:val="center"/>
          <w:ins w:id="14" w:author="phosphory" w:date="2014-02-26T19:53:00Z"/>
        </w:trPr>
        <w:tc>
          <w:tcPr>
            <w:tcW w:w="640" w:type="dxa"/>
            <w:vAlign w:val="center"/>
          </w:tcPr>
          <w:p w14:paraId="48CE954D" w14:textId="77777777" w:rsidR="00874D2C" w:rsidRDefault="00874D2C" w:rsidP="00E917CF">
            <w:pPr>
              <w:spacing w:before="48" w:after="48"/>
              <w:jc w:val="center"/>
              <w:rPr>
                <w:ins w:id="15" w:author="phosphory" w:date="2014-02-26T19:53:00Z"/>
                <w:rFonts w:asciiTheme="minorEastAsia" w:eastAsiaTheme="minorEastAsia" w:hAnsiTheme="minorEastAsia" w:cs="Arial"/>
                <w:noProof/>
                <w:sz w:val="18"/>
                <w:szCs w:val="18"/>
              </w:rPr>
            </w:pPr>
            <w:ins w:id="16" w:author="phosphory" w:date="2014-02-26T19:53:00Z">
              <w:r>
                <w:rPr>
                  <w:rFonts w:asciiTheme="minorEastAsia" w:eastAsiaTheme="minorEastAsia" w:hAnsiTheme="minorEastAsia" w:cs="Arial" w:hint="eastAsia"/>
                  <w:noProof/>
                  <w:sz w:val="18"/>
                  <w:szCs w:val="18"/>
                </w:rPr>
                <w:t>16</w:t>
              </w:r>
            </w:ins>
          </w:p>
        </w:tc>
        <w:tc>
          <w:tcPr>
            <w:tcW w:w="1385" w:type="dxa"/>
            <w:vAlign w:val="center"/>
          </w:tcPr>
          <w:p w14:paraId="38427BD2" w14:textId="77777777" w:rsidR="00874D2C" w:rsidRDefault="00874D2C" w:rsidP="008F5678">
            <w:pPr>
              <w:spacing w:before="48" w:after="48"/>
              <w:jc w:val="left"/>
              <w:rPr>
                <w:ins w:id="17" w:author="phosphory" w:date="2014-02-26T19:53:00Z"/>
                <w:rFonts w:asciiTheme="minorEastAsia" w:eastAsiaTheme="minorEastAsia" w:hAnsiTheme="minorEastAsia" w:cs="Arial"/>
                <w:noProof/>
                <w:sz w:val="18"/>
                <w:szCs w:val="18"/>
              </w:rPr>
            </w:pPr>
            <w:ins w:id="18" w:author="phosphory" w:date="2014-02-26T19:53:00Z">
              <w:r>
                <w:rPr>
                  <w:rFonts w:asciiTheme="minorEastAsia" w:eastAsiaTheme="minorEastAsia" w:hAnsiTheme="minorEastAsia" w:cs="Arial" w:hint="eastAsia"/>
                  <w:noProof/>
                  <w:sz w:val="18"/>
                  <w:szCs w:val="18"/>
                </w:rPr>
                <w:t>2014-02-26</w:t>
              </w:r>
            </w:ins>
          </w:p>
        </w:tc>
        <w:tc>
          <w:tcPr>
            <w:tcW w:w="2613" w:type="dxa"/>
            <w:vAlign w:val="center"/>
          </w:tcPr>
          <w:p w14:paraId="699500C0" w14:textId="77777777" w:rsidR="00874D2C" w:rsidRDefault="00874D2C" w:rsidP="00874D2C">
            <w:pPr>
              <w:spacing w:before="48" w:after="48"/>
              <w:jc w:val="left"/>
              <w:rPr>
                <w:ins w:id="19" w:author="phosphory" w:date="2014-02-26T19:53:00Z"/>
                <w:rFonts w:asciiTheme="minorEastAsia" w:eastAsiaTheme="minorEastAsia" w:hAnsiTheme="minorEastAsia" w:cs="Arial"/>
                <w:noProof/>
                <w:sz w:val="18"/>
                <w:szCs w:val="18"/>
              </w:rPr>
            </w:pPr>
            <w:ins w:id="20" w:author="phosphory" w:date="2014-02-26T19:53:00Z">
              <w:r>
                <w:rPr>
                  <w:rFonts w:asciiTheme="minorEastAsia" w:eastAsiaTheme="minorEastAsia" w:hAnsiTheme="minorEastAsia" w:cs="Arial" w:hint="eastAsia"/>
                  <w:noProof/>
                  <w:sz w:val="18"/>
                  <w:szCs w:val="18"/>
                </w:rPr>
                <w:t>2.2信贷引入接口，应答方文档结构增加“贴现</w:t>
              </w:r>
            </w:ins>
            <w:ins w:id="21" w:author="phosphory" w:date="2014-02-26T19:54:00Z">
              <w:r>
                <w:rPr>
                  <w:rFonts w:asciiTheme="minorEastAsia" w:eastAsiaTheme="minorEastAsia" w:hAnsiTheme="minorEastAsia" w:cs="Arial" w:hint="eastAsia"/>
                  <w:noProof/>
                  <w:sz w:val="18"/>
                  <w:szCs w:val="18"/>
                </w:rPr>
                <w:t>利息</w:t>
              </w:r>
            </w:ins>
            <w:ins w:id="22" w:author="phosphory" w:date="2014-02-26T19:53:00Z">
              <w:r>
                <w:rPr>
                  <w:rFonts w:asciiTheme="minorEastAsia" w:eastAsiaTheme="minorEastAsia" w:hAnsiTheme="minorEastAsia" w:cs="Arial" w:hint="eastAsia"/>
                  <w:noProof/>
                  <w:sz w:val="18"/>
                  <w:szCs w:val="18"/>
                </w:rPr>
                <w:t>”，“</w:t>
              </w:r>
            </w:ins>
            <w:ins w:id="23" w:author="phosphory" w:date="2014-02-26T19:54:00Z">
              <w:r>
                <w:rPr>
                  <w:rFonts w:asciiTheme="minorEastAsia" w:eastAsiaTheme="minorEastAsia" w:hAnsiTheme="minorEastAsia" w:cs="Arial" w:hint="eastAsia"/>
                  <w:noProof/>
                  <w:sz w:val="18"/>
                  <w:szCs w:val="18"/>
                </w:rPr>
                <w:t>买入日期</w:t>
              </w:r>
            </w:ins>
            <w:ins w:id="24" w:author="phosphory" w:date="2014-02-26T19:53:00Z">
              <w:r>
                <w:rPr>
                  <w:rFonts w:asciiTheme="minorEastAsia" w:eastAsiaTheme="minorEastAsia" w:hAnsiTheme="minorEastAsia" w:cs="Arial" w:hint="eastAsia"/>
                  <w:noProof/>
                  <w:sz w:val="18"/>
                  <w:szCs w:val="18"/>
                </w:rPr>
                <w:t>”</w:t>
              </w:r>
            </w:ins>
            <w:ins w:id="25" w:author="phosphory" w:date="2014-02-26T19:54:00Z">
              <w:r>
                <w:rPr>
                  <w:rFonts w:asciiTheme="minorEastAsia" w:eastAsiaTheme="minorEastAsia" w:hAnsiTheme="minorEastAsia" w:cs="Arial" w:hint="eastAsia"/>
                  <w:noProof/>
                  <w:sz w:val="18"/>
                  <w:szCs w:val="18"/>
                </w:rPr>
                <w:t>，“顺延天数”</w:t>
              </w:r>
            </w:ins>
          </w:p>
        </w:tc>
        <w:tc>
          <w:tcPr>
            <w:tcW w:w="846" w:type="dxa"/>
            <w:vAlign w:val="center"/>
          </w:tcPr>
          <w:p w14:paraId="144AC14F" w14:textId="77777777" w:rsidR="00874D2C" w:rsidRDefault="00874D2C" w:rsidP="008D360A">
            <w:pPr>
              <w:spacing w:before="48" w:after="48"/>
              <w:rPr>
                <w:ins w:id="26" w:author="phosphory" w:date="2014-02-26T19:53:00Z"/>
                <w:rFonts w:asciiTheme="minorEastAsia" w:eastAsiaTheme="minorEastAsia" w:hAnsiTheme="minorEastAsia" w:cs="Arial"/>
                <w:noProof/>
                <w:sz w:val="18"/>
                <w:szCs w:val="18"/>
              </w:rPr>
            </w:pPr>
            <w:ins w:id="27" w:author="phosphory" w:date="2014-02-26T19:54:00Z">
              <w:r>
                <w:rPr>
                  <w:rFonts w:asciiTheme="minorEastAsia" w:eastAsiaTheme="minorEastAsia" w:hAnsiTheme="minorEastAsia" w:cs="Arial" w:hint="eastAsia"/>
                  <w:noProof/>
                  <w:sz w:val="18"/>
                  <w:szCs w:val="18"/>
                </w:rPr>
                <w:t>V1.58</w:t>
              </w:r>
            </w:ins>
          </w:p>
        </w:tc>
        <w:tc>
          <w:tcPr>
            <w:tcW w:w="916" w:type="dxa"/>
            <w:vAlign w:val="center"/>
          </w:tcPr>
          <w:p w14:paraId="12E6BB55" w14:textId="77777777" w:rsidR="00874D2C" w:rsidRDefault="00874D2C" w:rsidP="008D360A">
            <w:pPr>
              <w:spacing w:before="48" w:after="48"/>
              <w:jc w:val="center"/>
              <w:rPr>
                <w:ins w:id="28" w:author="phosphory" w:date="2014-02-26T19:53:00Z"/>
                <w:rFonts w:asciiTheme="minorEastAsia" w:eastAsiaTheme="minorEastAsia" w:hAnsiTheme="minorEastAsia" w:cs="Arial"/>
                <w:noProof/>
                <w:sz w:val="18"/>
                <w:szCs w:val="18"/>
              </w:rPr>
            </w:pPr>
            <w:ins w:id="29" w:author="phosphory" w:date="2014-02-26T19:54:00Z">
              <w:r>
                <w:rPr>
                  <w:rFonts w:asciiTheme="minorEastAsia" w:eastAsiaTheme="minorEastAsia" w:hAnsiTheme="minorEastAsia" w:cs="Arial" w:hint="eastAsia"/>
                  <w:noProof/>
                  <w:sz w:val="18"/>
                  <w:szCs w:val="18"/>
                </w:rPr>
                <w:t>黄俊杰</w:t>
              </w:r>
            </w:ins>
          </w:p>
        </w:tc>
        <w:tc>
          <w:tcPr>
            <w:tcW w:w="852" w:type="dxa"/>
            <w:vAlign w:val="center"/>
          </w:tcPr>
          <w:p w14:paraId="38AD783B" w14:textId="77777777" w:rsidR="00874D2C" w:rsidRPr="00FF0007" w:rsidRDefault="00874D2C" w:rsidP="00E917CF">
            <w:pPr>
              <w:spacing w:before="48" w:after="48"/>
              <w:jc w:val="center"/>
              <w:rPr>
                <w:ins w:id="30" w:author="phosphory" w:date="2014-02-26T19:53:00Z"/>
                <w:rFonts w:asciiTheme="minorEastAsia" w:eastAsiaTheme="minorEastAsia" w:hAnsiTheme="minorEastAsia" w:cs="Arial"/>
                <w:noProof/>
                <w:sz w:val="18"/>
                <w:szCs w:val="18"/>
              </w:rPr>
            </w:pPr>
          </w:p>
        </w:tc>
        <w:tc>
          <w:tcPr>
            <w:tcW w:w="1329" w:type="dxa"/>
            <w:vAlign w:val="center"/>
          </w:tcPr>
          <w:p w14:paraId="71EA4CCB" w14:textId="77777777" w:rsidR="00874D2C" w:rsidRPr="00FF0007" w:rsidRDefault="00874D2C" w:rsidP="00E917CF">
            <w:pPr>
              <w:spacing w:before="48" w:after="48"/>
              <w:jc w:val="left"/>
              <w:rPr>
                <w:ins w:id="31" w:author="phosphory" w:date="2014-02-26T19:53:00Z"/>
                <w:rFonts w:asciiTheme="minorEastAsia" w:eastAsiaTheme="minorEastAsia" w:hAnsiTheme="minorEastAsia" w:cs="Arial"/>
                <w:noProof/>
                <w:sz w:val="18"/>
                <w:szCs w:val="18"/>
              </w:rPr>
            </w:pPr>
          </w:p>
        </w:tc>
      </w:tr>
    </w:tbl>
    <w:p w14:paraId="070833C6" w14:textId="77777777" w:rsidR="002B1E30" w:rsidRPr="003E243A" w:rsidRDefault="002B1E30" w:rsidP="006A7432">
      <w:pPr>
        <w:pStyle w:val="a6"/>
        <w:spacing w:beforeLines="50" w:before="180"/>
        <w:ind w:firstLineChars="0" w:firstLine="0"/>
        <w:jc w:val="center"/>
        <w:rPr>
          <w:rFonts w:ascii="黑体" w:eastAsia="黑体" w:hAnsi="黑体" w:cs="Arial"/>
          <w:b/>
          <w:noProof/>
          <w:sz w:val="18"/>
          <w:szCs w:val="18"/>
        </w:rPr>
      </w:pPr>
      <w:r w:rsidRPr="003E243A">
        <w:rPr>
          <w:rFonts w:ascii="宋体" w:hAnsi="宋体" w:cs="Arial"/>
          <w:noProof/>
        </w:rPr>
        <w:br w:type="page"/>
      </w:r>
      <w:r w:rsidRPr="003E243A">
        <w:rPr>
          <w:rFonts w:ascii="黑体" w:eastAsia="黑体" w:hAnsi="黑体" w:cs="Arial"/>
          <w:b/>
          <w:noProof/>
          <w:sz w:val="32"/>
          <w:szCs w:val="32"/>
        </w:rPr>
        <w:lastRenderedPageBreak/>
        <w:t>目  录</w:t>
      </w:r>
    </w:p>
    <w:p w14:paraId="60B6F35E" w14:textId="77777777" w:rsidR="008F5678" w:rsidRDefault="00014774">
      <w:pPr>
        <w:pStyle w:val="14"/>
        <w:tabs>
          <w:tab w:val="left" w:pos="420"/>
          <w:tab w:val="right" w:leader="dot" w:pos="8296"/>
        </w:tabs>
        <w:rPr>
          <w:rFonts w:asciiTheme="minorHAnsi" w:eastAsiaTheme="minorEastAsia" w:hAnsiTheme="minorHAnsi" w:cstheme="minorBidi"/>
          <w:b w:val="0"/>
          <w:bCs w:val="0"/>
          <w:caps w:val="0"/>
          <w:noProof/>
          <w:sz w:val="21"/>
          <w:szCs w:val="22"/>
        </w:rPr>
      </w:pPr>
      <w:r w:rsidRPr="003E243A">
        <w:rPr>
          <w:b w:val="0"/>
          <w:bCs w:val="0"/>
          <w:caps w:val="0"/>
          <w:noProof/>
        </w:rPr>
        <w:fldChar w:fldCharType="begin"/>
      </w:r>
      <w:r w:rsidR="00A1629E" w:rsidRPr="003E243A">
        <w:rPr>
          <w:b w:val="0"/>
          <w:bCs w:val="0"/>
          <w:caps w:val="0"/>
          <w:noProof/>
        </w:rPr>
        <w:instrText xml:space="preserve"> TOC \o \h \z \u </w:instrText>
      </w:r>
      <w:r w:rsidRPr="003E243A">
        <w:rPr>
          <w:b w:val="0"/>
          <w:bCs w:val="0"/>
          <w:caps w:val="0"/>
          <w:noProof/>
        </w:rPr>
        <w:fldChar w:fldCharType="separate"/>
      </w:r>
      <w:hyperlink w:anchor="_Toc380836948" w:history="1">
        <w:r w:rsidR="008F5678" w:rsidRPr="00685A56">
          <w:rPr>
            <w:rStyle w:val="a8"/>
            <w:noProof/>
          </w:rPr>
          <w:t>1</w:t>
        </w:r>
        <w:r w:rsidR="008F5678">
          <w:rPr>
            <w:rFonts w:asciiTheme="minorHAnsi" w:eastAsiaTheme="minorEastAsia" w:hAnsiTheme="minorHAnsi" w:cstheme="minorBidi"/>
            <w:b w:val="0"/>
            <w:bCs w:val="0"/>
            <w:caps w:val="0"/>
            <w:noProof/>
            <w:sz w:val="21"/>
            <w:szCs w:val="22"/>
          </w:rPr>
          <w:tab/>
        </w:r>
        <w:r w:rsidR="008F5678" w:rsidRPr="00685A56">
          <w:rPr>
            <w:rStyle w:val="a8"/>
            <w:rFonts w:hint="eastAsia"/>
            <w:noProof/>
          </w:rPr>
          <w:t>引言</w:t>
        </w:r>
        <w:r w:rsidR="008F5678">
          <w:rPr>
            <w:noProof/>
            <w:webHidden/>
          </w:rPr>
          <w:tab/>
        </w:r>
        <w:r>
          <w:rPr>
            <w:noProof/>
            <w:webHidden/>
          </w:rPr>
          <w:fldChar w:fldCharType="begin"/>
        </w:r>
        <w:r w:rsidR="008F5678">
          <w:rPr>
            <w:noProof/>
            <w:webHidden/>
          </w:rPr>
          <w:instrText xml:space="preserve"> PAGEREF _Toc380836948 \h </w:instrText>
        </w:r>
        <w:r>
          <w:rPr>
            <w:noProof/>
            <w:webHidden/>
          </w:rPr>
        </w:r>
        <w:r>
          <w:rPr>
            <w:noProof/>
            <w:webHidden/>
          </w:rPr>
          <w:fldChar w:fldCharType="separate"/>
        </w:r>
        <w:r w:rsidR="008F5678">
          <w:rPr>
            <w:noProof/>
            <w:webHidden/>
          </w:rPr>
          <w:t>7</w:t>
        </w:r>
        <w:r>
          <w:rPr>
            <w:noProof/>
            <w:webHidden/>
          </w:rPr>
          <w:fldChar w:fldCharType="end"/>
        </w:r>
      </w:hyperlink>
    </w:p>
    <w:p w14:paraId="65A33F14"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49" w:history="1">
        <w:r w:rsidR="008F5678" w:rsidRPr="00685A56">
          <w:rPr>
            <w:rStyle w:val="a8"/>
            <w:rFonts w:ascii="Arial" w:hAnsi="Arial" w:cs="Arial"/>
            <w:noProof/>
          </w:rPr>
          <w:t>1.1</w:t>
        </w:r>
        <w:r w:rsidR="008F5678" w:rsidRPr="00685A56">
          <w:rPr>
            <w:rStyle w:val="a8"/>
            <w:rFonts w:hint="eastAsia"/>
            <w:noProof/>
          </w:rPr>
          <w:t xml:space="preserve"> </w:t>
        </w:r>
        <w:r w:rsidR="008F5678" w:rsidRPr="00685A56">
          <w:rPr>
            <w:rStyle w:val="a8"/>
            <w:rFonts w:hint="eastAsia"/>
            <w:noProof/>
          </w:rPr>
          <w:t>编写目的</w:t>
        </w:r>
        <w:r w:rsidR="008F5678">
          <w:rPr>
            <w:noProof/>
            <w:webHidden/>
          </w:rPr>
          <w:tab/>
        </w:r>
        <w:r w:rsidR="00014774">
          <w:rPr>
            <w:noProof/>
            <w:webHidden/>
          </w:rPr>
          <w:fldChar w:fldCharType="begin"/>
        </w:r>
        <w:r w:rsidR="008F5678">
          <w:rPr>
            <w:noProof/>
            <w:webHidden/>
          </w:rPr>
          <w:instrText xml:space="preserve"> PAGEREF _Toc380836949 \h </w:instrText>
        </w:r>
        <w:r w:rsidR="00014774">
          <w:rPr>
            <w:noProof/>
            <w:webHidden/>
          </w:rPr>
        </w:r>
        <w:r w:rsidR="00014774">
          <w:rPr>
            <w:noProof/>
            <w:webHidden/>
          </w:rPr>
          <w:fldChar w:fldCharType="separate"/>
        </w:r>
        <w:r w:rsidR="008F5678">
          <w:rPr>
            <w:noProof/>
            <w:webHidden/>
          </w:rPr>
          <w:t>7</w:t>
        </w:r>
        <w:r w:rsidR="00014774">
          <w:rPr>
            <w:noProof/>
            <w:webHidden/>
          </w:rPr>
          <w:fldChar w:fldCharType="end"/>
        </w:r>
      </w:hyperlink>
    </w:p>
    <w:p w14:paraId="42B7CB9D"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50" w:history="1">
        <w:r w:rsidR="008F5678" w:rsidRPr="00685A56">
          <w:rPr>
            <w:rStyle w:val="a8"/>
            <w:rFonts w:ascii="Arial" w:hAnsi="Arial" w:cs="Arial"/>
            <w:noProof/>
          </w:rPr>
          <w:t>1.2</w:t>
        </w:r>
        <w:r w:rsidR="008F5678" w:rsidRPr="00685A56">
          <w:rPr>
            <w:rStyle w:val="a8"/>
            <w:rFonts w:hint="eastAsia"/>
            <w:noProof/>
          </w:rPr>
          <w:t xml:space="preserve"> </w:t>
        </w:r>
        <w:r w:rsidR="008F5678" w:rsidRPr="00685A56">
          <w:rPr>
            <w:rStyle w:val="a8"/>
            <w:rFonts w:hint="eastAsia"/>
            <w:noProof/>
          </w:rPr>
          <w:t>术语定义</w:t>
        </w:r>
        <w:r w:rsidR="008F5678">
          <w:rPr>
            <w:noProof/>
            <w:webHidden/>
          </w:rPr>
          <w:tab/>
        </w:r>
        <w:r w:rsidR="00014774">
          <w:rPr>
            <w:noProof/>
            <w:webHidden/>
          </w:rPr>
          <w:fldChar w:fldCharType="begin"/>
        </w:r>
        <w:r w:rsidR="008F5678">
          <w:rPr>
            <w:noProof/>
            <w:webHidden/>
          </w:rPr>
          <w:instrText xml:space="preserve"> PAGEREF _Toc380836950 \h </w:instrText>
        </w:r>
        <w:r w:rsidR="00014774">
          <w:rPr>
            <w:noProof/>
            <w:webHidden/>
          </w:rPr>
        </w:r>
        <w:r w:rsidR="00014774">
          <w:rPr>
            <w:noProof/>
            <w:webHidden/>
          </w:rPr>
          <w:fldChar w:fldCharType="separate"/>
        </w:r>
        <w:r w:rsidR="008F5678">
          <w:rPr>
            <w:noProof/>
            <w:webHidden/>
          </w:rPr>
          <w:t>7</w:t>
        </w:r>
        <w:r w:rsidR="00014774">
          <w:rPr>
            <w:noProof/>
            <w:webHidden/>
          </w:rPr>
          <w:fldChar w:fldCharType="end"/>
        </w:r>
      </w:hyperlink>
    </w:p>
    <w:p w14:paraId="200B2EB6"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51" w:history="1">
        <w:r w:rsidR="008F5678" w:rsidRPr="00685A56">
          <w:rPr>
            <w:rStyle w:val="a8"/>
            <w:rFonts w:ascii="Arial" w:hAnsi="Arial" w:cs="Arial"/>
            <w:noProof/>
          </w:rPr>
          <w:t>1.3</w:t>
        </w:r>
        <w:r w:rsidR="008F5678" w:rsidRPr="00685A56">
          <w:rPr>
            <w:rStyle w:val="a8"/>
            <w:rFonts w:hint="eastAsia"/>
            <w:noProof/>
          </w:rPr>
          <w:t xml:space="preserve"> </w:t>
        </w:r>
        <w:r w:rsidR="008F5678" w:rsidRPr="00685A56">
          <w:rPr>
            <w:rStyle w:val="a8"/>
            <w:rFonts w:hint="eastAsia"/>
            <w:noProof/>
          </w:rPr>
          <w:t>参考资料</w:t>
        </w:r>
        <w:r w:rsidR="008F5678">
          <w:rPr>
            <w:noProof/>
            <w:webHidden/>
          </w:rPr>
          <w:tab/>
        </w:r>
        <w:r w:rsidR="00014774">
          <w:rPr>
            <w:noProof/>
            <w:webHidden/>
          </w:rPr>
          <w:fldChar w:fldCharType="begin"/>
        </w:r>
        <w:r w:rsidR="008F5678">
          <w:rPr>
            <w:noProof/>
            <w:webHidden/>
          </w:rPr>
          <w:instrText xml:space="preserve"> PAGEREF _Toc380836951 \h </w:instrText>
        </w:r>
        <w:r w:rsidR="00014774">
          <w:rPr>
            <w:noProof/>
            <w:webHidden/>
          </w:rPr>
        </w:r>
        <w:r w:rsidR="00014774">
          <w:rPr>
            <w:noProof/>
            <w:webHidden/>
          </w:rPr>
          <w:fldChar w:fldCharType="separate"/>
        </w:r>
        <w:r w:rsidR="008F5678">
          <w:rPr>
            <w:noProof/>
            <w:webHidden/>
          </w:rPr>
          <w:t>7</w:t>
        </w:r>
        <w:r w:rsidR="00014774">
          <w:rPr>
            <w:noProof/>
            <w:webHidden/>
          </w:rPr>
          <w:fldChar w:fldCharType="end"/>
        </w:r>
      </w:hyperlink>
    </w:p>
    <w:p w14:paraId="680BCC70"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52" w:history="1">
        <w:r w:rsidR="008F5678" w:rsidRPr="00685A56">
          <w:rPr>
            <w:rStyle w:val="a8"/>
            <w:rFonts w:ascii="Arial" w:hAnsi="Arial" w:cs="Arial"/>
            <w:noProof/>
          </w:rPr>
          <w:t>1.4</w:t>
        </w:r>
        <w:r w:rsidR="008F5678" w:rsidRPr="00685A56">
          <w:rPr>
            <w:rStyle w:val="a8"/>
            <w:rFonts w:hint="eastAsia"/>
            <w:noProof/>
          </w:rPr>
          <w:t xml:space="preserve"> </w:t>
        </w:r>
        <w:r w:rsidR="008F5678" w:rsidRPr="00685A56">
          <w:rPr>
            <w:rStyle w:val="a8"/>
            <w:rFonts w:hint="eastAsia"/>
            <w:noProof/>
          </w:rPr>
          <w:t>名词定义</w:t>
        </w:r>
        <w:r w:rsidR="008F5678">
          <w:rPr>
            <w:noProof/>
            <w:webHidden/>
          </w:rPr>
          <w:tab/>
        </w:r>
        <w:r w:rsidR="00014774">
          <w:rPr>
            <w:noProof/>
            <w:webHidden/>
          </w:rPr>
          <w:fldChar w:fldCharType="begin"/>
        </w:r>
        <w:r w:rsidR="008F5678">
          <w:rPr>
            <w:noProof/>
            <w:webHidden/>
          </w:rPr>
          <w:instrText xml:space="preserve"> PAGEREF _Toc380836952 \h </w:instrText>
        </w:r>
        <w:r w:rsidR="00014774">
          <w:rPr>
            <w:noProof/>
            <w:webHidden/>
          </w:rPr>
        </w:r>
        <w:r w:rsidR="00014774">
          <w:rPr>
            <w:noProof/>
            <w:webHidden/>
          </w:rPr>
          <w:fldChar w:fldCharType="separate"/>
        </w:r>
        <w:r w:rsidR="008F5678">
          <w:rPr>
            <w:noProof/>
            <w:webHidden/>
          </w:rPr>
          <w:t>7</w:t>
        </w:r>
        <w:r w:rsidR="00014774">
          <w:rPr>
            <w:noProof/>
            <w:webHidden/>
          </w:rPr>
          <w:fldChar w:fldCharType="end"/>
        </w:r>
      </w:hyperlink>
    </w:p>
    <w:p w14:paraId="27AEDA1A" w14:textId="77777777" w:rsidR="008F5678" w:rsidRDefault="00C024FC">
      <w:pPr>
        <w:pStyle w:val="14"/>
        <w:tabs>
          <w:tab w:val="left" w:pos="420"/>
          <w:tab w:val="right" w:leader="dot" w:pos="8296"/>
        </w:tabs>
        <w:rPr>
          <w:rFonts w:asciiTheme="minorHAnsi" w:eastAsiaTheme="minorEastAsia" w:hAnsiTheme="minorHAnsi" w:cstheme="minorBidi"/>
          <w:b w:val="0"/>
          <w:bCs w:val="0"/>
          <w:caps w:val="0"/>
          <w:noProof/>
          <w:sz w:val="21"/>
          <w:szCs w:val="22"/>
        </w:rPr>
      </w:pPr>
      <w:hyperlink w:anchor="_Toc380836953" w:history="1">
        <w:r w:rsidR="008F5678" w:rsidRPr="00685A56">
          <w:rPr>
            <w:rStyle w:val="a8"/>
            <w:noProof/>
          </w:rPr>
          <w:t>2</w:t>
        </w:r>
        <w:r w:rsidR="008F5678">
          <w:rPr>
            <w:rFonts w:asciiTheme="minorHAnsi" w:eastAsiaTheme="minorEastAsia" w:hAnsiTheme="minorHAnsi" w:cstheme="minorBidi"/>
            <w:b w:val="0"/>
            <w:bCs w:val="0"/>
            <w:caps w:val="0"/>
            <w:noProof/>
            <w:sz w:val="21"/>
            <w:szCs w:val="22"/>
          </w:rPr>
          <w:tab/>
        </w:r>
        <w:r w:rsidR="008F5678" w:rsidRPr="00685A56">
          <w:rPr>
            <w:rStyle w:val="a8"/>
            <w:rFonts w:hint="eastAsia"/>
            <w:noProof/>
          </w:rPr>
          <w:t>实时接口规范</w:t>
        </w:r>
        <w:r w:rsidR="008F5678">
          <w:rPr>
            <w:noProof/>
            <w:webHidden/>
          </w:rPr>
          <w:tab/>
        </w:r>
        <w:r w:rsidR="00014774">
          <w:rPr>
            <w:noProof/>
            <w:webHidden/>
          </w:rPr>
          <w:fldChar w:fldCharType="begin"/>
        </w:r>
        <w:r w:rsidR="008F5678">
          <w:rPr>
            <w:noProof/>
            <w:webHidden/>
          </w:rPr>
          <w:instrText xml:space="preserve"> PAGEREF _Toc380836953 \h </w:instrText>
        </w:r>
        <w:r w:rsidR="00014774">
          <w:rPr>
            <w:noProof/>
            <w:webHidden/>
          </w:rPr>
        </w:r>
        <w:r w:rsidR="00014774">
          <w:rPr>
            <w:noProof/>
            <w:webHidden/>
          </w:rPr>
          <w:fldChar w:fldCharType="separate"/>
        </w:r>
        <w:r w:rsidR="008F5678">
          <w:rPr>
            <w:noProof/>
            <w:webHidden/>
          </w:rPr>
          <w:t>8</w:t>
        </w:r>
        <w:r w:rsidR="00014774">
          <w:rPr>
            <w:noProof/>
            <w:webHidden/>
          </w:rPr>
          <w:fldChar w:fldCharType="end"/>
        </w:r>
      </w:hyperlink>
    </w:p>
    <w:p w14:paraId="79F1E31F"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54" w:history="1">
        <w:r w:rsidR="008F5678" w:rsidRPr="00685A56">
          <w:rPr>
            <w:rStyle w:val="a8"/>
            <w:rFonts w:ascii="Arial" w:hAnsi="Arial" w:cs="Arial"/>
            <w:noProof/>
          </w:rPr>
          <w:t>2.1</w:t>
        </w:r>
        <w:r w:rsidR="008F5678" w:rsidRPr="00685A56">
          <w:rPr>
            <w:rStyle w:val="a8"/>
            <w:rFonts w:hint="eastAsia"/>
            <w:noProof/>
          </w:rPr>
          <w:t xml:space="preserve"> </w:t>
        </w:r>
        <w:r w:rsidR="008F5678" w:rsidRPr="00685A56">
          <w:rPr>
            <w:rStyle w:val="a8"/>
            <w:rFonts w:hint="eastAsia"/>
            <w:noProof/>
          </w:rPr>
          <w:t>报文头</w:t>
        </w:r>
        <w:r w:rsidR="008F5678">
          <w:rPr>
            <w:noProof/>
            <w:webHidden/>
          </w:rPr>
          <w:tab/>
        </w:r>
        <w:r w:rsidR="00014774">
          <w:rPr>
            <w:noProof/>
            <w:webHidden/>
          </w:rPr>
          <w:fldChar w:fldCharType="begin"/>
        </w:r>
        <w:r w:rsidR="008F5678">
          <w:rPr>
            <w:noProof/>
            <w:webHidden/>
          </w:rPr>
          <w:instrText xml:space="preserve"> PAGEREF _Toc380836954 \h </w:instrText>
        </w:r>
        <w:r w:rsidR="00014774">
          <w:rPr>
            <w:noProof/>
            <w:webHidden/>
          </w:rPr>
        </w:r>
        <w:r w:rsidR="00014774">
          <w:rPr>
            <w:noProof/>
            <w:webHidden/>
          </w:rPr>
          <w:fldChar w:fldCharType="separate"/>
        </w:r>
        <w:r w:rsidR="008F5678">
          <w:rPr>
            <w:noProof/>
            <w:webHidden/>
          </w:rPr>
          <w:t>8</w:t>
        </w:r>
        <w:r w:rsidR="00014774">
          <w:rPr>
            <w:noProof/>
            <w:webHidden/>
          </w:rPr>
          <w:fldChar w:fldCharType="end"/>
        </w:r>
      </w:hyperlink>
    </w:p>
    <w:p w14:paraId="4FA307A2"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55" w:history="1">
        <w:r w:rsidR="008F5678" w:rsidRPr="00685A56">
          <w:rPr>
            <w:rStyle w:val="a8"/>
            <w:rFonts w:ascii="Arial" w:hAnsi="Arial" w:cs="Arial"/>
            <w:noProof/>
          </w:rPr>
          <w:t>2.2</w:t>
        </w:r>
        <w:r w:rsidR="008F5678" w:rsidRPr="00685A56">
          <w:rPr>
            <w:rStyle w:val="a8"/>
            <w:rFonts w:hint="eastAsia"/>
            <w:noProof/>
          </w:rPr>
          <w:t xml:space="preserve"> </w:t>
        </w:r>
        <w:r w:rsidR="008F5678" w:rsidRPr="00685A56">
          <w:rPr>
            <w:rStyle w:val="a8"/>
            <w:rFonts w:hint="eastAsia"/>
            <w:noProof/>
          </w:rPr>
          <w:t>信贷引入接口</w:t>
        </w:r>
        <w:r w:rsidR="008F5678" w:rsidRPr="00685A56">
          <w:rPr>
            <w:rStyle w:val="a8"/>
            <w:noProof/>
          </w:rPr>
          <w:t>(</w:t>
        </w:r>
        <w:r w:rsidR="008F5678" w:rsidRPr="00685A56">
          <w:rPr>
            <w:rStyle w:val="a8"/>
            <w:rFonts w:hint="eastAsia"/>
            <w:noProof/>
          </w:rPr>
          <w:t>信贷</w:t>
        </w:r>
        <w:r w:rsidR="008F5678" w:rsidRPr="00685A56">
          <w:rPr>
            <w:rStyle w:val="a8"/>
            <w:noProof/>
          </w:rPr>
          <w:t>-&gt;</w:t>
        </w:r>
        <w:r w:rsidR="008F5678" w:rsidRPr="00685A56">
          <w:rPr>
            <w:rStyle w:val="a8"/>
            <w:rFonts w:hint="eastAsia"/>
            <w:noProof/>
          </w:rPr>
          <w:t>票据</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_Toc380836955 \h </w:instrText>
        </w:r>
        <w:r w:rsidR="00014774">
          <w:rPr>
            <w:noProof/>
            <w:webHidden/>
          </w:rPr>
        </w:r>
        <w:r w:rsidR="00014774">
          <w:rPr>
            <w:noProof/>
            <w:webHidden/>
          </w:rPr>
          <w:fldChar w:fldCharType="separate"/>
        </w:r>
        <w:r w:rsidR="008F5678">
          <w:rPr>
            <w:noProof/>
            <w:webHidden/>
          </w:rPr>
          <w:t>8</w:t>
        </w:r>
        <w:r w:rsidR="00014774">
          <w:rPr>
            <w:noProof/>
            <w:webHidden/>
          </w:rPr>
          <w:fldChar w:fldCharType="end"/>
        </w:r>
      </w:hyperlink>
    </w:p>
    <w:p w14:paraId="3C68B6EE"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56" w:history="1">
        <w:r w:rsidR="008F5678" w:rsidRPr="00685A56">
          <w:rPr>
            <w:rStyle w:val="a8"/>
            <w:rFonts w:cs="Arial"/>
            <w:noProof/>
          </w:rPr>
          <w:t>2.2.1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_Toc380836956 \h </w:instrText>
        </w:r>
        <w:r w:rsidR="00014774">
          <w:rPr>
            <w:noProof/>
            <w:webHidden/>
          </w:rPr>
        </w:r>
        <w:r w:rsidR="00014774">
          <w:rPr>
            <w:noProof/>
            <w:webHidden/>
          </w:rPr>
          <w:fldChar w:fldCharType="separate"/>
        </w:r>
        <w:r w:rsidR="008F5678">
          <w:rPr>
            <w:noProof/>
            <w:webHidden/>
          </w:rPr>
          <w:t>8</w:t>
        </w:r>
        <w:r w:rsidR="00014774">
          <w:rPr>
            <w:noProof/>
            <w:webHidden/>
          </w:rPr>
          <w:fldChar w:fldCharType="end"/>
        </w:r>
      </w:hyperlink>
    </w:p>
    <w:p w14:paraId="183EA394"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57" w:history="1">
        <w:r w:rsidR="008F5678" w:rsidRPr="00685A56">
          <w:rPr>
            <w:rStyle w:val="a8"/>
            <w:rFonts w:cs="Arial"/>
            <w:noProof/>
          </w:rPr>
          <w:t>2.2.2</w:t>
        </w:r>
        <w:r w:rsidR="008F5678" w:rsidRPr="00685A56">
          <w:rPr>
            <w:rStyle w:val="a8"/>
            <w:rFonts w:hint="eastAsia"/>
            <w:noProof/>
          </w:rPr>
          <w:t xml:space="preserve"> </w:t>
        </w:r>
        <w:r w:rsidR="008F5678" w:rsidRPr="00685A56">
          <w:rPr>
            <w:rStyle w:val="a8"/>
            <w:rFonts w:hint="eastAsia"/>
            <w:noProof/>
          </w:rPr>
          <w:t>交易码</w:t>
        </w:r>
        <w:r w:rsidR="008F5678">
          <w:rPr>
            <w:noProof/>
            <w:webHidden/>
          </w:rPr>
          <w:tab/>
        </w:r>
        <w:r w:rsidR="00014774">
          <w:rPr>
            <w:noProof/>
            <w:webHidden/>
          </w:rPr>
          <w:fldChar w:fldCharType="begin"/>
        </w:r>
        <w:r w:rsidR="008F5678">
          <w:rPr>
            <w:noProof/>
            <w:webHidden/>
          </w:rPr>
          <w:instrText xml:space="preserve"> PAGEREF _Toc380836957 \h </w:instrText>
        </w:r>
        <w:r w:rsidR="00014774">
          <w:rPr>
            <w:noProof/>
            <w:webHidden/>
          </w:rPr>
        </w:r>
        <w:r w:rsidR="00014774">
          <w:rPr>
            <w:noProof/>
            <w:webHidden/>
          </w:rPr>
          <w:fldChar w:fldCharType="separate"/>
        </w:r>
        <w:r w:rsidR="008F5678">
          <w:rPr>
            <w:noProof/>
            <w:webHidden/>
          </w:rPr>
          <w:t>9</w:t>
        </w:r>
        <w:r w:rsidR="00014774">
          <w:rPr>
            <w:noProof/>
            <w:webHidden/>
          </w:rPr>
          <w:fldChar w:fldCharType="end"/>
        </w:r>
      </w:hyperlink>
    </w:p>
    <w:p w14:paraId="36161372"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58" w:history="1">
        <w:r w:rsidR="008F5678" w:rsidRPr="00685A56">
          <w:rPr>
            <w:rStyle w:val="a8"/>
            <w:rFonts w:cs="Arial"/>
            <w:noProof/>
          </w:rPr>
          <w:t>2.2.3</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_Toc380836958 \h </w:instrText>
        </w:r>
        <w:r w:rsidR="00014774">
          <w:rPr>
            <w:noProof/>
            <w:webHidden/>
          </w:rPr>
        </w:r>
        <w:r w:rsidR="00014774">
          <w:rPr>
            <w:noProof/>
            <w:webHidden/>
          </w:rPr>
          <w:fldChar w:fldCharType="separate"/>
        </w:r>
        <w:r w:rsidR="008F5678">
          <w:rPr>
            <w:noProof/>
            <w:webHidden/>
          </w:rPr>
          <w:t>9</w:t>
        </w:r>
        <w:r w:rsidR="00014774">
          <w:rPr>
            <w:noProof/>
            <w:webHidden/>
          </w:rPr>
          <w:fldChar w:fldCharType="end"/>
        </w:r>
      </w:hyperlink>
    </w:p>
    <w:p w14:paraId="07F4DC7A"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59" w:history="1">
        <w:r w:rsidR="008F5678" w:rsidRPr="00685A56">
          <w:rPr>
            <w:rStyle w:val="a8"/>
            <w:rFonts w:cs="Arial"/>
            <w:noProof/>
          </w:rPr>
          <w:t>2.2.4</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_Toc380836959 \h </w:instrText>
        </w:r>
        <w:r w:rsidR="00014774">
          <w:rPr>
            <w:noProof/>
            <w:webHidden/>
          </w:rPr>
        </w:r>
        <w:r w:rsidR="00014774">
          <w:rPr>
            <w:noProof/>
            <w:webHidden/>
          </w:rPr>
          <w:fldChar w:fldCharType="separate"/>
        </w:r>
        <w:r w:rsidR="008F5678">
          <w:rPr>
            <w:noProof/>
            <w:webHidden/>
          </w:rPr>
          <w:t>9</w:t>
        </w:r>
        <w:r w:rsidR="00014774">
          <w:rPr>
            <w:noProof/>
            <w:webHidden/>
          </w:rPr>
          <w:fldChar w:fldCharType="end"/>
        </w:r>
      </w:hyperlink>
    </w:p>
    <w:p w14:paraId="57BAE28D"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60" w:history="1">
        <w:r w:rsidR="008F5678" w:rsidRPr="00685A56">
          <w:rPr>
            <w:rStyle w:val="a8"/>
            <w:rFonts w:cs="Arial"/>
            <w:noProof/>
          </w:rPr>
          <w:t>2.2.5</w:t>
        </w:r>
        <w:r w:rsidR="008F5678" w:rsidRPr="00685A56">
          <w:rPr>
            <w:rStyle w:val="a8"/>
            <w:rFonts w:hint="eastAsia"/>
            <w:noProof/>
          </w:rPr>
          <w:t xml:space="preserve"> </w:t>
        </w:r>
        <w:r w:rsidR="008F5678" w:rsidRPr="00685A56">
          <w:rPr>
            <w:rStyle w:val="a8"/>
            <w:rFonts w:hint="eastAsia"/>
            <w:noProof/>
          </w:rPr>
          <w:t>应答方文档结构</w:t>
        </w:r>
        <w:r w:rsidR="008F5678">
          <w:rPr>
            <w:noProof/>
            <w:webHidden/>
          </w:rPr>
          <w:tab/>
        </w:r>
        <w:r w:rsidR="00014774">
          <w:rPr>
            <w:noProof/>
            <w:webHidden/>
          </w:rPr>
          <w:fldChar w:fldCharType="begin"/>
        </w:r>
        <w:r w:rsidR="008F5678">
          <w:rPr>
            <w:noProof/>
            <w:webHidden/>
          </w:rPr>
          <w:instrText xml:space="preserve"> PAGEREF _Toc380836960 \h </w:instrText>
        </w:r>
        <w:r w:rsidR="00014774">
          <w:rPr>
            <w:noProof/>
            <w:webHidden/>
          </w:rPr>
        </w:r>
        <w:r w:rsidR="00014774">
          <w:rPr>
            <w:noProof/>
            <w:webHidden/>
          </w:rPr>
          <w:fldChar w:fldCharType="separate"/>
        </w:r>
        <w:r w:rsidR="008F5678">
          <w:rPr>
            <w:noProof/>
            <w:webHidden/>
          </w:rPr>
          <w:t>9</w:t>
        </w:r>
        <w:r w:rsidR="00014774">
          <w:rPr>
            <w:noProof/>
            <w:webHidden/>
          </w:rPr>
          <w:fldChar w:fldCharType="end"/>
        </w:r>
      </w:hyperlink>
    </w:p>
    <w:p w14:paraId="379217D6"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61" w:history="1">
        <w:r w:rsidR="008F5678" w:rsidRPr="00685A56">
          <w:rPr>
            <w:rStyle w:val="a8"/>
            <w:rFonts w:ascii="Arial" w:hAnsi="Arial" w:cs="Arial"/>
            <w:noProof/>
          </w:rPr>
          <w:t>2.3</w:t>
        </w:r>
        <w:r w:rsidR="008F5678" w:rsidRPr="00685A56">
          <w:rPr>
            <w:rStyle w:val="a8"/>
            <w:rFonts w:hint="eastAsia"/>
            <w:noProof/>
          </w:rPr>
          <w:t xml:space="preserve"> </w:t>
        </w:r>
        <w:r w:rsidR="008F5678" w:rsidRPr="00685A56">
          <w:rPr>
            <w:rStyle w:val="a8"/>
            <w:rFonts w:hint="eastAsia"/>
            <w:noProof/>
          </w:rPr>
          <w:t>信贷放行接口</w:t>
        </w:r>
        <w:r w:rsidR="008F5678" w:rsidRPr="00685A56">
          <w:rPr>
            <w:rStyle w:val="a8"/>
            <w:noProof/>
          </w:rPr>
          <w:t xml:space="preserve"> (</w:t>
        </w:r>
        <w:r w:rsidR="008F5678" w:rsidRPr="00685A56">
          <w:rPr>
            <w:rStyle w:val="a8"/>
            <w:rFonts w:hint="eastAsia"/>
            <w:noProof/>
          </w:rPr>
          <w:t>信贷</w:t>
        </w:r>
        <w:r w:rsidR="008F5678" w:rsidRPr="00685A56">
          <w:rPr>
            <w:rStyle w:val="a8"/>
            <w:noProof/>
          </w:rPr>
          <w:t>-&gt;</w:t>
        </w:r>
        <w:r w:rsidR="008F5678" w:rsidRPr="00685A56">
          <w:rPr>
            <w:rStyle w:val="a8"/>
            <w:rFonts w:hint="eastAsia"/>
            <w:noProof/>
          </w:rPr>
          <w:t>票据</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_Toc380836961 \h </w:instrText>
        </w:r>
        <w:r w:rsidR="00014774">
          <w:rPr>
            <w:noProof/>
            <w:webHidden/>
          </w:rPr>
        </w:r>
        <w:r w:rsidR="00014774">
          <w:rPr>
            <w:noProof/>
            <w:webHidden/>
          </w:rPr>
          <w:fldChar w:fldCharType="separate"/>
        </w:r>
        <w:r w:rsidR="008F5678">
          <w:rPr>
            <w:noProof/>
            <w:webHidden/>
          </w:rPr>
          <w:t>10</w:t>
        </w:r>
        <w:r w:rsidR="00014774">
          <w:rPr>
            <w:noProof/>
            <w:webHidden/>
          </w:rPr>
          <w:fldChar w:fldCharType="end"/>
        </w:r>
      </w:hyperlink>
    </w:p>
    <w:p w14:paraId="7AA933B2"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62" w:history="1">
        <w:r w:rsidR="008F5678" w:rsidRPr="00685A56">
          <w:rPr>
            <w:rStyle w:val="a8"/>
            <w:rFonts w:cs="Arial"/>
            <w:noProof/>
          </w:rPr>
          <w:t>2.3.1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_Toc380836962 \h </w:instrText>
        </w:r>
        <w:r w:rsidR="00014774">
          <w:rPr>
            <w:noProof/>
            <w:webHidden/>
          </w:rPr>
        </w:r>
        <w:r w:rsidR="00014774">
          <w:rPr>
            <w:noProof/>
            <w:webHidden/>
          </w:rPr>
          <w:fldChar w:fldCharType="separate"/>
        </w:r>
        <w:r w:rsidR="008F5678">
          <w:rPr>
            <w:noProof/>
            <w:webHidden/>
          </w:rPr>
          <w:t>10</w:t>
        </w:r>
        <w:r w:rsidR="00014774">
          <w:rPr>
            <w:noProof/>
            <w:webHidden/>
          </w:rPr>
          <w:fldChar w:fldCharType="end"/>
        </w:r>
      </w:hyperlink>
    </w:p>
    <w:p w14:paraId="48313464"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63" w:history="1">
        <w:r w:rsidR="008F5678" w:rsidRPr="00685A56">
          <w:rPr>
            <w:rStyle w:val="a8"/>
            <w:rFonts w:cs="Arial"/>
            <w:noProof/>
          </w:rPr>
          <w:t>2.3.2</w:t>
        </w:r>
        <w:r w:rsidR="008F5678" w:rsidRPr="00685A56">
          <w:rPr>
            <w:rStyle w:val="a8"/>
            <w:rFonts w:hint="eastAsia"/>
            <w:noProof/>
          </w:rPr>
          <w:t xml:space="preserve"> </w:t>
        </w:r>
        <w:r w:rsidR="008F5678" w:rsidRPr="00685A56">
          <w:rPr>
            <w:rStyle w:val="a8"/>
            <w:rFonts w:hint="eastAsia"/>
            <w:noProof/>
          </w:rPr>
          <w:t>交易码</w:t>
        </w:r>
        <w:r w:rsidR="008F5678">
          <w:rPr>
            <w:noProof/>
            <w:webHidden/>
          </w:rPr>
          <w:tab/>
        </w:r>
        <w:r w:rsidR="00014774">
          <w:rPr>
            <w:noProof/>
            <w:webHidden/>
          </w:rPr>
          <w:fldChar w:fldCharType="begin"/>
        </w:r>
        <w:r w:rsidR="008F5678">
          <w:rPr>
            <w:noProof/>
            <w:webHidden/>
          </w:rPr>
          <w:instrText xml:space="preserve"> PAGEREF _Toc380836963 \h </w:instrText>
        </w:r>
        <w:r w:rsidR="00014774">
          <w:rPr>
            <w:noProof/>
            <w:webHidden/>
          </w:rPr>
        </w:r>
        <w:r w:rsidR="00014774">
          <w:rPr>
            <w:noProof/>
            <w:webHidden/>
          </w:rPr>
          <w:fldChar w:fldCharType="separate"/>
        </w:r>
        <w:r w:rsidR="008F5678">
          <w:rPr>
            <w:noProof/>
            <w:webHidden/>
          </w:rPr>
          <w:t>10</w:t>
        </w:r>
        <w:r w:rsidR="00014774">
          <w:rPr>
            <w:noProof/>
            <w:webHidden/>
          </w:rPr>
          <w:fldChar w:fldCharType="end"/>
        </w:r>
      </w:hyperlink>
    </w:p>
    <w:p w14:paraId="22B3BC91"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64" w:history="1">
        <w:r w:rsidR="008F5678" w:rsidRPr="00685A56">
          <w:rPr>
            <w:rStyle w:val="a8"/>
            <w:rFonts w:cs="Arial"/>
            <w:noProof/>
          </w:rPr>
          <w:t>2.3.3</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_Toc380836964 \h </w:instrText>
        </w:r>
        <w:r w:rsidR="00014774">
          <w:rPr>
            <w:noProof/>
            <w:webHidden/>
          </w:rPr>
        </w:r>
        <w:r w:rsidR="00014774">
          <w:rPr>
            <w:noProof/>
            <w:webHidden/>
          </w:rPr>
          <w:fldChar w:fldCharType="separate"/>
        </w:r>
        <w:r w:rsidR="008F5678">
          <w:rPr>
            <w:noProof/>
            <w:webHidden/>
          </w:rPr>
          <w:t>11</w:t>
        </w:r>
        <w:r w:rsidR="00014774">
          <w:rPr>
            <w:noProof/>
            <w:webHidden/>
          </w:rPr>
          <w:fldChar w:fldCharType="end"/>
        </w:r>
      </w:hyperlink>
    </w:p>
    <w:p w14:paraId="6455D127"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65" w:history="1">
        <w:r w:rsidR="008F5678" w:rsidRPr="00685A56">
          <w:rPr>
            <w:rStyle w:val="a8"/>
            <w:rFonts w:cs="Arial"/>
            <w:noProof/>
          </w:rPr>
          <w:t>2.3.4</w:t>
        </w:r>
        <w:r w:rsidR="008F5678" w:rsidRPr="00685A56">
          <w:rPr>
            <w:rStyle w:val="a8"/>
            <w:rFonts w:hint="eastAsia"/>
            <w:noProof/>
          </w:rPr>
          <w:t xml:space="preserve"> </w:t>
        </w:r>
        <w:r w:rsidR="008F5678" w:rsidRPr="00685A56">
          <w:rPr>
            <w:rStyle w:val="a8"/>
            <w:rFonts w:hint="eastAsia"/>
            <w:noProof/>
          </w:rPr>
          <w:t>发起方文档结构</w:t>
        </w:r>
        <w:r w:rsidR="008F5678">
          <w:rPr>
            <w:noProof/>
            <w:webHidden/>
          </w:rPr>
          <w:tab/>
        </w:r>
        <w:r w:rsidR="00014774">
          <w:rPr>
            <w:noProof/>
            <w:webHidden/>
          </w:rPr>
          <w:fldChar w:fldCharType="begin"/>
        </w:r>
        <w:r w:rsidR="008F5678">
          <w:rPr>
            <w:noProof/>
            <w:webHidden/>
          </w:rPr>
          <w:instrText xml:space="preserve"> PAGEREF _Toc380836965 \h </w:instrText>
        </w:r>
        <w:r w:rsidR="00014774">
          <w:rPr>
            <w:noProof/>
            <w:webHidden/>
          </w:rPr>
        </w:r>
        <w:r w:rsidR="00014774">
          <w:rPr>
            <w:noProof/>
            <w:webHidden/>
          </w:rPr>
          <w:fldChar w:fldCharType="separate"/>
        </w:r>
        <w:r w:rsidR="008F5678">
          <w:rPr>
            <w:noProof/>
            <w:webHidden/>
          </w:rPr>
          <w:t>12</w:t>
        </w:r>
        <w:r w:rsidR="00014774">
          <w:rPr>
            <w:noProof/>
            <w:webHidden/>
          </w:rPr>
          <w:fldChar w:fldCharType="end"/>
        </w:r>
      </w:hyperlink>
    </w:p>
    <w:p w14:paraId="4B45B423"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66" w:history="1">
        <w:r w:rsidR="008F5678" w:rsidRPr="00685A56">
          <w:rPr>
            <w:rStyle w:val="a8"/>
            <w:rFonts w:cs="Arial"/>
            <w:noProof/>
          </w:rPr>
          <w:t>2.3.5</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_Toc380836966 \h </w:instrText>
        </w:r>
        <w:r w:rsidR="00014774">
          <w:rPr>
            <w:noProof/>
            <w:webHidden/>
          </w:rPr>
        </w:r>
        <w:r w:rsidR="00014774">
          <w:rPr>
            <w:noProof/>
            <w:webHidden/>
          </w:rPr>
          <w:fldChar w:fldCharType="separate"/>
        </w:r>
        <w:r w:rsidR="008F5678">
          <w:rPr>
            <w:noProof/>
            <w:webHidden/>
          </w:rPr>
          <w:t>13</w:t>
        </w:r>
        <w:r w:rsidR="00014774">
          <w:rPr>
            <w:noProof/>
            <w:webHidden/>
          </w:rPr>
          <w:fldChar w:fldCharType="end"/>
        </w:r>
      </w:hyperlink>
    </w:p>
    <w:p w14:paraId="4C1C7CEE"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67" w:history="1">
        <w:r w:rsidR="008F5678" w:rsidRPr="00685A56">
          <w:rPr>
            <w:rStyle w:val="a8"/>
            <w:rFonts w:ascii="Arial" w:hAnsi="Arial" w:cs="Arial"/>
            <w:noProof/>
          </w:rPr>
          <w:t>2.4</w:t>
        </w:r>
        <w:r w:rsidR="008F5678" w:rsidRPr="00685A56">
          <w:rPr>
            <w:rStyle w:val="a8"/>
            <w:rFonts w:hint="eastAsia"/>
            <w:noProof/>
          </w:rPr>
          <w:t xml:space="preserve"> </w:t>
        </w:r>
        <w:r w:rsidR="008F5678" w:rsidRPr="00685A56">
          <w:rPr>
            <w:rStyle w:val="a8"/>
            <w:rFonts w:hint="eastAsia"/>
            <w:noProof/>
          </w:rPr>
          <w:t>同业额度占用</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_Toc380836967 \h </w:instrText>
        </w:r>
        <w:r w:rsidR="00014774">
          <w:rPr>
            <w:noProof/>
            <w:webHidden/>
          </w:rPr>
        </w:r>
        <w:r w:rsidR="00014774">
          <w:rPr>
            <w:noProof/>
            <w:webHidden/>
          </w:rPr>
          <w:fldChar w:fldCharType="separate"/>
        </w:r>
        <w:r w:rsidR="008F5678">
          <w:rPr>
            <w:noProof/>
            <w:webHidden/>
          </w:rPr>
          <w:t>13</w:t>
        </w:r>
        <w:r w:rsidR="00014774">
          <w:rPr>
            <w:noProof/>
            <w:webHidden/>
          </w:rPr>
          <w:fldChar w:fldCharType="end"/>
        </w:r>
      </w:hyperlink>
    </w:p>
    <w:p w14:paraId="7BF1849C"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68" w:history="1">
        <w:r w:rsidR="008F5678" w:rsidRPr="00685A56">
          <w:rPr>
            <w:rStyle w:val="a8"/>
            <w:rFonts w:cs="Arial"/>
            <w:noProof/>
          </w:rPr>
          <w:t>2.4.1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_Toc380836968 \h </w:instrText>
        </w:r>
        <w:r w:rsidR="00014774">
          <w:rPr>
            <w:noProof/>
            <w:webHidden/>
          </w:rPr>
        </w:r>
        <w:r w:rsidR="00014774">
          <w:rPr>
            <w:noProof/>
            <w:webHidden/>
          </w:rPr>
          <w:fldChar w:fldCharType="separate"/>
        </w:r>
        <w:r w:rsidR="008F5678">
          <w:rPr>
            <w:noProof/>
            <w:webHidden/>
          </w:rPr>
          <w:t>13</w:t>
        </w:r>
        <w:r w:rsidR="00014774">
          <w:rPr>
            <w:noProof/>
            <w:webHidden/>
          </w:rPr>
          <w:fldChar w:fldCharType="end"/>
        </w:r>
      </w:hyperlink>
    </w:p>
    <w:p w14:paraId="7B793FD1"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69" w:history="1">
        <w:r w:rsidR="008F5678" w:rsidRPr="00685A56">
          <w:rPr>
            <w:rStyle w:val="a8"/>
            <w:rFonts w:cs="Arial"/>
            <w:noProof/>
          </w:rPr>
          <w:t>2.4.2</w:t>
        </w:r>
        <w:r w:rsidR="008F5678" w:rsidRPr="00685A56">
          <w:rPr>
            <w:rStyle w:val="a8"/>
            <w:rFonts w:hint="eastAsia"/>
            <w:noProof/>
          </w:rPr>
          <w:t xml:space="preserve"> </w:t>
        </w:r>
        <w:r w:rsidR="008F5678" w:rsidRPr="00685A56">
          <w:rPr>
            <w:rStyle w:val="a8"/>
            <w:rFonts w:hint="eastAsia"/>
            <w:noProof/>
          </w:rPr>
          <w:t>交易码</w:t>
        </w:r>
        <w:r w:rsidR="008F5678">
          <w:rPr>
            <w:noProof/>
            <w:webHidden/>
          </w:rPr>
          <w:tab/>
        </w:r>
        <w:r w:rsidR="00014774">
          <w:rPr>
            <w:noProof/>
            <w:webHidden/>
          </w:rPr>
          <w:fldChar w:fldCharType="begin"/>
        </w:r>
        <w:r w:rsidR="008F5678">
          <w:rPr>
            <w:noProof/>
            <w:webHidden/>
          </w:rPr>
          <w:instrText xml:space="preserve"> PAGEREF _Toc380836969 \h </w:instrText>
        </w:r>
        <w:r w:rsidR="00014774">
          <w:rPr>
            <w:noProof/>
            <w:webHidden/>
          </w:rPr>
        </w:r>
        <w:r w:rsidR="00014774">
          <w:rPr>
            <w:noProof/>
            <w:webHidden/>
          </w:rPr>
          <w:fldChar w:fldCharType="separate"/>
        </w:r>
        <w:r w:rsidR="008F5678">
          <w:rPr>
            <w:noProof/>
            <w:webHidden/>
          </w:rPr>
          <w:t>13</w:t>
        </w:r>
        <w:r w:rsidR="00014774">
          <w:rPr>
            <w:noProof/>
            <w:webHidden/>
          </w:rPr>
          <w:fldChar w:fldCharType="end"/>
        </w:r>
      </w:hyperlink>
    </w:p>
    <w:p w14:paraId="75922B89"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70" w:history="1">
        <w:r w:rsidR="008F5678" w:rsidRPr="00685A56">
          <w:rPr>
            <w:rStyle w:val="a8"/>
            <w:rFonts w:cs="Arial"/>
            <w:noProof/>
          </w:rPr>
          <w:t>2.4.3</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_Toc380836970 \h </w:instrText>
        </w:r>
        <w:r w:rsidR="00014774">
          <w:rPr>
            <w:noProof/>
            <w:webHidden/>
          </w:rPr>
        </w:r>
        <w:r w:rsidR="00014774">
          <w:rPr>
            <w:noProof/>
            <w:webHidden/>
          </w:rPr>
          <w:fldChar w:fldCharType="separate"/>
        </w:r>
        <w:r w:rsidR="008F5678">
          <w:rPr>
            <w:noProof/>
            <w:webHidden/>
          </w:rPr>
          <w:t>13</w:t>
        </w:r>
        <w:r w:rsidR="00014774">
          <w:rPr>
            <w:noProof/>
            <w:webHidden/>
          </w:rPr>
          <w:fldChar w:fldCharType="end"/>
        </w:r>
      </w:hyperlink>
    </w:p>
    <w:p w14:paraId="039D154B"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71" w:history="1">
        <w:r w:rsidR="008F5678" w:rsidRPr="00685A56">
          <w:rPr>
            <w:rStyle w:val="a8"/>
            <w:rFonts w:cs="Arial"/>
            <w:noProof/>
          </w:rPr>
          <w:t>2.4.4</w:t>
        </w:r>
        <w:r w:rsidR="008F5678" w:rsidRPr="00685A56">
          <w:rPr>
            <w:rStyle w:val="a8"/>
            <w:rFonts w:hint="eastAsia"/>
            <w:noProof/>
          </w:rPr>
          <w:t xml:space="preserve"> </w:t>
        </w:r>
        <w:r w:rsidR="008F5678" w:rsidRPr="00685A56">
          <w:rPr>
            <w:rStyle w:val="a8"/>
            <w:rFonts w:hint="eastAsia"/>
            <w:noProof/>
          </w:rPr>
          <w:t>发起方文档结构</w:t>
        </w:r>
        <w:r w:rsidR="008F5678">
          <w:rPr>
            <w:noProof/>
            <w:webHidden/>
          </w:rPr>
          <w:tab/>
        </w:r>
        <w:r w:rsidR="00014774">
          <w:rPr>
            <w:noProof/>
            <w:webHidden/>
          </w:rPr>
          <w:fldChar w:fldCharType="begin"/>
        </w:r>
        <w:r w:rsidR="008F5678">
          <w:rPr>
            <w:noProof/>
            <w:webHidden/>
          </w:rPr>
          <w:instrText xml:space="preserve"> PAGEREF _Toc380836971 \h </w:instrText>
        </w:r>
        <w:r w:rsidR="00014774">
          <w:rPr>
            <w:noProof/>
            <w:webHidden/>
          </w:rPr>
        </w:r>
        <w:r w:rsidR="00014774">
          <w:rPr>
            <w:noProof/>
            <w:webHidden/>
          </w:rPr>
          <w:fldChar w:fldCharType="separate"/>
        </w:r>
        <w:r w:rsidR="008F5678">
          <w:rPr>
            <w:noProof/>
            <w:webHidden/>
          </w:rPr>
          <w:t>13</w:t>
        </w:r>
        <w:r w:rsidR="00014774">
          <w:rPr>
            <w:noProof/>
            <w:webHidden/>
          </w:rPr>
          <w:fldChar w:fldCharType="end"/>
        </w:r>
      </w:hyperlink>
    </w:p>
    <w:p w14:paraId="3C468EBA"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72" w:history="1">
        <w:r w:rsidR="008F5678" w:rsidRPr="00685A56">
          <w:rPr>
            <w:rStyle w:val="a8"/>
            <w:rFonts w:cs="Arial"/>
            <w:noProof/>
          </w:rPr>
          <w:t>2.4.5</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_Toc380836972 \h </w:instrText>
        </w:r>
        <w:r w:rsidR="00014774">
          <w:rPr>
            <w:noProof/>
            <w:webHidden/>
          </w:rPr>
        </w:r>
        <w:r w:rsidR="00014774">
          <w:rPr>
            <w:noProof/>
            <w:webHidden/>
          </w:rPr>
          <w:fldChar w:fldCharType="separate"/>
        </w:r>
        <w:r w:rsidR="008F5678">
          <w:rPr>
            <w:noProof/>
            <w:webHidden/>
          </w:rPr>
          <w:t>14</w:t>
        </w:r>
        <w:r w:rsidR="00014774">
          <w:rPr>
            <w:noProof/>
            <w:webHidden/>
          </w:rPr>
          <w:fldChar w:fldCharType="end"/>
        </w:r>
      </w:hyperlink>
    </w:p>
    <w:p w14:paraId="79DE3D0C"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73" w:history="1">
        <w:r w:rsidR="008F5678" w:rsidRPr="00685A56">
          <w:rPr>
            <w:rStyle w:val="a8"/>
            <w:rFonts w:cs="Arial"/>
            <w:noProof/>
          </w:rPr>
          <w:t>2.4.6</w:t>
        </w:r>
        <w:r w:rsidR="008F5678" w:rsidRPr="00685A56">
          <w:rPr>
            <w:rStyle w:val="a8"/>
            <w:rFonts w:hint="eastAsia"/>
            <w:noProof/>
          </w:rPr>
          <w:t xml:space="preserve"> </w:t>
        </w:r>
        <w:r w:rsidR="008F5678" w:rsidRPr="00685A56">
          <w:rPr>
            <w:rStyle w:val="a8"/>
            <w:rFonts w:hint="eastAsia"/>
            <w:noProof/>
          </w:rPr>
          <w:t>应答方文档结构</w:t>
        </w:r>
        <w:r w:rsidR="008F5678">
          <w:rPr>
            <w:noProof/>
            <w:webHidden/>
          </w:rPr>
          <w:tab/>
        </w:r>
        <w:r w:rsidR="00014774">
          <w:rPr>
            <w:noProof/>
            <w:webHidden/>
          </w:rPr>
          <w:fldChar w:fldCharType="begin"/>
        </w:r>
        <w:r w:rsidR="008F5678">
          <w:rPr>
            <w:noProof/>
            <w:webHidden/>
          </w:rPr>
          <w:instrText xml:space="preserve"> PAGEREF _Toc380836973 \h </w:instrText>
        </w:r>
        <w:r w:rsidR="00014774">
          <w:rPr>
            <w:noProof/>
            <w:webHidden/>
          </w:rPr>
        </w:r>
        <w:r w:rsidR="00014774">
          <w:rPr>
            <w:noProof/>
            <w:webHidden/>
          </w:rPr>
          <w:fldChar w:fldCharType="separate"/>
        </w:r>
        <w:r w:rsidR="008F5678">
          <w:rPr>
            <w:noProof/>
            <w:webHidden/>
          </w:rPr>
          <w:t>14</w:t>
        </w:r>
        <w:r w:rsidR="00014774">
          <w:rPr>
            <w:noProof/>
            <w:webHidden/>
          </w:rPr>
          <w:fldChar w:fldCharType="end"/>
        </w:r>
      </w:hyperlink>
    </w:p>
    <w:p w14:paraId="5DD90080"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74" w:history="1">
        <w:r w:rsidR="008F5678" w:rsidRPr="00685A56">
          <w:rPr>
            <w:rStyle w:val="a8"/>
            <w:rFonts w:ascii="Arial" w:hAnsi="Arial" w:cs="Arial"/>
            <w:noProof/>
          </w:rPr>
          <w:t>2.5</w:t>
        </w:r>
        <w:r w:rsidR="008F5678" w:rsidRPr="00685A56">
          <w:rPr>
            <w:rStyle w:val="a8"/>
            <w:rFonts w:hint="eastAsia"/>
            <w:noProof/>
          </w:rPr>
          <w:t xml:space="preserve"> </w:t>
        </w:r>
        <w:r w:rsidR="008F5678" w:rsidRPr="00685A56">
          <w:rPr>
            <w:rStyle w:val="a8"/>
            <w:rFonts w:hint="eastAsia"/>
            <w:noProof/>
          </w:rPr>
          <w:t>同业额度查询</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_Toc380836974 \h </w:instrText>
        </w:r>
        <w:r w:rsidR="00014774">
          <w:rPr>
            <w:noProof/>
            <w:webHidden/>
          </w:rPr>
        </w:r>
        <w:r w:rsidR="00014774">
          <w:rPr>
            <w:noProof/>
            <w:webHidden/>
          </w:rPr>
          <w:fldChar w:fldCharType="separate"/>
        </w:r>
        <w:r w:rsidR="008F5678">
          <w:rPr>
            <w:noProof/>
            <w:webHidden/>
          </w:rPr>
          <w:t>14</w:t>
        </w:r>
        <w:r w:rsidR="00014774">
          <w:rPr>
            <w:noProof/>
            <w:webHidden/>
          </w:rPr>
          <w:fldChar w:fldCharType="end"/>
        </w:r>
      </w:hyperlink>
    </w:p>
    <w:p w14:paraId="68F5142D"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75" w:history="1">
        <w:r w:rsidR="008F5678" w:rsidRPr="00685A56">
          <w:rPr>
            <w:rStyle w:val="a8"/>
            <w:rFonts w:cs="Arial"/>
            <w:noProof/>
          </w:rPr>
          <w:t>2.5.1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_Toc380836975 \h </w:instrText>
        </w:r>
        <w:r w:rsidR="00014774">
          <w:rPr>
            <w:noProof/>
            <w:webHidden/>
          </w:rPr>
        </w:r>
        <w:r w:rsidR="00014774">
          <w:rPr>
            <w:noProof/>
            <w:webHidden/>
          </w:rPr>
          <w:fldChar w:fldCharType="separate"/>
        </w:r>
        <w:r w:rsidR="008F5678">
          <w:rPr>
            <w:noProof/>
            <w:webHidden/>
          </w:rPr>
          <w:t>14</w:t>
        </w:r>
        <w:r w:rsidR="00014774">
          <w:rPr>
            <w:noProof/>
            <w:webHidden/>
          </w:rPr>
          <w:fldChar w:fldCharType="end"/>
        </w:r>
      </w:hyperlink>
    </w:p>
    <w:p w14:paraId="1D13EED9"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76" w:history="1">
        <w:r w:rsidR="008F5678" w:rsidRPr="00685A56">
          <w:rPr>
            <w:rStyle w:val="a8"/>
            <w:rFonts w:cs="Arial"/>
            <w:noProof/>
          </w:rPr>
          <w:t>2.5.2</w:t>
        </w:r>
        <w:r w:rsidR="008F5678" w:rsidRPr="00685A56">
          <w:rPr>
            <w:rStyle w:val="a8"/>
            <w:rFonts w:hint="eastAsia"/>
            <w:noProof/>
          </w:rPr>
          <w:t xml:space="preserve"> </w:t>
        </w:r>
        <w:r w:rsidR="008F5678" w:rsidRPr="00685A56">
          <w:rPr>
            <w:rStyle w:val="a8"/>
            <w:rFonts w:hint="eastAsia"/>
            <w:noProof/>
          </w:rPr>
          <w:t>交易码</w:t>
        </w:r>
        <w:r w:rsidR="008F5678">
          <w:rPr>
            <w:noProof/>
            <w:webHidden/>
          </w:rPr>
          <w:tab/>
        </w:r>
        <w:r w:rsidR="00014774">
          <w:rPr>
            <w:noProof/>
            <w:webHidden/>
          </w:rPr>
          <w:fldChar w:fldCharType="begin"/>
        </w:r>
        <w:r w:rsidR="008F5678">
          <w:rPr>
            <w:noProof/>
            <w:webHidden/>
          </w:rPr>
          <w:instrText xml:space="preserve"> PAGEREF _Toc380836976 \h </w:instrText>
        </w:r>
        <w:r w:rsidR="00014774">
          <w:rPr>
            <w:noProof/>
            <w:webHidden/>
          </w:rPr>
        </w:r>
        <w:r w:rsidR="00014774">
          <w:rPr>
            <w:noProof/>
            <w:webHidden/>
          </w:rPr>
          <w:fldChar w:fldCharType="separate"/>
        </w:r>
        <w:r w:rsidR="008F5678">
          <w:rPr>
            <w:noProof/>
            <w:webHidden/>
          </w:rPr>
          <w:t>14</w:t>
        </w:r>
        <w:r w:rsidR="00014774">
          <w:rPr>
            <w:noProof/>
            <w:webHidden/>
          </w:rPr>
          <w:fldChar w:fldCharType="end"/>
        </w:r>
      </w:hyperlink>
    </w:p>
    <w:p w14:paraId="20BEAEE9"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77" w:history="1">
        <w:r w:rsidR="008F5678" w:rsidRPr="00685A56">
          <w:rPr>
            <w:rStyle w:val="a8"/>
            <w:rFonts w:cs="Arial"/>
            <w:noProof/>
          </w:rPr>
          <w:t>2.5.3</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_Toc380836977 \h </w:instrText>
        </w:r>
        <w:r w:rsidR="00014774">
          <w:rPr>
            <w:noProof/>
            <w:webHidden/>
          </w:rPr>
        </w:r>
        <w:r w:rsidR="00014774">
          <w:rPr>
            <w:noProof/>
            <w:webHidden/>
          </w:rPr>
          <w:fldChar w:fldCharType="separate"/>
        </w:r>
        <w:r w:rsidR="008F5678">
          <w:rPr>
            <w:noProof/>
            <w:webHidden/>
          </w:rPr>
          <w:t>14</w:t>
        </w:r>
        <w:r w:rsidR="00014774">
          <w:rPr>
            <w:noProof/>
            <w:webHidden/>
          </w:rPr>
          <w:fldChar w:fldCharType="end"/>
        </w:r>
      </w:hyperlink>
    </w:p>
    <w:p w14:paraId="4E48DD56"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78" w:history="1">
        <w:r w:rsidR="008F5678" w:rsidRPr="00685A56">
          <w:rPr>
            <w:rStyle w:val="a8"/>
            <w:rFonts w:cs="Arial"/>
            <w:noProof/>
          </w:rPr>
          <w:t>2.5.4</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_Toc380836978 \h </w:instrText>
        </w:r>
        <w:r w:rsidR="00014774">
          <w:rPr>
            <w:noProof/>
            <w:webHidden/>
          </w:rPr>
        </w:r>
        <w:r w:rsidR="00014774">
          <w:rPr>
            <w:noProof/>
            <w:webHidden/>
          </w:rPr>
          <w:fldChar w:fldCharType="separate"/>
        </w:r>
        <w:r w:rsidR="008F5678">
          <w:rPr>
            <w:noProof/>
            <w:webHidden/>
          </w:rPr>
          <w:t>15</w:t>
        </w:r>
        <w:r w:rsidR="00014774">
          <w:rPr>
            <w:noProof/>
            <w:webHidden/>
          </w:rPr>
          <w:fldChar w:fldCharType="end"/>
        </w:r>
      </w:hyperlink>
    </w:p>
    <w:p w14:paraId="5C600B06"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79" w:history="1">
        <w:r w:rsidR="008F5678" w:rsidRPr="00685A56">
          <w:rPr>
            <w:rStyle w:val="a8"/>
            <w:rFonts w:ascii="Arial" w:hAnsi="Arial" w:cs="Arial"/>
            <w:noProof/>
          </w:rPr>
          <w:t>2.6</w:t>
        </w:r>
        <w:r w:rsidR="008F5678" w:rsidRPr="00685A56">
          <w:rPr>
            <w:rStyle w:val="a8"/>
            <w:rFonts w:hint="eastAsia"/>
            <w:noProof/>
          </w:rPr>
          <w:t xml:space="preserve"> </w:t>
        </w:r>
        <w:r w:rsidR="008F5678" w:rsidRPr="00685A56">
          <w:rPr>
            <w:rStyle w:val="a8"/>
            <w:rFonts w:hint="eastAsia"/>
            <w:noProof/>
          </w:rPr>
          <w:t>异常（冲账）通知</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_Toc380836979 \h </w:instrText>
        </w:r>
        <w:r w:rsidR="00014774">
          <w:rPr>
            <w:noProof/>
            <w:webHidden/>
          </w:rPr>
        </w:r>
        <w:r w:rsidR="00014774">
          <w:rPr>
            <w:noProof/>
            <w:webHidden/>
          </w:rPr>
          <w:fldChar w:fldCharType="separate"/>
        </w:r>
        <w:r w:rsidR="008F5678">
          <w:rPr>
            <w:noProof/>
            <w:webHidden/>
          </w:rPr>
          <w:t>15</w:t>
        </w:r>
        <w:r w:rsidR="00014774">
          <w:rPr>
            <w:noProof/>
            <w:webHidden/>
          </w:rPr>
          <w:fldChar w:fldCharType="end"/>
        </w:r>
      </w:hyperlink>
    </w:p>
    <w:p w14:paraId="6B93DCC3"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80" w:history="1">
        <w:r w:rsidR="008F5678" w:rsidRPr="00685A56">
          <w:rPr>
            <w:rStyle w:val="a8"/>
            <w:rFonts w:cs="Arial"/>
            <w:noProof/>
          </w:rPr>
          <w:t>2.6.1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_Toc380836980 \h </w:instrText>
        </w:r>
        <w:r w:rsidR="00014774">
          <w:rPr>
            <w:noProof/>
            <w:webHidden/>
          </w:rPr>
        </w:r>
        <w:r w:rsidR="00014774">
          <w:rPr>
            <w:noProof/>
            <w:webHidden/>
          </w:rPr>
          <w:fldChar w:fldCharType="separate"/>
        </w:r>
        <w:r w:rsidR="008F5678">
          <w:rPr>
            <w:noProof/>
            <w:webHidden/>
          </w:rPr>
          <w:t>15</w:t>
        </w:r>
        <w:r w:rsidR="00014774">
          <w:rPr>
            <w:noProof/>
            <w:webHidden/>
          </w:rPr>
          <w:fldChar w:fldCharType="end"/>
        </w:r>
      </w:hyperlink>
    </w:p>
    <w:p w14:paraId="22892126"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81" w:history="1">
        <w:r w:rsidR="008F5678" w:rsidRPr="00685A56">
          <w:rPr>
            <w:rStyle w:val="a8"/>
            <w:rFonts w:cs="Arial"/>
            <w:noProof/>
          </w:rPr>
          <w:t>2.6.2</w:t>
        </w:r>
        <w:r w:rsidR="008F5678" w:rsidRPr="00685A56">
          <w:rPr>
            <w:rStyle w:val="a8"/>
            <w:rFonts w:hint="eastAsia"/>
            <w:noProof/>
          </w:rPr>
          <w:t xml:space="preserve"> </w:t>
        </w:r>
        <w:r w:rsidR="008F5678" w:rsidRPr="00685A56">
          <w:rPr>
            <w:rStyle w:val="a8"/>
            <w:rFonts w:hint="eastAsia"/>
            <w:noProof/>
          </w:rPr>
          <w:t>交易码</w:t>
        </w:r>
        <w:r w:rsidR="008F5678">
          <w:rPr>
            <w:noProof/>
            <w:webHidden/>
          </w:rPr>
          <w:tab/>
        </w:r>
        <w:r w:rsidR="00014774">
          <w:rPr>
            <w:noProof/>
            <w:webHidden/>
          </w:rPr>
          <w:fldChar w:fldCharType="begin"/>
        </w:r>
        <w:r w:rsidR="008F5678">
          <w:rPr>
            <w:noProof/>
            <w:webHidden/>
          </w:rPr>
          <w:instrText xml:space="preserve"> PAGEREF _Toc380836981 \h </w:instrText>
        </w:r>
        <w:r w:rsidR="00014774">
          <w:rPr>
            <w:noProof/>
            <w:webHidden/>
          </w:rPr>
        </w:r>
        <w:r w:rsidR="00014774">
          <w:rPr>
            <w:noProof/>
            <w:webHidden/>
          </w:rPr>
          <w:fldChar w:fldCharType="separate"/>
        </w:r>
        <w:r w:rsidR="008F5678">
          <w:rPr>
            <w:noProof/>
            <w:webHidden/>
          </w:rPr>
          <w:t>16</w:t>
        </w:r>
        <w:r w:rsidR="00014774">
          <w:rPr>
            <w:noProof/>
            <w:webHidden/>
          </w:rPr>
          <w:fldChar w:fldCharType="end"/>
        </w:r>
      </w:hyperlink>
    </w:p>
    <w:p w14:paraId="01C96F79"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82" w:history="1">
        <w:r w:rsidR="008F5678" w:rsidRPr="00685A56">
          <w:rPr>
            <w:rStyle w:val="a8"/>
            <w:rFonts w:cs="Arial"/>
            <w:noProof/>
          </w:rPr>
          <w:t>2.6.3</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_Toc380836982 \h </w:instrText>
        </w:r>
        <w:r w:rsidR="00014774">
          <w:rPr>
            <w:noProof/>
            <w:webHidden/>
          </w:rPr>
        </w:r>
        <w:r w:rsidR="00014774">
          <w:rPr>
            <w:noProof/>
            <w:webHidden/>
          </w:rPr>
          <w:fldChar w:fldCharType="separate"/>
        </w:r>
        <w:r w:rsidR="008F5678">
          <w:rPr>
            <w:noProof/>
            <w:webHidden/>
          </w:rPr>
          <w:t>16</w:t>
        </w:r>
        <w:r w:rsidR="00014774">
          <w:rPr>
            <w:noProof/>
            <w:webHidden/>
          </w:rPr>
          <w:fldChar w:fldCharType="end"/>
        </w:r>
      </w:hyperlink>
    </w:p>
    <w:p w14:paraId="27C61F12"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83" w:history="1">
        <w:r w:rsidR="008F5678" w:rsidRPr="00685A56">
          <w:rPr>
            <w:rStyle w:val="a8"/>
            <w:rFonts w:cs="Arial"/>
            <w:noProof/>
          </w:rPr>
          <w:t>2.6.4</w:t>
        </w:r>
        <w:r w:rsidR="008F5678" w:rsidRPr="00685A56">
          <w:rPr>
            <w:rStyle w:val="a8"/>
            <w:rFonts w:hint="eastAsia"/>
            <w:noProof/>
          </w:rPr>
          <w:t xml:space="preserve"> </w:t>
        </w:r>
        <w:r w:rsidR="008F5678" w:rsidRPr="00685A56">
          <w:rPr>
            <w:rStyle w:val="a8"/>
            <w:rFonts w:hint="eastAsia"/>
            <w:noProof/>
          </w:rPr>
          <w:t>发起方文档结构</w:t>
        </w:r>
        <w:r w:rsidR="008F5678">
          <w:rPr>
            <w:noProof/>
            <w:webHidden/>
          </w:rPr>
          <w:tab/>
        </w:r>
        <w:r w:rsidR="00014774">
          <w:rPr>
            <w:noProof/>
            <w:webHidden/>
          </w:rPr>
          <w:fldChar w:fldCharType="begin"/>
        </w:r>
        <w:r w:rsidR="008F5678">
          <w:rPr>
            <w:noProof/>
            <w:webHidden/>
          </w:rPr>
          <w:instrText xml:space="preserve"> PAGEREF _Toc380836983 \h </w:instrText>
        </w:r>
        <w:r w:rsidR="00014774">
          <w:rPr>
            <w:noProof/>
            <w:webHidden/>
          </w:rPr>
        </w:r>
        <w:r w:rsidR="00014774">
          <w:rPr>
            <w:noProof/>
            <w:webHidden/>
          </w:rPr>
          <w:fldChar w:fldCharType="separate"/>
        </w:r>
        <w:r w:rsidR="008F5678">
          <w:rPr>
            <w:noProof/>
            <w:webHidden/>
          </w:rPr>
          <w:t>16</w:t>
        </w:r>
        <w:r w:rsidR="00014774">
          <w:rPr>
            <w:noProof/>
            <w:webHidden/>
          </w:rPr>
          <w:fldChar w:fldCharType="end"/>
        </w:r>
      </w:hyperlink>
    </w:p>
    <w:p w14:paraId="76A2AC29"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84" w:history="1">
        <w:r w:rsidR="008F5678" w:rsidRPr="00685A56">
          <w:rPr>
            <w:rStyle w:val="a8"/>
            <w:rFonts w:cs="Arial"/>
            <w:noProof/>
          </w:rPr>
          <w:t>2.6.5</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_Toc380836984 \h </w:instrText>
        </w:r>
        <w:r w:rsidR="00014774">
          <w:rPr>
            <w:noProof/>
            <w:webHidden/>
          </w:rPr>
        </w:r>
        <w:r w:rsidR="00014774">
          <w:rPr>
            <w:noProof/>
            <w:webHidden/>
          </w:rPr>
          <w:fldChar w:fldCharType="separate"/>
        </w:r>
        <w:r w:rsidR="008F5678">
          <w:rPr>
            <w:noProof/>
            <w:webHidden/>
          </w:rPr>
          <w:t>16</w:t>
        </w:r>
        <w:r w:rsidR="00014774">
          <w:rPr>
            <w:noProof/>
            <w:webHidden/>
          </w:rPr>
          <w:fldChar w:fldCharType="end"/>
        </w:r>
      </w:hyperlink>
    </w:p>
    <w:p w14:paraId="59B3A1B2"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85" w:history="1">
        <w:r w:rsidR="008F5678" w:rsidRPr="00685A56">
          <w:rPr>
            <w:rStyle w:val="a8"/>
            <w:rFonts w:ascii="Arial" w:hAnsi="Arial" w:cs="Arial"/>
            <w:noProof/>
          </w:rPr>
          <w:t>2.7</w:t>
        </w:r>
        <w:r w:rsidR="008F5678" w:rsidRPr="00685A56">
          <w:rPr>
            <w:rStyle w:val="a8"/>
            <w:rFonts w:hint="eastAsia"/>
            <w:noProof/>
          </w:rPr>
          <w:t xml:space="preserve"> </w:t>
        </w:r>
        <w:r w:rsidR="008F5678" w:rsidRPr="00685A56">
          <w:rPr>
            <w:rStyle w:val="a8"/>
            <w:rFonts w:hint="eastAsia"/>
            <w:noProof/>
          </w:rPr>
          <w:t>保证金追加</w:t>
        </w:r>
        <w:r w:rsidR="008F5678" w:rsidRPr="00685A56">
          <w:rPr>
            <w:rStyle w:val="a8"/>
            <w:noProof/>
          </w:rPr>
          <w:t>(</w:t>
        </w:r>
        <w:r w:rsidR="008F5678" w:rsidRPr="00685A56">
          <w:rPr>
            <w:rStyle w:val="a8"/>
            <w:rFonts w:hint="eastAsia"/>
            <w:noProof/>
          </w:rPr>
          <w:t>信贷</w:t>
        </w:r>
        <w:r w:rsidR="008F5678" w:rsidRPr="00685A56">
          <w:rPr>
            <w:rStyle w:val="a8"/>
            <w:noProof/>
          </w:rPr>
          <w:t>-&gt;</w:t>
        </w:r>
        <w:r w:rsidR="008F5678" w:rsidRPr="00685A56">
          <w:rPr>
            <w:rStyle w:val="a8"/>
            <w:rFonts w:hint="eastAsia"/>
            <w:noProof/>
          </w:rPr>
          <w:t>票据</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_Toc380836985 \h </w:instrText>
        </w:r>
        <w:r w:rsidR="00014774">
          <w:rPr>
            <w:noProof/>
            <w:webHidden/>
          </w:rPr>
        </w:r>
        <w:r w:rsidR="00014774">
          <w:rPr>
            <w:noProof/>
            <w:webHidden/>
          </w:rPr>
          <w:fldChar w:fldCharType="separate"/>
        </w:r>
        <w:r w:rsidR="008F5678">
          <w:rPr>
            <w:noProof/>
            <w:webHidden/>
          </w:rPr>
          <w:t>16</w:t>
        </w:r>
        <w:r w:rsidR="00014774">
          <w:rPr>
            <w:noProof/>
            <w:webHidden/>
          </w:rPr>
          <w:fldChar w:fldCharType="end"/>
        </w:r>
      </w:hyperlink>
    </w:p>
    <w:p w14:paraId="5B4F0CCB"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86" w:history="1">
        <w:r w:rsidR="008F5678" w:rsidRPr="00685A56">
          <w:rPr>
            <w:rStyle w:val="a8"/>
            <w:rFonts w:cs="Arial"/>
            <w:noProof/>
          </w:rPr>
          <w:t>2.7.1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_Toc380836986 \h </w:instrText>
        </w:r>
        <w:r w:rsidR="00014774">
          <w:rPr>
            <w:noProof/>
            <w:webHidden/>
          </w:rPr>
        </w:r>
        <w:r w:rsidR="00014774">
          <w:rPr>
            <w:noProof/>
            <w:webHidden/>
          </w:rPr>
          <w:fldChar w:fldCharType="separate"/>
        </w:r>
        <w:r w:rsidR="008F5678">
          <w:rPr>
            <w:noProof/>
            <w:webHidden/>
          </w:rPr>
          <w:t>16</w:t>
        </w:r>
        <w:r w:rsidR="00014774">
          <w:rPr>
            <w:noProof/>
            <w:webHidden/>
          </w:rPr>
          <w:fldChar w:fldCharType="end"/>
        </w:r>
      </w:hyperlink>
    </w:p>
    <w:p w14:paraId="02AAAD81"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87" w:history="1">
        <w:r w:rsidR="008F5678" w:rsidRPr="00685A56">
          <w:rPr>
            <w:rStyle w:val="a8"/>
            <w:rFonts w:cs="Arial"/>
            <w:noProof/>
          </w:rPr>
          <w:t>2.7.2</w:t>
        </w:r>
        <w:r w:rsidR="008F5678" w:rsidRPr="00685A56">
          <w:rPr>
            <w:rStyle w:val="a8"/>
            <w:rFonts w:hint="eastAsia"/>
            <w:noProof/>
          </w:rPr>
          <w:t xml:space="preserve"> </w:t>
        </w:r>
        <w:r w:rsidR="008F5678" w:rsidRPr="00685A56">
          <w:rPr>
            <w:rStyle w:val="a8"/>
            <w:rFonts w:hint="eastAsia"/>
            <w:noProof/>
          </w:rPr>
          <w:t>交易码</w:t>
        </w:r>
        <w:r w:rsidR="008F5678">
          <w:rPr>
            <w:noProof/>
            <w:webHidden/>
          </w:rPr>
          <w:tab/>
        </w:r>
        <w:r w:rsidR="00014774">
          <w:rPr>
            <w:noProof/>
            <w:webHidden/>
          </w:rPr>
          <w:fldChar w:fldCharType="begin"/>
        </w:r>
        <w:r w:rsidR="008F5678">
          <w:rPr>
            <w:noProof/>
            <w:webHidden/>
          </w:rPr>
          <w:instrText xml:space="preserve"> PAGEREF _Toc380836987 \h </w:instrText>
        </w:r>
        <w:r w:rsidR="00014774">
          <w:rPr>
            <w:noProof/>
            <w:webHidden/>
          </w:rPr>
        </w:r>
        <w:r w:rsidR="00014774">
          <w:rPr>
            <w:noProof/>
            <w:webHidden/>
          </w:rPr>
          <w:fldChar w:fldCharType="separate"/>
        </w:r>
        <w:r w:rsidR="008F5678">
          <w:rPr>
            <w:noProof/>
            <w:webHidden/>
          </w:rPr>
          <w:t>17</w:t>
        </w:r>
        <w:r w:rsidR="00014774">
          <w:rPr>
            <w:noProof/>
            <w:webHidden/>
          </w:rPr>
          <w:fldChar w:fldCharType="end"/>
        </w:r>
      </w:hyperlink>
    </w:p>
    <w:p w14:paraId="68CED499"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88" w:history="1">
        <w:r w:rsidR="008F5678" w:rsidRPr="00685A56">
          <w:rPr>
            <w:rStyle w:val="a8"/>
            <w:rFonts w:cs="Arial"/>
            <w:noProof/>
          </w:rPr>
          <w:t>2.7.3</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_Toc380836988 \h </w:instrText>
        </w:r>
        <w:r w:rsidR="00014774">
          <w:rPr>
            <w:noProof/>
            <w:webHidden/>
          </w:rPr>
        </w:r>
        <w:r w:rsidR="00014774">
          <w:rPr>
            <w:noProof/>
            <w:webHidden/>
          </w:rPr>
          <w:fldChar w:fldCharType="separate"/>
        </w:r>
        <w:r w:rsidR="008F5678">
          <w:rPr>
            <w:noProof/>
            <w:webHidden/>
          </w:rPr>
          <w:t>17</w:t>
        </w:r>
        <w:r w:rsidR="00014774">
          <w:rPr>
            <w:noProof/>
            <w:webHidden/>
          </w:rPr>
          <w:fldChar w:fldCharType="end"/>
        </w:r>
      </w:hyperlink>
    </w:p>
    <w:p w14:paraId="61BEEE43"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89" w:history="1">
        <w:r w:rsidR="008F5678" w:rsidRPr="00685A56">
          <w:rPr>
            <w:rStyle w:val="a8"/>
            <w:rFonts w:cs="Arial"/>
            <w:noProof/>
          </w:rPr>
          <w:t>2.7.4</w:t>
        </w:r>
        <w:r w:rsidR="008F5678" w:rsidRPr="00685A56">
          <w:rPr>
            <w:rStyle w:val="a8"/>
            <w:rFonts w:hint="eastAsia"/>
            <w:noProof/>
          </w:rPr>
          <w:t xml:space="preserve"> </w:t>
        </w:r>
        <w:r w:rsidR="008F5678" w:rsidRPr="00685A56">
          <w:rPr>
            <w:rStyle w:val="a8"/>
            <w:rFonts w:hint="eastAsia"/>
            <w:noProof/>
          </w:rPr>
          <w:t>发起方文档接口</w:t>
        </w:r>
        <w:r w:rsidR="008F5678">
          <w:rPr>
            <w:noProof/>
            <w:webHidden/>
          </w:rPr>
          <w:tab/>
        </w:r>
        <w:r w:rsidR="00014774">
          <w:rPr>
            <w:noProof/>
            <w:webHidden/>
          </w:rPr>
          <w:fldChar w:fldCharType="begin"/>
        </w:r>
        <w:r w:rsidR="008F5678">
          <w:rPr>
            <w:noProof/>
            <w:webHidden/>
          </w:rPr>
          <w:instrText xml:space="preserve"> PAGEREF _Toc380836989 \h </w:instrText>
        </w:r>
        <w:r w:rsidR="00014774">
          <w:rPr>
            <w:noProof/>
            <w:webHidden/>
          </w:rPr>
        </w:r>
        <w:r w:rsidR="00014774">
          <w:rPr>
            <w:noProof/>
            <w:webHidden/>
          </w:rPr>
          <w:fldChar w:fldCharType="separate"/>
        </w:r>
        <w:r w:rsidR="008F5678">
          <w:rPr>
            <w:noProof/>
            <w:webHidden/>
          </w:rPr>
          <w:t>17</w:t>
        </w:r>
        <w:r w:rsidR="00014774">
          <w:rPr>
            <w:noProof/>
            <w:webHidden/>
          </w:rPr>
          <w:fldChar w:fldCharType="end"/>
        </w:r>
      </w:hyperlink>
    </w:p>
    <w:p w14:paraId="74C77AC5"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90" w:history="1">
        <w:r w:rsidR="008F5678" w:rsidRPr="00685A56">
          <w:rPr>
            <w:rStyle w:val="a8"/>
            <w:rFonts w:cs="Arial"/>
            <w:noProof/>
          </w:rPr>
          <w:t>2.7.5</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_Toc380836990 \h </w:instrText>
        </w:r>
        <w:r w:rsidR="00014774">
          <w:rPr>
            <w:noProof/>
            <w:webHidden/>
          </w:rPr>
        </w:r>
        <w:r w:rsidR="00014774">
          <w:rPr>
            <w:noProof/>
            <w:webHidden/>
          </w:rPr>
          <w:fldChar w:fldCharType="separate"/>
        </w:r>
        <w:r w:rsidR="008F5678">
          <w:rPr>
            <w:noProof/>
            <w:webHidden/>
          </w:rPr>
          <w:t>17</w:t>
        </w:r>
        <w:r w:rsidR="00014774">
          <w:rPr>
            <w:noProof/>
            <w:webHidden/>
          </w:rPr>
          <w:fldChar w:fldCharType="end"/>
        </w:r>
      </w:hyperlink>
    </w:p>
    <w:p w14:paraId="23BDD021"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91" w:history="1">
        <w:r w:rsidR="008F5678" w:rsidRPr="00685A56">
          <w:rPr>
            <w:rStyle w:val="a8"/>
            <w:rFonts w:ascii="Arial" w:hAnsi="Arial" w:cs="Arial"/>
            <w:noProof/>
          </w:rPr>
          <w:t>2.8</w:t>
        </w:r>
        <w:r w:rsidR="008F5678" w:rsidRPr="00685A56">
          <w:rPr>
            <w:rStyle w:val="a8"/>
            <w:rFonts w:hint="eastAsia"/>
            <w:noProof/>
          </w:rPr>
          <w:t xml:space="preserve"> </w:t>
        </w:r>
        <w:r w:rsidR="008F5678" w:rsidRPr="00685A56">
          <w:rPr>
            <w:rStyle w:val="a8"/>
            <w:rFonts w:hint="eastAsia"/>
            <w:noProof/>
          </w:rPr>
          <w:t>通用通知</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_Toc380836991 \h </w:instrText>
        </w:r>
        <w:r w:rsidR="00014774">
          <w:rPr>
            <w:noProof/>
            <w:webHidden/>
          </w:rPr>
        </w:r>
        <w:r w:rsidR="00014774">
          <w:rPr>
            <w:noProof/>
            <w:webHidden/>
          </w:rPr>
          <w:fldChar w:fldCharType="separate"/>
        </w:r>
        <w:r w:rsidR="008F5678">
          <w:rPr>
            <w:noProof/>
            <w:webHidden/>
          </w:rPr>
          <w:t>17</w:t>
        </w:r>
        <w:r w:rsidR="00014774">
          <w:rPr>
            <w:noProof/>
            <w:webHidden/>
          </w:rPr>
          <w:fldChar w:fldCharType="end"/>
        </w:r>
      </w:hyperlink>
    </w:p>
    <w:p w14:paraId="43E63F81"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92" w:history="1">
        <w:r w:rsidR="008F5678" w:rsidRPr="00685A56">
          <w:rPr>
            <w:rStyle w:val="a8"/>
            <w:rFonts w:cs="Arial"/>
            <w:noProof/>
          </w:rPr>
          <w:t>2.8.1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_Toc380836992 \h </w:instrText>
        </w:r>
        <w:r w:rsidR="00014774">
          <w:rPr>
            <w:noProof/>
            <w:webHidden/>
          </w:rPr>
        </w:r>
        <w:r w:rsidR="00014774">
          <w:rPr>
            <w:noProof/>
            <w:webHidden/>
          </w:rPr>
          <w:fldChar w:fldCharType="separate"/>
        </w:r>
        <w:r w:rsidR="008F5678">
          <w:rPr>
            <w:noProof/>
            <w:webHidden/>
          </w:rPr>
          <w:t>17</w:t>
        </w:r>
        <w:r w:rsidR="00014774">
          <w:rPr>
            <w:noProof/>
            <w:webHidden/>
          </w:rPr>
          <w:fldChar w:fldCharType="end"/>
        </w:r>
      </w:hyperlink>
    </w:p>
    <w:p w14:paraId="731F1692"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93" w:history="1">
        <w:r w:rsidR="008F5678" w:rsidRPr="00685A56">
          <w:rPr>
            <w:rStyle w:val="a8"/>
            <w:rFonts w:cs="Arial"/>
            <w:noProof/>
          </w:rPr>
          <w:t>2.8.2</w:t>
        </w:r>
        <w:r w:rsidR="008F5678" w:rsidRPr="00685A56">
          <w:rPr>
            <w:rStyle w:val="a8"/>
            <w:rFonts w:hint="eastAsia"/>
            <w:noProof/>
          </w:rPr>
          <w:t xml:space="preserve"> </w:t>
        </w:r>
        <w:r w:rsidR="008F5678" w:rsidRPr="00685A56">
          <w:rPr>
            <w:rStyle w:val="a8"/>
            <w:rFonts w:hint="eastAsia"/>
            <w:noProof/>
          </w:rPr>
          <w:t>交易码</w:t>
        </w:r>
        <w:r w:rsidR="008F5678">
          <w:rPr>
            <w:noProof/>
            <w:webHidden/>
          </w:rPr>
          <w:tab/>
        </w:r>
        <w:r w:rsidR="00014774">
          <w:rPr>
            <w:noProof/>
            <w:webHidden/>
          </w:rPr>
          <w:fldChar w:fldCharType="begin"/>
        </w:r>
        <w:r w:rsidR="008F5678">
          <w:rPr>
            <w:noProof/>
            <w:webHidden/>
          </w:rPr>
          <w:instrText xml:space="preserve"> PAGEREF _Toc380836993 \h </w:instrText>
        </w:r>
        <w:r w:rsidR="00014774">
          <w:rPr>
            <w:noProof/>
            <w:webHidden/>
          </w:rPr>
        </w:r>
        <w:r w:rsidR="00014774">
          <w:rPr>
            <w:noProof/>
            <w:webHidden/>
          </w:rPr>
          <w:fldChar w:fldCharType="separate"/>
        </w:r>
        <w:r w:rsidR="008F5678">
          <w:rPr>
            <w:noProof/>
            <w:webHidden/>
          </w:rPr>
          <w:t>18</w:t>
        </w:r>
        <w:r w:rsidR="00014774">
          <w:rPr>
            <w:noProof/>
            <w:webHidden/>
          </w:rPr>
          <w:fldChar w:fldCharType="end"/>
        </w:r>
      </w:hyperlink>
    </w:p>
    <w:p w14:paraId="0AB1CFA9"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94" w:history="1">
        <w:r w:rsidR="008F5678" w:rsidRPr="00685A56">
          <w:rPr>
            <w:rStyle w:val="a8"/>
            <w:rFonts w:cs="Arial"/>
            <w:noProof/>
          </w:rPr>
          <w:t>2.8.3</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_Toc380836994 \h </w:instrText>
        </w:r>
        <w:r w:rsidR="00014774">
          <w:rPr>
            <w:noProof/>
            <w:webHidden/>
          </w:rPr>
        </w:r>
        <w:r w:rsidR="00014774">
          <w:rPr>
            <w:noProof/>
            <w:webHidden/>
          </w:rPr>
          <w:fldChar w:fldCharType="separate"/>
        </w:r>
        <w:r w:rsidR="008F5678">
          <w:rPr>
            <w:noProof/>
            <w:webHidden/>
          </w:rPr>
          <w:t>18</w:t>
        </w:r>
        <w:r w:rsidR="00014774">
          <w:rPr>
            <w:noProof/>
            <w:webHidden/>
          </w:rPr>
          <w:fldChar w:fldCharType="end"/>
        </w:r>
      </w:hyperlink>
    </w:p>
    <w:p w14:paraId="62783A2B"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95" w:history="1">
        <w:r w:rsidR="008F5678" w:rsidRPr="00685A56">
          <w:rPr>
            <w:rStyle w:val="a8"/>
            <w:rFonts w:cs="Arial"/>
            <w:noProof/>
          </w:rPr>
          <w:t>2.8.4</w:t>
        </w:r>
        <w:r w:rsidR="008F5678" w:rsidRPr="00685A56">
          <w:rPr>
            <w:rStyle w:val="a8"/>
            <w:rFonts w:hint="eastAsia"/>
            <w:noProof/>
          </w:rPr>
          <w:t xml:space="preserve"> </w:t>
        </w:r>
        <w:r w:rsidR="008F5678" w:rsidRPr="00685A56">
          <w:rPr>
            <w:rStyle w:val="a8"/>
            <w:rFonts w:hint="eastAsia"/>
            <w:noProof/>
          </w:rPr>
          <w:t>发起方文档结构</w:t>
        </w:r>
        <w:r w:rsidR="008F5678">
          <w:rPr>
            <w:noProof/>
            <w:webHidden/>
          </w:rPr>
          <w:tab/>
        </w:r>
        <w:r w:rsidR="00014774">
          <w:rPr>
            <w:noProof/>
            <w:webHidden/>
          </w:rPr>
          <w:fldChar w:fldCharType="begin"/>
        </w:r>
        <w:r w:rsidR="008F5678">
          <w:rPr>
            <w:noProof/>
            <w:webHidden/>
          </w:rPr>
          <w:instrText xml:space="preserve"> PAGEREF _Toc380836995 \h </w:instrText>
        </w:r>
        <w:r w:rsidR="00014774">
          <w:rPr>
            <w:noProof/>
            <w:webHidden/>
          </w:rPr>
        </w:r>
        <w:r w:rsidR="00014774">
          <w:rPr>
            <w:noProof/>
            <w:webHidden/>
          </w:rPr>
          <w:fldChar w:fldCharType="separate"/>
        </w:r>
        <w:r w:rsidR="008F5678">
          <w:rPr>
            <w:noProof/>
            <w:webHidden/>
          </w:rPr>
          <w:t>18</w:t>
        </w:r>
        <w:r w:rsidR="00014774">
          <w:rPr>
            <w:noProof/>
            <w:webHidden/>
          </w:rPr>
          <w:fldChar w:fldCharType="end"/>
        </w:r>
      </w:hyperlink>
    </w:p>
    <w:p w14:paraId="395C712B"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96" w:history="1">
        <w:r w:rsidR="008F5678" w:rsidRPr="00685A56">
          <w:rPr>
            <w:rStyle w:val="a8"/>
            <w:rFonts w:cs="Arial"/>
            <w:noProof/>
          </w:rPr>
          <w:t>2.8.5</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_Toc380836996 \h </w:instrText>
        </w:r>
        <w:r w:rsidR="00014774">
          <w:rPr>
            <w:noProof/>
            <w:webHidden/>
          </w:rPr>
        </w:r>
        <w:r w:rsidR="00014774">
          <w:rPr>
            <w:noProof/>
            <w:webHidden/>
          </w:rPr>
          <w:fldChar w:fldCharType="separate"/>
        </w:r>
        <w:r w:rsidR="008F5678">
          <w:rPr>
            <w:noProof/>
            <w:webHidden/>
          </w:rPr>
          <w:t>18</w:t>
        </w:r>
        <w:r w:rsidR="00014774">
          <w:rPr>
            <w:noProof/>
            <w:webHidden/>
          </w:rPr>
          <w:fldChar w:fldCharType="end"/>
        </w:r>
      </w:hyperlink>
    </w:p>
    <w:p w14:paraId="2A6E4787"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6997" w:history="1">
        <w:r w:rsidR="008F5678" w:rsidRPr="00685A56">
          <w:rPr>
            <w:rStyle w:val="a8"/>
            <w:rFonts w:ascii="Arial" w:hAnsi="Arial" w:cs="Arial"/>
            <w:noProof/>
          </w:rPr>
          <w:t>2.9</w:t>
        </w:r>
        <w:r w:rsidR="008F5678" w:rsidRPr="00685A56">
          <w:rPr>
            <w:rStyle w:val="a8"/>
            <w:rFonts w:hint="eastAsia"/>
            <w:noProof/>
          </w:rPr>
          <w:t xml:space="preserve"> </w:t>
        </w:r>
        <w:r w:rsidR="008F5678" w:rsidRPr="00685A56">
          <w:rPr>
            <w:rStyle w:val="a8"/>
            <w:rFonts w:hint="eastAsia"/>
            <w:noProof/>
          </w:rPr>
          <w:t>垫款通知</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_Toc380836997 \h </w:instrText>
        </w:r>
        <w:r w:rsidR="00014774">
          <w:rPr>
            <w:noProof/>
            <w:webHidden/>
          </w:rPr>
        </w:r>
        <w:r w:rsidR="00014774">
          <w:rPr>
            <w:noProof/>
            <w:webHidden/>
          </w:rPr>
          <w:fldChar w:fldCharType="separate"/>
        </w:r>
        <w:r w:rsidR="008F5678">
          <w:rPr>
            <w:noProof/>
            <w:webHidden/>
          </w:rPr>
          <w:t>18</w:t>
        </w:r>
        <w:r w:rsidR="00014774">
          <w:rPr>
            <w:noProof/>
            <w:webHidden/>
          </w:rPr>
          <w:fldChar w:fldCharType="end"/>
        </w:r>
      </w:hyperlink>
    </w:p>
    <w:p w14:paraId="63BAD5C4"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98" w:history="1">
        <w:r w:rsidR="008F5678" w:rsidRPr="00685A56">
          <w:rPr>
            <w:rStyle w:val="a8"/>
            <w:rFonts w:cs="Arial"/>
            <w:noProof/>
          </w:rPr>
          <w:t>2.9.1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_Toc380836998 \h </w:instrText>
        </w:r>
        <w:r w:rsidR="00014774">
          <w:rPr>
            <w:noProof/>
            <w:webHidden/>
          </w:rPr>
        </w:r>
        <w:r w:rsidR="00014774">
          <w:rPr>
            <w:noProof/>
            <w:webHidden/>
          </w:rPr>
          <w:fldChar w:fldCharType="separate"/>
        </w:r>
        <w:r w:rsidR="008F5678">
          <w:rPr>
            <w:noProof/>
            <w:webHidden/>
          </w:rPr>
          <w:t>18</w:t>
        </w:r>
        <w:r w:rsidR="00014774">
          <w:rPr>
            <w:noProof/>
            <w:webHidden/>
          </w:rPr>
          <w:fldChar w:fldCharType="end"/>
        </w:r>
      </w:hyperlink>
    </w:p>
    <w:p w14:paraId="11A7A43C"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6999" w:history="1">
        <w:r w:rsidR="008F5678" w:rsidRPr="00685A56">
          <w:rPr>
            <w:rStyle w:val="a8"/>
            <w:rFonts w:cs="Arial"/>
            <w:noProof/>
          </w:rPr>
          <w:t>2.9.2</w:t>
        </w:r>
        <w:r w:rsidR="008F5678" w:rsidRPr="00685A56">
          <w:rPr>
            <w:rStyle w:val="a8"/>
            <w:rFonts w:hint="eastAsia"/>
            <w:noProof/>
          </w:rPr>
          <w:t xml:space="preserve"> </w:t>
        </w:r>
        <w:r w:rsidR="008F5678" w:rsidRPr="00685A56">
          <w:rPr>
            <w:rStyle w:val="a8"/>
            <w:rFonts w:hint="eastAsia"/>
            <w:noProof/>
          </w:rPr>
          <w:t>交易码</w:t>
        </w:r>
        <w:r w:rsidR="008F5678">
          <w:rPr>
            <w:noProof/>
            <w:webHidden/>
          </w:rPr>
          <w:tab/>
        </w:r>
        <w:r w:rsidR="00014774">
          <w:rPr>
            <w:noProof/>
            <w:webHidden/>
          </w:rPr>
          <w:fldChar w:fldCharType="begin"/>
        </w:r>
        <w:r w:rsidR="008F5678">
          <w:rPr>
            <w:noProof/>
            <w:webHidden/>
          </w:rPr>
          <w:instrText xml:space="preserve"> PAGEREF _Toc380836999 \h </w:instrText>
        </w:r>
        <w:r w:rsidR="00014774">
          <w:rPr>
            <w:noProof/>
            <w:webHidden/>
          </w:rPr>
        </w:r>
        <w:r w:rsidR="00014774">
          <w:rPr>
            <w:noProof/>
            <w:webHidden/>
          </w:rPr>
          <w:fldChar w:fldCharType="separate"/>
        </w:r>
        <w:r w:rsidR="008F5678">
          <w:rPr>
            <w:noProof/>
            <w:webHidden/>
          </w:rPr>
          <w:t>19</w:t>
        </w:r>
        <w:r w:rsidR="00014774">
          <w:rPr>
            <w:noProof/>
            <w:webHidden/>
          </w:rPr>
          <w:fldChar w:fldCharType="end"/>
        </w:r>
      </w:hyperlink>
    </w:p>
    <w:p w14:paraId="67545814"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00" w:history="1">
        <w:r w:rsidR="008F5678" w:rsidRPr="00685A56">
          <w:rPr>
            <w:rStyle w:val="a8"/>
            <w:rFonts w:cs="Arial"/>
            <w:noProof/>
          </w:rPr>
          <w:t>2.9.3</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_Toc380837000 \h </w:instrText>
        </w:r>
        <w:r w:rsidR="00014774">
          <w:rPr>
            <w:noProof/>
            <w:webHidden/>
          </w:rPr>
        </w:r>
        <w:r w:rsidR="00014774">
          <w:rPr>
            <w:noProof/>
            <w:webHidden/>
          </w:rPr>
          <w:fldChar w:fldCharType="separate"/>
        </w:r>
        <w:r w:rsidR="008F5678">
          <w:rPr>
            <w:noProof/>
            <w:webHidden/>
          </w:rPr>
          <w:t>19</w:t>
        </w:r>
        <w:r w:rsidR="00014774">
          <w:rPr>
            <w:noProof/>
            <w:webHidden/>
          </w:rPr>
          <w:fldChar w:fldCharType="end"/>
        </w:r>
      </w:hyperlink>
    </w:p>
    <w:p w14:paraId="29C3DFA4"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01" w:history="1">
        <w:r w:rsidR="008F5678" w:rsidRPr="00685A56">
          <w:rPr>
            <w:rStyle w:val="a8"/>
            <w:rFonts w:cs="Arial"/>
            <w:noProof/>
          </w:rPr>
          <w:t>2.9.4</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_Toc380837001 \h </w:instrText>
        </w:r>
        <w:r w:rsidR="00014774">
          <w:rPr>
            <w:noProof/>
            <w:webHidden/>
          </w:rPr>
        </w:r>
        <w:r w:rsidR="00014774">
          <w:rPr>
            <w:noProof/>
            <w:webHidden/>
          </w:rPr>
          <w:fldChar w:fldCharType="separate"/>
        </w:r>
        <w:r w:rsidR="008F5678">
          <w:rPr>
            <w:noProof/>
            <w:webHidden/>
          </w:rPr>
          <w:t>19</w:t>
        </w:r>
        <w:r w:rsidR="00014774">
          <w:rPr>
            <w:noProof/>
            <w:webHidden/>
          </w:rPr>
          <w:fldChar w:fldCharType="end"/>
        </w:r>
      </w:hyperlink>
    </w:p>
    <w:p w14:paraId="5A677164"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7002" w:history="1">
        <w:r w:rsidR="008F5678" w:rsidRPr="00685A56">
          <w:rPr>
            <w:rStyle w:val="a8"/>
            <w:rFonts w:ascii="Arial" w:hAnsi="Arial" w:cs="Arial"/>
            <w:noProof/>
          </w:rPr>
          <w:t>2.10</w:t>
        </w:r>
        <w:r w:rsidR="008F5678" w:rsidRPr="00685A56">
          <w:rPr>
            <w:rStyle w:val="a8"/>
            <w:rFonts w:hint="eastAsia"/>
            <w:noProof/>
          </w:rPr>
          <w:t xml:space="preserve"> </w:t>
        </w:r>
        <w:r w:rsidR="008F5678" w:rsidRPr="00685A56">
          <w:rPr>
            <w:rStyle w:val="a8"/>
            <w:rFonts w:hint="eastAsia"/>
            <w:noProof/>
          </w:rPr>
          <w:t>票据池可用余额查询</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_Toc380837002 \h </w:instrText>
        </w:r>
        <w:r w:rsidR="00014774">
          <w:rPr>
            <w:noProof/>
            <w:webHidden/>
          </w:rPr>
        </w:r>
        <w:r w:rsidR="00014774">
          <w:rPr>
            <w:noProof/>
            <w:webHidden/>
          </w:rPr>
          <w:fldChar w:fldCharType="separate"/>
        </w:r>
        <w:r w:rsidR="008F5678">
          <w:rPr>
            <w:noProof/>
            <w:webHidden/>
          </w:rPr>
          <w:t>19</w:t>
        </w:r>
        <w:r w:rsidR="00014774">
          <w:rPr>
            <w:noProof/>
            <w:webHidden/>
          </w:rPr>
          <w:fldChar w:fldCharType="end"/>
        </w:r>
      </w:hyperlink>
    </w:p>
    <w:p w14:paraId="4D75E8DC"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03" w:history="1">
        <w:r w:rsidR="008F5678" w:rsidRPr="00685A56">
          <w:rPr>
            <w:rStyle w:val="a8"/>
            <w:rFonts w:cs="Arial"/>
            <w:noProof/>
          </w:rPr>
          <w:t>2.10.1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_Toc380837003 \h </w:instrText>
        </w:r>
        <w:r w:rsidR="00014774">
          <w:rPr>
            <w:noProof/>
            <w:webHidden/>
          </w:rPr>
        </w:r>
        <w:r w:rsidR="00014774">
          <w:rPr>
            <w:noProof/>
            <w:webHidden/>
          </w:rPr>
          <w:fldChar w:fldCharType="separate"/>
        </w:r>
        <w:r w:rsidR="008F5678">
          <w:rPr>
            <w:noProof/>
            <w:webHidden/>
          </w:rPr>
          <w:t>19</w:t>
        </w:r>
        <w:r w:rsidR="00014774">
          <w:rPr>
            <w:noProof/>
            <w:webHidden/>
          </w:rPr>
          <w:fldChar w:fldCharType="end"/>
        </w:r>
      </w:hyperlink>
    </w:p>
    <w:p w14:paraId="3F733077"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04" w:history="1">
        <w:r w:rsidR="008F5678" w:rsidRPr="00685A56">
          <w:rPr>
            <w:rStyle w:val="a8"/>
            <w:rFonts w:cs="Arial"/>
            <w:noProof/>
          </w:rPr>
          <w:t>2.10.2</w:t>
        </w:r>
        <w:r w:rsidR="008F5678" w:rsidRPr="00685A56">
          <w:rPr>
            <w:rStyle w:val="a8"/>
            <w:rFonts w:hint="eastAsia"/>
            <w:noProof/>
          </w:rPr>
          <w:t xml:space="preserve"> </w:t>
        </w:r>
        <w:r w:rsidR="008F5678" w:rsidRPr="00685A56">
          <w:rPr>
            <w:rStyle w:val="a8"/>
            <w:rFonts w:hint="eastAsia"/>
            <w:noProof/>
          </w:rPr>
          <w:t>交易码</w:t>
        </w:r>
        <w:r w:rsidR="008F5678">
          <w:rPr>
            <w:noProof/>
            <w:webHidden/>
          </w:rPr>
          <w:tab/>
        </w:r>
        <w:r w:rsidR="00014774">
          <w:rPr>
            <w:noProof/>
            <w:webHidden/>
          </w:rPr>
          <w:fldChar w:fldCharType="begin"/>
        </w:r>
        <w:r w:rsidR="008F5678">
          <w:rPr>
            <w:noProof/>
            <w:webHidden/>
          </w:rPr>
          <w:instrText xml:space="preserve"> PAGEREF _Toc380837004 \h </w:instrText>
        </w:r>
        <w:r w:rsidR="00014774">
          <w:rPr>
            <w:noProof/>
            <w:webHidden/>
          </w:rPr>
        </w:r>
        <w:r w:rsidR="00014774">
          <w:rPr>
            <w:noProof/>
            <w:webHidden/>
          </w:rPr>
          <w:fldChar w:fldCharType="separate"/>
        </w:r>
        <w:r w:rsidR="008F5678">
          <w:rPr>
            <w:noProof/>
            <w:webHidden/>
          </w:rPr>
          <w:t>19</w:t>
        </w:r>
        <w:r w:rsidR="00014774">
          <w:rPr>
            <w:noProof/>
            <w:webHidden/>
          </w:rPr>
          <w:fldChar w:fldCharType="end"/>
        </w:r>
      </w:hyperlink>
    </w:p>
    <w:p w14:paraId="41171854"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05" w:history="1">
        <w:r w:rsidR="008F5678" w:rsidRPr="00685A56">
          <w:rPr>
            <w:rStyle w:val="a8"/>
            <w:rFonts w:cs="Arial"/>
            <w:noProof/>
          </w:rPr>
          <w:t>2.10.3</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_Toc380837005 \h </w:instrText>
        </w:r>
        <w:r w:rsidR="00014774">
          <w:rPr>
            <w:noProof/>
            <w:webHidden/>
          </w:rPr>
        </w:r>
        <w:r w:rsidR="00014774">
          <w:rPr>
            <w:noProof/>
            <w:webHidden/>
          </w:rPr>
          <w:fldChar w:fldCharType="separate"/>
        </w:r>
        <w:r w:rsidR="008F5678">
          <w:rPr>
            <w:noProof/>
            <w:webHidden/>
          </w:rPr>
          <w:t>19</w:t>
        </w:r>
        <w:r w:rsidR="00014774">
          <w:rPr>
            <w:noProof/>
            <w:webHidden/>
          </w:rPr>
          <w:fldChar w:fldCharType="end"/>
        </w:r>
      </w:hyperlink>
    </w:p>
    <w:p w14:paraId="2E0D12DA"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06" w:history="1">
        <w:r w:rsidR="008F5678" w:rsidRPr="00685A56">
          <w:rPr>
            <w:rStyle w:val="a8"/>
            <w:rFonts w:cs="Arial"/>
            <w:noProof/>
          </w:rPr>
          <w:t>2.10.4</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_Toc380837006 \h </w:instrText>
        </w:r>
        <w:r w:rsidR="00014774">
          <w:rPr>
            <w:noProof/>
            <w:webHidden/>
          </w:rPr>
        </w:r>
        <w:r w:rsidR="00014774">
          <w:rPr>
            <w:noProof/>
            <w:webHidden/>
          </w:rPr>
          <w:fldChar w:fldCharType="separate"/>
        </w:r>
        <w:r w:rsidR="008F5678">
          <w:rPr>
            <w:noProof/>
            <w:webHidden/>
          </w:rPr>
          <w:t>19</w:t>
        </w:r>
        <w:r w:rsidR="00014774">
          <w:rPr>
            <w:noProof/>
            <w:webHidden/>
          </w:rPr>
          <w:fldChar w:fldCharType="end"/>
        </w:r>
      </w:hyperlink>
    </w:p>
    <w:p w14:paraId="469901D9" w14:textId="77777777" w:rsidR="008F5678" w:rsidRDefault="00C024FC">
      <w:pPr>
        <w:pStyle w:val="14"/>
        <w:tabs>
          <w:tab w:val="left" w:pos="420"/>
          <w:tab w:val="right" w:leader="dot" w:pos="8296"/>
        </w:tabs>
        <w:rPr>
          <w:rFonts w:asciiTheme="minorHAnsi" w:eastAsiaTheme="minorEastAsia" w:hAnsiTheme="minorHAnsi" w:cstheme="minorBidi"/>
          <w:b w:val="0"/>
          <w:bCs w:val="0"/>
          <w:caps w:val="0"/>
          <w:noProof/>
          <w:sz w:val="21"/>
          <w:szCs w:val="22"/>
        </w:rPr>
      </w:pPr>
      <w:hyperlink w:anchor="_Toc380837007" w:history="1">
        <w:r w:rsidR="008F5678" w:rsidRPr="00685A56">
          <w:rPr>
            <w:rStyle w:val="a8"/>
            <w:noProof/>
          </w:rPr>
          <w:t>3</w:t>
        </w:r>
        <w:r w:rsidR="008F5678">
          <w:rPr>
            <w:rFonts w:asciiTheme="minorHAnsi" w:eastAsiaTheme="minorEastAsia" w:hAnsiTheme="minorHAnsi" w:cstheme="minorBidi"/>
            <w:b w:val="0"/>
            <w:bCs w:val="0"/>
            <w:caps w:val="0"/>
            <w:noProof/>
            <w:sz w:val="21"/>
            <w:szCs w:val="22"/>
          </w:rPr>
          <w:tab/>
        </w:r>
        <w:r w:rsidR="008F5678" w:rsidRPr="00685A56">
          <w:rPr>
            <w:rStyle w:val="a8"/>
            <w:rFonts w:hint="eastAsia"/>
            <w:noProof/>
          </w:rPr>
          <w:t>批量接口规范</w:t>
        </w:r>
        <w:r w:rsidR="008F5678">
          <w:rPr>
            <w:noProof/>
            <w:webHidden/>
          </w:rPr>
          <w:tab/>
        </w:r>
        <w:r w:rsidR="00014774">
          <w:rPr>
            <w:noProof/>
            <w:webHidden/>
          </w:rPr>
          <w:fldChar w:fldCharType="begin"/>
        </w:r>
        <w:r w:rsidR="008F5678">
          <w:rPr>
            <w:noProof/>
            <w:webHidden/>
          </w:rPr>
          <w:instrText xml:space="preserve"> PAGEREF _Toc380837007 \h </w:instrText>
        </w:r>
        <w:r w:rsidR="00014774">
          <w:rPr>
            <w:noProof/>
            <w:webHidden/>
          </w:rPr>
        </w:r>
        <w:r w:rsidR="00014774">
          <w:rPr>
            <w:noProof/>
            <w:webHidden/>
          </w:rPr>
          <w:fldChar w:fldCharType="separate"/>
        </w:r>
        <w:r w:rsidR="008F5678">
          <w:rPr>
            <w:noProof/>
            <w:webHidden/>
          </w:rPr>
          <w:t>20</w:t>
        </w:r>
        <w:r w:rsidR="00014774">
          <w:rPr>
            <w:noProof/>
            <w:webHidden/>
          </w:rPr>
          <w:fldChar w:fldCharType="end"/>
        </w:r>
      </w:hyperlink>
    </w:p>
    <w:p w14:paraId="76E8B4B3"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7008" w:history="1">
        <w:r w:rsidR="008F5678" w:rsidRPr="00685A56">
          <w:rPr>
            <w:rStyle w:val="a8"/>
            <w:rFonts w:ascii="Arial" w:hAnsi="Arial" w:cs="Arial"/>
            <w:noProof/>
          </w:rPr>
          <w:t>3.1</w:t>
        </w:r>
        <w:r w:rsidR="008F5678" w:rsidRPr="00685A56">
          <w:rPr>
            <w:rStyle w:val="a8"/>
            <w:rFonts w:hint="eastAsia"/>
            <w:noProof/>
          </w:rPr>
          <w:t xml:space="preserve"> </w:t>
        </w:r>
        <w:r w:rsidR="008F5678" w:rsidRPr="00685A56">
          <w:rPr>
            <w:rStyle w:val="a8"/>
            <w:rFonts w:hint="eastAsia"/>
            <w:noProof/>
          </w:rPr>
          <w:t>成功明细核对</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_Toc380837008 \h </w:instrText>
        </w:r>
        <w:r w:rsidR="00014774">
          <w:rPr>
            <w:noProof/>
            <w:webHidden/>
          </w:rPr>
        </w:r>
        <w:r w:rsidR="00014774">
          <w:rPr>
            <w:noProof/>
            <w:webHidden/>
          </w:rPr>
          <w:fldChar w:fldCharType="separate"/>
        </w:r>
        <w:r w:rsidR="008F5678">
          <w:rPr>
            <w:noProof/>
            <w:webHidden/>
          </w:rPr>
          <w:t>20</w:t>
        </w:r>
        <w:r w:rsidR="00014774">
          <w:rPr>
            <w:noProof/>
            <w:webHidden/>
          </w:rPr>
          <w:fldChar w:fldCharType="end"/>
        </w:r>
      </w:hyperlink>
    </w:p>
    <w:p w14:paraId="5869332F"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09" w:history="1">
        <w:r w:rsidR="008F5678" w:rsidRPr="00685A56">
          <w:rPr>
            <w:rStyle w:val="a8"/>
            <w:rFonts w:cs="Arial"/>
            <w:noProof/>
          </w:rPr>
          <w:t>3.1.1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_Toc380837009 \h </w:instrText>
        </w:r>
        <w:r w:rsidR="00014774">
          <w:rPr>
            <w:noProof/>
            <w:webHidden/>
          </w:rPr>
        </w:r>
        <w:r w:rsidR="00014774">
          <w:rPr>
            <w:noProof/>
            <w:webHidden/>
          </w:rPr>
          <w:fldChar w:fldCharType="separate"/>
        </w:r>
        <w:r w:rsidR="008F5678">
          <w:rPr>
            <w:noProof/>
            <w:webHidden/>
          </w:rPr>
          <w:t>20</w:t>
        </w:r>
        <w:r w:rsidR="00014774">
          <w:rPr>
            <w:noProof/>
            <w:webHidden/>
          </w:rPr>
          <w:fldChar w:fldCharType="end"/>
        </w:r>
      </w:hyperlink>
    </w:p>
    <w:p w14:paraId="56DD6B2A"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10" w:history="1">
        <w:r w:rsidR="008F5678" w:rsidRPr="00685A56">
          <w:rPr>
            <w:rStyle w:val="a8"/>
            <w:rFonts w:cs="Arial"/>
            <w:noProof/>
          </w:rPr>
          <w:t>3.1.2</w:t>
        </w:r>
        <w:r w:rsidR="008F5678" w:rsidRPr="00685A56">
          <w:rPr>
            <w:rStyle w:val="a8"/>
            <w:rFonts w:ascii="宋体" w:hAnsi="宋体" w:hint="eastAsia"/>
            <w:noProof/>
          </w:rPr>
          <w:t xml:space="preserve"> 交易码</w:t>
        </w:r>
        <w:r w:rsidR="008F5678">
          <w:rPr>
            <w:noProof/>
            <w:webHidden/>
          </w:rPr>
          <w:tab/>
        </w:r>
        <w:r w:rsidR="00014774">
          <w:rPr>
            <w:noProof/>
            <w:webHidden/>
          </w:rPr>
          <w:fldChar w:fldCharType="begin"/>
        </w:r>
        <w:r w:rsidR="008F5678">
          <w:rPr>
            <w:noProof/>
            <w:webHidden/>
          </w:rPr>
          <w:instrText xml:space="preserve"> PAGEREF _Toc380837010 \h </w:instrText>
        </w:r>
        <w:r w:rsidR="00014774">
          <w:rPr>
            <w:noProof/>
            <w:webHidden/>
          </w:rPr>
        </w:r>
        <w:r w:rsidR="00014774">
          <w:rPr>
            <w:noProof/>
            <w:webHidden/>
          </w:rPr>
          <w:fldChar w:fldCharType="separate"/>
        </w:r>
        <w:r w:rsidR="008F5678">
          <w:rPr>
            <w:noProof/>
            <w:webHidden/>
          </w:rPr>
          <w:t>20</w:t>
        </w:r>
        <w:r w:rsidR="00014774">
          <w:rPr>
            <w:noProof/>
            <w:webHidden/>
          </w:rPr>
          <w:fldChar w:fldCharType="end"/>
        </w:r>
      </w:hyperlink>
    </w:p>
    <w:p w14:paraId="076502FA"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11" w:history="1">
        <w:r w:rsidR="008F5678" w:rsidRPr="00685A56">
          <w:rPr>
            <w:rStyle w:val="a8"/>
            <w:rFonts w:cs="Arial"/>
            <w:noProof/>
          </w:rPr>
          <w:t>3.1.3</w:t>
        </w:r>
        <w:r w:rsidR="008F5678" w:rsidRPr="00685A56">
          <w:rPr>
            <w:rStyle w:val="a8"/>
            <w:rFonts w:hint="eastAsia"/>
            <w:noProof/>
          </w:rPr>
          <w:t xml:space="preserve"> </w:t>
        </w:r>
        <w:r w:rsidR="008F5678" w:rsidRPr="00685A56">
          <w:rPr>
            <w:rStyle w:val="a8"/>
            <w:rFonts w:hint="eastAsia"/>
            <w:noProof/>
          </w:rPr>
          <w:t>报文头</w:t>
        </w:r>
        <w:r w:rsidR="008F5678">
          <w:rPr>
            <w:noProof/>
            <w:webHidden/>
          </w:rPr>
          <w:tab/>
        </w:r>
        <w:r w:rsidR="00014774">
          <w:rPr>
            <w:noProof/>
            <w:webHidden/>
          </w:rPr>
          <w:fldChar w:fldCharType="begin"/>
        </w:r>
        <w:r w:rsidR="008F5678">
          <w:rPr>
            <w:noProof/>
            <w:webHidden/>
          </w:rPr>
          <w:instrText xml:space="preserve"> PAGEREF _Toc380837011 \h </w:instrText>
        </w:r>
        <w:r w:rsidR="00014774">
          <w:rPr>
            <w:noProof/>
            <w:webHidden/>
          </w:rPr>
        </w:r>
        <w:r w:rsidR="00014774">
          <w:rPr>
            <w:noProof/>
            <w:webHidden/>
          </w:rPr>
          <w:fldChar w:fldCharType="separate"/>
        </w:r>
        <w:r w:rsidR="008F5678">
          <w:rPr>
            <w:noProof/>
            <w:webHidden/>
          </w:rPr>
          <w:t>20</w:t>
        </w:r>
        <w:r w:rsidR="00014774">
          <w:rPr>
            <w:noProof/>
            <w:webHidden/>
          </w:rPr>
          <w:fldChar w:fldCharType="end"/>
        </w:r>
      </w:hyperlink>
    </w:p>
    <w:p w14:paraId="492FE6B2"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12" w:history="1">
        <w:r w:rsidR="008F5678" w:rsidRPr="00685A56">
          <w:rPr>
            <w:rStyle w:val="a8"/>
            <w:rFonts w:cs="Arial"/>
            <w:noProof/>
          </w:rPr>
          <w:t>3.1.4</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_Toc380837012 \h </w:instrText>
        </w:r>
        <w:r w:rsidR="00014774">
          <w:rPr>
            <w:noProof/>
            <w:webHidden/>
          </w:rPr>
        </w:r>
        <w:r w:rsidR="00014774">
          <w:rPr>
            <w:noProof/>
            <w:webHidden/>
          </w:rPr>
          <w:fldChar w:fldCharType="separate"/>
        </w:r>
        <w:r w:rsidR="008F5678">
          <w:rPr>
            <w:noProof/>
            <w:webHidden/>
          </w:rPr>
          <w:t>21</w:t>
        </w:r>
        <w:r w:rsidR="00014774">
          <w:rPr>
            <w:noProof/>
            <w:webHidden/>
          </w:rPr>
          <w:fldChar w:fldCharType="end"/>
        </w:r>
      </w:hyperlink>
    </w:p>
    <w:p w14:paraId="4DB20524"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13" w:history="1">
        <w:r w:rsidR="008F5678" w:rsidRPr="00685A56">
          <w:rPr>
            <w:rStyle w:val="a8"/>
            <w:rFonts w:cs="Arial"/>
            <w:noProof/>
          </w:rPr>
          <w:t>3.1.5</w:t>
        </w:r>
        <w:r w:rsidR="008F5678" w:rsidRPr="00685A56">
          <w:rPr>
            <w:rStyle w:val="a8"/>
            <w:rFonts w:hint="eastAsia"/>
            <w:noProof/>
          </w:rPr>
          <w:t xml:space="preserve"> </w:t>
        </w:r>
        <w:r w:rsidR="008F5678" w:rsidRPr="00685A56">
          <w:rPr>
            <w:rStyle w:val="a8"/>
            <w:rFonts w:hint="eastAsia"/>
            <w:noProof/>
          </w:rPr>
          <w:t>发起方文档结构</w:t>
        </w:r>
        <w:r w:rsidR="008F5678">
          <w:rPr>
            <w:noProof/>
            <w:webHidden/>
          </w:rPr>
          <w:tab/>
        </w:r>
        <w:r w:rsidR="00014774">
          <w:rPr>
            <w:noProof/>
            <w:webHidden/>
          </w:rPr>
          <w:fldChar w:fldCharType="begin"/>
        </w:r>
        <w:r w:rsidR="008F5678">
          <w:rPr>
            <w:noProof/>
            <w:webHidden/>
          </w:rPr>
          <w:instrText xml:space="preserve"> PAGEREF _Toc380837013 \h </w:instrText>
        </w:r>
        <w:r w:rsidR="00014774">
          <w:rPr>
            <w:noProof/>
            <w:webHidden/>
          </w:rPr>
        </w:r>
        <w:r w:rsidR="00014774">
          <w:rPr>
            <w:noProof/>
            <w:webHidden/>
          </w:rPr>
          <w:fldChar w:fldCharType="separate"/>
        </w:r>
        <w:r w:rsidR="008F5678">
          <w:rPr>
            <w:noProof/>
            <w:webHidden/>
          </w:rPr>
          <w:t>21</w:t>
        </w:r>
        <w:r w:rsidR="00014774">
          <w:rPr>
            <w:noProof/>
            <w:webHidden/>
          </w:rPr>
          <w:fldChar w:fldCharType="end"/>
        </w:r>
      </w:hyperlink>
    </w:p>
    <w:p w14:paraId="417C250C"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14" w:history="1">
        <w:r w:rsidR="008F5678" w:rsidRPr="00685A56">
          <w:rPr>
            <w:rStyle w:val="a8"/>
            <w:rFonts w:cs="Arial"/>
            <w:noProof/>
          </w:rPr>
          <w:t>3.1.6</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_Toc380837014 \h </w:instrText>
        </w:r>
        <w:r w:rsidR="00014774">
          <w:rPr>
            <w:noProof/>
            <w:webHidden/>
          </w:rPr>
        </w:r>
        <w:r w:rsidR="00014774">
          <w:rPr>
            <w:noProof/>
            <w:webHidden/>
          </w:rPr>
          <w:fldChar w:fldCharType="separate"/>
        </w:r>
        <w:r w:rsidR="008F5678">
          <w:rPr>
            <w:noProof/>
            <w:webHidden/>
          </w:rPr>
          <w:t>21</w:t>
        </w:r>
        <w:r w:rsidR="00014774">
          <w:rPr>
            <w:noProof/>
            <w:webHidden/>
          </w:rPr>
          <w:fldChar w:fldCharType="end"/>
        </w:r>
      </w:hyperlink>
    </w:p>
    <w:p w14:paraId="52A61792"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7015" w:history="1">
        <w:r w:rsidR="008F5678" w:rsidRPr="00685A56">
          <w:rPr>
            <w:rStyle w:val="a8"/>
            <w:rFonts w:ascii="Arial" w:hAnsi="Arial" w:cs="Arial"/>
            <w:noProof/>
          </w:rPr>
          <w:t>3.2</w:t>
        </w:r>
        <w:r w:rsidR="008F5678" w:rsidRPr="00685A56">
          <w:rPr>
            <w:rStyle w:val="a8"/>
            <w:rFonts w:hint="eastAsia"/>
            <w:noProof/>
          </w:rPr>
          <w:t xml:space="preserve"> </w:t>
        </w:r>
        <w:r w:rsidR="008F5678" w:rsidRPr="00685A56">
          <w:rPr>
            <w:rStyle w:val="a8"/>
            <w:rFonts w:hint="eastAsia"/>
            <w:noProof/>
          </w:rPr>
          <w:t>晚间垫款通知</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_Toc380837015 \h </w:instrText>
        </w:r>
        <w:r w:rsidR="00014774">
          <w:rPr>
            <w:noProof/>
            <w:webHidden/>
          </w:rPr>
        </w:r>
        <w:r w:rsidR="00014774">
          <w:rPr>
            <w:noProof/>
            <w:webHidden/>
          </w:rPr>
          <w:fldChar w:fldCharType="separate"/>
        </w:r>
        <w:r w:rsidR="008F5678">
          <w:rPr>
            <w:noProof/>
            <w:webHidden/>
          </w:rPr>
          <w:t>21</w:t>
        </w:r>
        <w:r w:rsidR="00014774">
          <w:rPr>
            <w:noProof/>
            <w:webHidden/>
          </w:rPr>
          <w:fldChar w:fldCharType="end"/>
        </w:r>
      </w:hyperlink>
    </w:p>
    <w:p w14:paraId="48E3308D"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16" w:history="1">
        <w:r w:rsidR="008F5678" w:rsidRPr="00685A56">
          <w:rPr>
            <w:rStyle w:val="a8"/>
            <w:rFonts w:cs="Arial"/>
            <w:noProof/>
          </w:rPr>
          <w:t>3.2.1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_Toc380837016 \h </w:instrText>
        </w:r>
        <w:r w:rsidR="00014774">
          <w:rPr>
            <w:noProof/>
            <w:webHidden/>
          </w:rPr>
        </w:r>
        <w:r w:rsidR="00014774">
          <w:rPr>
            <w:noProof/>
            <w:webHidden/>
          </w:rPr>
          <w:fldChar w:fldCharType="separate"/>
        </w:r>
        <w:r w:rsidR="008F5678">
          <w:rPr>
            <w:noProof/>
            <w:webHidden/>
          </w:rPr>
          <w:t>21</w:t>
        </w:r>
        <w:r w:rsidR="00014774">
          <w:rPr>
            <w:noProof/>
            <w:webHidden/>
          </w:rPr>
          <w:fldChar w:fldCharType="end"/>
        </w:r>
      </w:hyperlink>
    </w:p>
    <w:p w14:paraId="4ECA7C5F"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17" w:history="1">
        <w:r w:rsidR="008F5678" w:rsidRPr="00685A56">
          <w:rPr>
            <w:rStyle w:val="a8"/>
            <w:rFonts w:cs="Arial"/>
            <w:noProof/>
          </w:rPr>
          <w:t>3.2.2</w:t>
        </w:r>
        <w:r w:rsidR="008F5678" w:rsidRPr="00685A56">
          <w:rPr>
            <w:rStyle w:val="a8"/>
            <w:rFonts w:ascii="宋体" w:hAnsi="宋体" w:hint="eastAsia"/>
            <w:noProof/>
          </w:rPr>
          <w:t xml:space="preserve"> 交易码</w:t>
        </w:r>
        <w:r w:rsidR="008F5678">
          <w:rPr>
            <w:noProof/>
            <w:webHidden/>
          </w:rPr>
          <w:tab/>
        </w:r>
        <w:r w:rsidR="00014774">
          <w:rPr>
            <w:noProof/>
            <w:webHidden/>
          </w:rPr>
          <w:fldChar w:fldCharType="begin"/>
        </w:r>
        <w:r w:rsidR="008F5678">
          <w:rPr>
            <w:noProof/>
            <w:webHidden/>
          </w:rPr>
          <w:instrText xml:space="preserve"> PAGEREF _Toc380837017 \h </w:instrText>
        </w:r>
        <w:r w:rsidR="00014774">
          <w:rPr>
            <w:noProof/>
            <w:webHidden/>
          </w:rPr>
        </w:r>
        <w:r w:rsidR="00014774">
          <w:rPr>
            <w:noProof/>
            <w:webHidden/>
          </w:rPr>
          <w:fldChar w:fldCharType="separate"/>
        </w:r>
        <w:r w:rsidR="008F5678">
          <w:rPr>
            <w:noProof/>
            <w:webHidden/>
          </w:rPr>
          <w:t>21</w:t>
        </w:r>
        <w:r w:rsidR="00014774">
          <w:rPr>
            <w:noProof/>
            <w:webHidden/>
          </w:rPr>
          <w:fldChar w:fldCharType="end"/>
        </w:r>
      </w:hyperlink>
    </w:p>
    <w:p w14:paraId="4912189C"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18" w:history="1">
        <w:r w:rsidR="008F5678" w:rsidRPr="00685A56">
          <w:rPr>
            <w:rStyle w:val="a8"/>
            <w:rFonts w:cs="Arial"/>
            <w:noProof/>
          </w:rPr>
          <w:t>3.2.3</w:t>
        </w:r>
        <w:r w:rsidR="008F5678" w:rsidRPr="00685A56">
          <w:rPr>
            <w:rStyle w:val="a8"/>
            <w:rFonts w:hint="eastAsia"/>
            <w:noProof/>
          </w:rPr>
          <w:t xml:space="preserve"> </w:t>
        </w:r>
        <w:r w:rsidR="008F5678" w:rsidRPr="00685A56">
          <w:rPr>
            <w:rStyle w:val="a8"/>
            <w:rFonts w:hint="eastAsia"/>
            <w:noProof/>
          </w:rPr>
          <w:t>报文头</w:t>
        </w:r>
        <w:r w:rsidR="008F5678">
          <w:rPr>
            <w:noProof/>
            <w:webHidden/>
          </w:rPr>
          <w:tab/>
        </w:r>
        <w:r w:rsidR="00014774">
          <w:rPr>
            <w:noProof/>
            <w:webHidden/>
          </w:rPr>
          <w:fldChar w:fldCharType="begin"/>
        </w:r>
        <w:r w:rsidR="008F5678">
          <w:rPr>
            <w:noProof/>
            <w:webHidden/>
          </w:rPr>
          <w:instrText xml:space="preserve"> PAGEREF _Toc380837018 \h </w:instrText>
        </w:r>
        <w:r w:rsidR="00014774">
          <w:rPr>
            <w:noProof/>
            <w:webHidden/>
          </w:rPr>
        </w:r>
        <w:r w:rsidR="00014774">
          <w:rPr>
            <w:noProof/>
            <w:webHidden/>
          </w:rPr>
          <w:fldChar w:fldCharType="separate"/>
        </w:r>
        <w:r w:rsidR="008F5678">
          <w:rPr>
            <w:noProof/>
            <w:webHidden/>
          </w:rPr>
          <w:t>22</w:t>
        </w:r>
        <w:r w:rsidR="00014774">
          <w:rPr>
            <w:noProof/>
            <w:webHidden/>
          </w:rPr>
          <w:fldChar w:fldCharType="end"/>
        </w:r>
      </w:hyperlink>
    </w:p>
    <w:p w14:paraId="5646F92E"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19" w:history="1">
        <w:r w:rsidR="008F5678" w:rsidRPr="00685A56">
          <w:rPr>
            <w:rStyle w:val="a8"/>
            <w:rFonts w:cs="Arial"/>
            <w:noProof/>
          </w:rPr>
          <w:t>3.2.4</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_Toc380837019 \h </w:instrText>
        </w:r>
        <w:r w:rsidR="00014774">
          <w:rPr>
            <w:noProof/>
            <w:webHidden/>
          </w:rPr>
        </w:r>
        <w:r w:rsidR="00014774">
          <w:rPr>
            <w:noProof/>
            <w:webHidden/>
          </w:rPr>
          <w:fldChar w:fldCharType="separate"/>
        </w:r>
        <w:r w:rsidR="008F5678">
          <w:rPr>
            <w:noProof/>
            <w:webHidden/>
          </w:rPr>
          <w:t>22</w:t>
        </w:r>
        <w:r w:rsidR="00014774">
          <w:rPr>
            <w:noProof/>
            <w:webHidden/>
          </w:rPr>
          <w:fldChar w:fldCharType="end"/>
        </w:r>
      </w:hyperlink>
    </w:p>
    <w:p w14:paraId="7BD231C0"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20" w:history="1">
        <w:r w:rsidR="008F5678" w:rsidRPr="00685A56">
          <w:rPr>
            <w:rStyle w:val="a8"/>
            <w:rFonts w:cs="Arial"/>
            <w:noProof/>
          </w:rPr>
          <w:t>3.2.5</w:t>
        </w:r>
        <w:r w:rsidR="008F5678" w:rsidRPr="00685A56">
          <w:rPr>
            <w:rStyle w:val="a8"/>
            <w:rFonts w:hint="eastAsia"/>
            <w:noProof/>
          </w:rPr>
          <w:t xml:space="preserve"> </w:t>
        </w:r>
        <w:r w:rsidR="008F5678" w:rsidRPr="00685A56">
          <w:rPr>
            <w:rStyle w:val="a8"/>
            <w:rFonts w:hint="eastAsia"/>
            <w:noProof/>
          </w:rPr>
          <w:t>发起方文档结构</w:t>
        </w:r>
        <w:r w:rsidR="008F5678">
          <w:rPr>
            <w:noProof/>
            <w:webHidden/>
          </w:rPr>
          <w:tab/>
        </w:r>
        <w:r w:rsidR="00014774">
          <w:rPr>
            <w:noProof/>
            <w:webHidden/>
          </w:rPr>
          <w:fldChar w:fldCharType="begin"/>
        </w:r>
        <w:r w:rsidR="008F5678">
          <w:rPr>
            <w:noProof/>
            <w:webHidden/>
          </w:rPr>
          <w:instrText xml:space="preserve"> PAGEREF _Toc380837020 \h </w:instrText>
        </w:r>
        <w:r w:rsidR="00014774">
          <w:rPr>
            <w:noProof/>
            <w:webHidden/>
          </w:rPr>
        </w:r>
        <w:r w:rsidR="00014774">
          <w:rPr>
            <w:noProof/>
            <w:webHidden/>
          </w:rPr>
          <w:fldChar w:fldCharType="separate"/>
        </w:r>
        <w:r w:rsidR="008F5678">
          <w:rPr>
            <w:noProof/>
            <w:webHidden/>
          </w:rPr>
          <w:t>22</w:t>
        </w:r>
        <w:r w:rsidR="00014774">
          <w:rPr>
            <w:noProof/>
            <w:webHidden/>
          </w:rPr>
          <w:fldChar w:fldCharType="end"/>
        </w:r>
      </w:hyperlink>
    </w:p>
    <w:p w14:paraId="49CB7D00"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21" w:history="1">
        <w:r w:rsidR="008F5678" w:rsidRPr="00685A56">
          <w:rPr>
            <w:rStyle w:val="a8"/>
            <w:rFonts w:cs="Arial"/>
            <w:noProof/>
          </w:rPr>
          <w:t>3.2.6</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_Toc380837021 \h </w:instrText>
        </w:r>
        <w:r w:rsidR="00014774">
          <w:rPr>
            <w:noProof/>
            <w:webHidden/>
          </w:rPr>
        </w:r>
        <w:r w:rsidR="00014774">
          <w:rPr>
            <w:noProof/>
            <w:webHidden/>
          </w:rPr>
          <w:fldChar w:fldCharType="separate"/>
        </w:r>
        <w:r w:rsidR="008F5678">
          <w:rPr>
            <w:noProof/>
            <w:webHidden/>
          </w:rPr>
          <w:t>22</w:t>
        </w:r>
        <w:r w:rsidR="00014774">
          <w:rPr>
            <w:noProof/>
            <w:webHidden/>
          </w:rPr>
          <w:fldChar w:fldCharType="end"/>
        </w:r>
      </w:hyperlink>
    </w:p>
    <w:p w14:paraId="1E87325B" w14:textId="77777777" w:rsidR="008F5678" w:rsidRDefault="00C024FC">
      <w:pPr>
        <w:pStyle w:val="20"/>
        <w:tabs>
          <w:tab w:val="right" w:leader="dot" w:pos="8296"/>
        </w:tabs>
        <w:rPr>
          <w:rFonts w:asciiTheme="minorHAnsi" w:eastAsiaTheme="minorEastAsia" w:hAnsiTheme="minorHAnsi" w:cstheme="minorBidi"/>
          <w:smallCaps w:val="0"/>
          <w:noProof/>
          <w:sz w:val="21"/>
          <w:szCs w:val="22"/>
        </w:rPr>
      </w:pPr>
      <w:hyperlink w:anchor="_Toc380837022" w:history="1">
        <w:r w:rsidR="008F5678" w:rsidRPr="00685A56">
          <w:rPr>
            <w:rStyle w:val="a8"/>
            <w:rFonts w:ascii="Arial" w:hAnsi="Arial" w:cs="Arial"/>
            <w:noProof/>
          </w:rPr>
          <w:t>3.3</w:t>
        </w:r>
        <w:r w:rsidR="008F5678" w:rsidRPr="00685A56">
          <w:rPr>
            <w:rStyle w:val="a8"/>
            <w:rFonts w:hint="eastAsia"/>
            <w:noProof/>
          </w:rPr>
          <w:t xml:space="preserve"> </w:t>
        </w:r>
        <w:r w:rsidR="008F5678" w:rsidRPr="00685A56">
          <w:rPr>
            <w:rStyle w:val="a8"/>
            <w:rFonts w:hint="eastAsia"/>
            <w:noProof/>
          </w:rPr>
          <w:t>晚间成功扣款通知</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sidR="00014774">
          <w:rPr>
            <w:noProof/>
            <w:webHidden/>
          </w:rPr>
          <w:fldChar w:fldCharType="begin"/>
        </w:r>
        <w:r w:rsidR="008F5678">
          <w:rPr>
            <w:noProof/>
            <w:webHidden/>
          </w:rPr>
          <w:instrText xml:space="preserve"> PAGEREF _Toc380837022 \h </w:instrText>
        </w:r>
        <w:r w:rsidR="00014774">
          <w:rPr>
            <w:noProof/>
            <w:webHidden/>
          </w:rPr>
        </w:r>
        <w:r w:rsidR="00014774">
          <w:rPr>
            <w:noProof/>
            <w:webHidden/>
          </w:rPr>
          <w:fldChar w:fldCharType="separate"/>
        </w:r>
        <w:r w:rsidR="008F5678">
          <w:rPr>
            <w:noProof/>
            <w:webHidden/>
          </w:rPr>
          <w:t>22</w:t>
        </w:r>
        <w:r w:rsidR="00014774">
          <w:rPr>
            <w:noProof/>
            <w:webHidden/>
          </w:rPr>
          <w:fldChar w:fldCharType="end"/>
        </w:r>
      </w:hyperlink>
    </w:p>
    <w:p w14:paraId="43A3A03B"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23" w:history="1">
        <w:r w:rsidR="008F5678" w:rsidRPr="00685A56">
          <w:rPr>
            <w:rStyle w:val="a8"/>
            <w:rFonts w:cs="Arial"/>
            <w:noProof/>
          </w:rPr>
          <w:t>3.3.1</w:t>
        </w:r>
        <w:r w:rsidR="008F5678" w:rsidRPr="00685A56">
          <w:rPr>
            <w:rStyle w:val="a8"/>
            <w:rFonts w:hint="eastAsia"/>
            <w:noProof/>
          </w:rPr>
          <w:t xml:space="preserve"> </w:t>
        </w:r>
        <w:r w:rsidR="008F5678" w:rsidRPr="00685A56">
          <w:rPr>
            <w:rStyle w:val="a8"/>
            <w:rFonts w:hint="eastAsia"/>
            <w:noProof/>
          </w:rPr>
          <w:t>交易描述</w:t>
        </w:r>
        <w:r w:rsidR="008F5678">
          <w:rPr>
            <w:noProof/>
            <w:webHidden/>
          </w:rPr>
          <w:tab/>
        </w:r>
        <w:r w:rsidR="00014774">
          <w:rPr>
            <w:noProof/>
            <w:webHidden/>
          </w:rPr>
          <w:fldChar w:fldCharType="begin"/>
        </w:r>
        <w:r w:rsidR="008F5678">
          <w:rPr>
            <w:noProof/>
            <w:webHidden/>
          </w:rPr>
          <w:instrText xml:space="preserve"> PAGEREF _Toc380837023 \h </w:instrText>
        </w:r>
        <w:r w:rsidR="00014774">
          <w:rPr>
            <w:noProof/>
            <w:webHidden/>
          </w:rPr>
        </w:r>
        <w:r w:rsidR="00014774">
          <w:rPr>
            <w:noProof/>
            <w:webHidden/>
          </w:rPr>
          <w:fldChar w:fldCharType="separate"/>
        </w:r>
        <w:r w:rsidR="008F5678">
          <w:rPr>
            <w:noProof/>
            <w:webHidden/>
          </w:rPr>
          <w:t>22</w:t>
        </w:r>
        <w:r w:rsidR="00014774">
          <w:rPr>
            <w:noProof/>
            <w:webHidden/>
          </w:rPr>
          <w:fldChar w:fldCharType="end"/>
        </w:r>
      </w:hyperlink>
    </w:p>
    <w:p w14:paraId="7746C2BC"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24" w:history="1">
        <w:r w:rsidR="008F5678" w:rsidRPr="00685A56">
          <w:rPr>
            <w:rStyle w:val="a8"/>
            <w:rFonts w:cs="Arial"/>
            <w:noProof/>
          </w:rPr>
          <w:t>3.3.2</w:t>
        </w:r>
        <w:r w:rsidR="008F5678" w:rsidRPr="00685A56">
          <w:rPr>
            <w:rStyle w:val="a8"/>
            <w:rFonts w:ascii="宋体" w:hAnsi="宋体" w:hint="eastAsia"/>
            <w:noProof/>
          </w:rPr>
          <w:t xml:space="preserve"> 交易码</w:t>
        </w:r>
        <w:r w:rsidR="008F5678">
          <w:rPr>
            <w:noProof/>
            <w:webHidden/>
          </w:rPr>
          <w:tab/>
        </w:r>
        <w:r w:rsidR="00014774">
          <w:rPr>
            <w:noProof/>
            <w:webHidden/>
          </w:rPr>
          <w:fldChar w:fldCharType="begin"/>
        </w:r>
        <w:r w:rsidR="008F5678">
          <w:rPr>
            <w:noProof/>
            <w:webHidden/>
          </w:rPr>
          <w:instrText xml:space="preserve"> PAGEREF _Toc380837024 \h </w:instrText>
        </w:r>
        <w:r w:rsidR="00014774">
          <w:rPr>
            <w:noProof/>
            <w:webHidden/>
          </w:rPr>
        </w:r>
        <w:r w:rsidR="00014774">
          <w:rPr>
            <w:noProof/>
            <w:webHidden/>
          </w:rPr>
          <w:fldChar w:fldCharType="separate"/>
        </w:r>
        <w:r w:rsidR="008F5678">
          <w:rPr>
            <w:noProof/>
            <w:webHidden/>
          </w:rPr>
          <w:t>22</w:t>
        </w:r>
        <w:r w:rsidR="00014774">
          <w:rPr>
            <w:noProof/>
            <w:webHidden/>
          </w:rPr>
          <w:fldChar w:fldCharType="end"/>
        </w:r>
      </w:hyperlink>
    </w:p>
    <w:p w14:paraId="70A99530"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25" w:history="1">
        <w:r w:rsidR="008F5678" w:rsidRPr="00685A56">
          <w:rPr>
            <w:rStyle w:val="a8"/>
            <w:rFonts w:cs="Arial"/>
            <w:noProof/>
          </w:rPr>
          <w:t>3.3.3</w:t>
        </w:r>
        <w:r w:rsidR="008F5678" w:rsidRPr="00685A56">
          <w:rPr>
            <w:rStyle w:val="a8"/>
            <w:rFonts w:hint="eastAsia"/>
            <w:noProof/>
          </w:rPr>
          <w:t xml:space="preserve"> </w:t>
        </w:r>
        <w:r w:rsidR="008F5678" w:rsidRPr="00685A56">
          <w:rPr>
            <w:rStyle w:val="a8"/>
            <w:rFonts w:hint="eastAsia"/>
            <w:noProof/>
          </w:rPr>
          <w:t>报文头</w:t>
        </w:r>
        <w:r w:rsidR="008F5678">
          <w:rPr>
            <w:noProof/>
            <w:webHidden/>
          </w:rPr>
          <w:tab/>
        </w:r>
        <w:r w:rsidR="00014774">
          <w:rPr>
            <w:noProof/>
            <w:webHidden/>
          </w:rPr>
          <w:fldChar w:fldCharType="begin"/>
        </w:r>
        <w:r w:rsidR="008F5678">
          <w:rPr>
            <w:noProof/>
            <w:webHidden/>
          </w:rPr>
          <w:instrText xml:space="preserve"> PAGEREF _Toc380837025 \h </w:instrText>
        </w:r>
        <w:r w:rsidR="00014774">
          <w:rPr>
            <w:noProof/>
            <w:webHidden/>
          </w:rPr>
        </w:r>
        <w:r w:rsidR="00014774">
          <w:rPr>
            <w:noProof/>
            <w:webHidden/>
          </w:rPr>
          <w:fldChar w:fldCharType="separate"/>
        </w:r>
        <w:r w:rsidR="008F5678">
          <w:rPr>
            <w:noProof/>
            <w:webHidden/>
          </w:rPr>
          <w:t>23</w:t>
        </w:r>
        <w:r w:rsidR="00014774">
          <w:rPr>
            <w:noProof/>
            <w:webHidden/>
          </w:rPr>
          <w:fldChar w:fldCharType="end"/>
        </w:r>
      </w:hyperlink>
    </w:p>
    <w:p w14:paraId="34CD4C0C"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26" w:history="1">
        <w:r w:rsidR="008F5678" w:rsidRPr="00685A56">
          <w:rPr>
            <w:rStyle w:val="a8"/>
            <w:rFonts w:cs="Arial"/>
            <w:noProof/>
          </w:rPr>
          <w:t>3.3.4</w:t>
        </w:r>
        <w:r w:rsidR="008F5678" w:rsidRPr="00685A56">
          <w:rPr>
            <w:rStyle w:val="a8"/>
            <w:rFonts w:hint="eastAsia"/>
            <w:noProof/>
          </w:rPr>
          <w:t xml:space="preserve"> </w:t>
        </w:r>
        <w:r w:rsidR="008F5678" w:rsidRPr="00685A56">
          <w:rPr>
            <w:rStyle w:val="a8"/>
            <w:rFonts w:hint="eastAsia"/>
            <w:noProof/>
          </w:rPr>
          <w:t>发起方报文结构</w:t>
        </w:r>
        <w:r w:rsidR="008F5678">
          <w:rPr>
            <w:noProof/>
            <w:webHidden/>
          </w:rPr>
          <w:tab/>
        </w:r>
        <w:r w:rsidR="00014774">
          <w:rPr>
            <w:noProof/>
            <w:webHidden/>
          </w:rPr>
          <w:fldChar w:fldCharType="begin"/>
        </w:r>
        <w:r w:rsidR="008F5678">
          <w:rPr>
            <w:noProof/>
            <w:webHidden/>
          </w:rPr>
          <w:instrText xml:space="preserve"> PAGEREF _Toc380837026 \h </w:instrText>
        </w:r>
        <w:r w:rsidR="00014774">
          <w:rPr>
            <w:noProof/>
            <w:webHidden/>
          </w:rPr>
        </w:r>
        <w:r w:rsidR="00014774">
          <w:rPr>
            <w:noProof/>
            <w:webHidden/>
          </w:rPr>
          <w:fldChar w:fldCharType="separate"/>
        </w:r>
        <w:r w:rsidR="008F5678">
          <w:rPr>
            <w:noProof/>
            <w:webHidden/>
          </w:rPr>
          <w:t>23</w:t>
        </w:r>
        <w:r w:rsidR="00014774">
          <w:rPr>
            <w:noProof/>
            <w:webHidden/>
          </w:rPr>
          <w:fldChar w:fldCharType="end"/>
        </w:r>
      </w:hyperlink>
    </w:p>
    <w:p w14:paraId="42EB3AB5"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27" w:history="1">
        <w:r w:rsidR="008F5678" w:rsidRPr="00685A56">
          <w:rPr>
            <w:rStyle w:val="a8"/>
            <w:rFonts w:cs="Arial"/>
            <w:noProof/>
          </w:rPr>
          <w:t>3.3.5</w:t>
        </w:r>
        <w:r w:rsidR="008F5678" w:rsidRPr="00685A56">
          <w:rPr>
            <w:rStyle w:val="a8"/>
            <w:rFonts w:hint="eastAsia"/>
            <w:noProof/>
          </w:rPr>
          <w:t xml:space="preserve"> </w:t>
        </w:r>
        <w:r w:rsidR="008F5678" w:rsidRPr="00685A56">
          <w:rPr>
            <w:rStyle w:val="a8"/>
            <w:rFonts w:hint="eastAsia"/>
            <w:noProof/>
          </w:rPr>
          <w:t>发起方文档结构</w:t>
        </w:r>
        <w:r w:rsidR="008F5678">
          <w:rPr>
            <w:noProof/>
            <w:webHidden/>
          </w:rPr>
          <w:tab/>
        </w:r>
        <w:r w:rsidR="00014774">
          <w:rPr>
            <w:noProof/>
            <w:webHidden/>
          </w:rPr>
          <w:fldChar w:fldCharType="begin"/>
        </w:r>
        <w:r w:rsidR="008F5678">
          <w:rPr>
            <w:noProof/>
            <w:webHidden/>
          </w:rPr>
          <w:instrText xml:space="preserve"> PAGEREF _Toc380837027 \h </w:instrText>
        </w:r>
        <w:r w:rsidR="00014774">
          <w:rPr>
            <w:noProof/>
            <w:webHidden/>
          </w:rPr>
        </w:r>
        <w:r w:rsidR="00014774">
          <w:rPr>
            <w:noProof/>
            <w:webHidden/>
          </w:rPr>
          <w:fldChar w:fldCharType="separate"/>
        </w:r>
        <w:r w:rsidR="008F5678">
          <w:rPr>
            <w:noProof/>
            <w:webHidden/>
          </w:rPr>
          <w:t>23</w:t>
        </w:r>
        <w:r w:rsidR="00014774">
          <w:rPr>
            <w:noProof/>
            <w:webHidden/>
          </w:rPr>
          <w:fldChar w:fldCharType="end"/>
        </w:r>
      </w:hyperlink>
    </w:p>
    <w:p w14:paraId="5537FD21" w14:textId="77777777" w:rsidR="008F5678" w:rsidRDefault="00C024FC">
      <w:pPr>
        <w:pStyle w:val="31"/>
        <w:tabs>
          <w:tab w:val="right" w:leader="dot" w:pos="8296"/>
        </w:tabs>
        <w:rPr>
          <w:rFonts w:asciiTheme="minorHAnsi" w:eastAsiaTheme="minorEastAsia" w:hAnsiTheme="minorHAnsi" w:cstheme="minorBidi"/>
          <w:i w:val="0"/>
          <w:iCs w:val="0"/>
          <w:noProof/>
          <w:sz w:val="21"/>
          <w:szCs w:val="22"/>
        </w:rPr>
      </w:pPr>
      <w:hyperlink w:anchor="_Toc380837028" w:history="1">
        <w:r w:rsidR="008F5678" w:rsidRPr="00685A56">
          <w:rPr>
            <w:rStyle w:val="a8"/>
            <w:rFonts w:cs="Arial"/>
            <w:noProof/>
          </w:rPr>
          <w:t>3.3.6</w:t>
        </w:r>
        <w:r w:rsidR="008F5678" w:rsidRPr="00685A56">
          <w:rPr>
            <w:rStyle w:val="a8"/>
            <w:rFonts w:hint="eastAsia"/>
            <w:noProof/>
          </w:rPr>
          <w:t xml:space="preserve"> </w:t>
        </w:r>
        <w:r w:rsidR="008F5678" w:rsidRPr="00685A56">
          <w:rPr>
            <w:rStyle w:val="a8"/>
            <w:rFonts w:hint="eastAsia"/>
            <w:noProof/>
          </w:rPr>
          <w:t>应答方报文结构</w:t>
        </w:r>
        <w:r w:rsidR="008F5678">
          <w:rPr>
            <w:noProof/>
            <w:webHidden/>
          </w:rPr>
          <w:tab/>
        </w:r>
        <w:r w:rsidR="00014774">
          <w:rPr>
            <w:noProof/>
            <w:webHidden/>
          </w:rPr>
          <w:fldChar w:fldCharType="begin"/>
        </w:r>
        <w:r w:rsidR="008F5678">
          <w:rPr>
            <w:noProof/>
            <w:webHidden/>
          </w:rPr>
          <w:instrText xml:space="preserve"> PAGEREF _Toc380837028 \h </w:instrText>
        </w:r>
        <w:r w:rsidR="00014774">
          <w:rPr>
            <w:noProof/>
            <w:webHidden/>
          </w:rPr>
        </w:r>
        <w:r w:rsidR="00014774">
          <w:rPr>
            <w:noProof/>
            <w:webHidden/>
          </w:rPr>
          <w:fldChar w:fldCharType="separate"/>
        </w:r>
        <w:r w:rsidR="008F5678">
          <w:rPr>
            <w:noProof/>
            <w:webHidden/>
          </w:rPr>
          <w:t>23</w:t>
        </w:r>
        <w:r w:rsidR="00014774">
          <w:rPr>
            <w:noProof/>
            <w:webHidden/>
          </w:rPr>
          <w:fldChar w:fldCharType="end"/>
        </w:r>
      </w:hyperlink>
    </w:p>
    <w:p w14:paraId="5FF6D0D9" w14:textId="77777777" w:rsidR="002B1E30" w:rsidRPr="003E243A" w:rsidRDefault="00014774" w:rsidP="002B1E30">
      <w:pPr>
        <w:rPr>
          <w:noProof/>
        </w:rPr>
      </w:pPr>
      <w:r w:rsidRPr="003E243A">
        <w:rPr>
          <w:rFonts w:ascii="Calibri" w:hAnsi="Calibri" w:cs="Calibri"/>
          <w:b/>
          <w:bCs/>
          <w:caps/>
          <w:noProof/>
          <w:sz w:val="20"/>
          <w:szCs w:val="20"/>
        </w:rPr>
        <w:fldChar w:fldCharType="end"/>
      </w:r>
      <w:r w:rsidR="002B1E30" w:rsidRPr="003E243A">
        <w:rPr>
          <w:noProof/>
        </w:rPr>
        <w:br w:type="page"/>
      </w:r>
    </w:p>
    <w:p w14:paraId="1AB70A52" w14:textId="77777777" w:rsidR="002B1E30" w:rsidRPr="003E243A" w:rsidRDefault="002B1E30" w:rsidP="002B1E30">
      <w:pPr>
        <w:pStyle w:val="13"/>
        <w:rPr>
          <w:noProof/>
        </w:rPr>
      </w:pPr>
      <w:bookmarkStart w:id="32" w:name="_Toc380836948"/>
      <w:r w:rsidRPr="003E243A">
        <w:rPr>
          <w:noProof/>
        </w:rPr>
        <w:lastRenderedPageBreak/>
        <w:t>引言</w:t>
      </w:r>
      <w:bookmarkEnd w:id="32"/>
    </w:p>
    <w:p w14:paraId="7B13BE6F" w14:textId="77777777" w:rsidR="002B1E30" w:rsidRPr="003E243A" w:rsidRDefault="002B1E30" w:rsidP="002B1E30">
      <w:pPr>
        <w:pStyle w:val="2"/>
        <w:rPr>
          <w:noProof/>
        </w:rPr>
      </w:pPr>
      <w:bookmarkStart w:id="33" w:name="_Toc380836949"/>
      <w:r w:rsidRPr="003E243A">
        <w:rPr>
          <w:noProof/>
        </w:rPr>
        <w:t>编写目的</w:t>
      </w:r>
      <w:bookmarkEnd w:id="33"/>
    </w:p>
    <w:p w14:paraId="3F7D8F93" w14:textId="77777777" w:rsidR="002B1E30" w:rsidRPr="003E243A" w:rsidRDefault="002B1E30" w:rsidP="002B1E30">
      <w:pPr>
        <w:spacing w:line="360" w:lineRule="auto"/>
        <w:ind w:firstLineChars="200" w:firstLine="420"/>
        <w:rPr>
          <w:noProof/>
          <w:szCs w:val="21"/>
        </w:rPr>
      </w:pPr>
      <w:r w:rsidRPr="003E243A">
        <w:rPr>
          <w:noProof/>
          <w:szCs w:val="21"/>
        </w:rPr>
        <w:t>明确</w:t>
      </w:r>
      <w:r w:rsidR="006A7432">
        <w:rPr>
          <w:rFonts w:hint="eastAsia"/>
          <w:noProof/>
          <w:szCs w:val="21"/>
        </w:rPr>
        <w:t>票据系统与信贷系统接口交互之间的业务场景以及接口中报文头、报文体、报文文档内容的含义</w:t>
      </w:r>
      <w:r w:rsidRPr="003E243A">
        <w:rPr>
          <w:noProof/>
          <w:szCs w:val="21"/>
        </w:rPr>
        <w:t>。</w:t>
      </w:r>
    </w:p>
    <w:p w14:paraId="4EF9DFEE" w14:textId="77777777" w:rsidR="002B1E30" w:rsidRPr="003E243A" w:rsidRDefault="002B1E30" w:rsidP="002B1E30">
      <w:pPr>
        <w:spacing w:line="360" w:lineRule="auto"/>
        <w:ind w:left="420" w:firstLineChars="200" w:firstLine="420"/>
        <w:rPr>
          <w:noProof/>
          <w:szCs w:val="21"/>
        </w:rPr>
      </w:pPr>
    </w:p>
    <w:p w14:paraId="63108C05" w14:textId="77777777" w:rsidR="002B1E30" w:rsidRPr="003E243A" w:rsidRDefault="002B1E30" w:rsidP="002B1E30">
      <w:pPr>
        <w:pStyle w:val="2"/>
        <w:rPr>
          <w:noProof/>
        </w:rPr>
      </w:pPr>
      <w:bookmarkStart w:id="34" w:name="_Toc380836950"/>
      <w:r w:rsidRPr="003E243A">
        <w:rPr>
          <w:noProof/>
        </w:rPr>
        <w:t>术语定义</w:t>
      </w:r>
      <w:bookmarkEnd w:id="34"/>
    </w:p>
    <w:p w14:paraId="0CD87E80" w14:textId="77777777" w:rsidR="002B1E30" w:rsidRPr="003E243A" w:rsidRDefault="002B1E30" w:rsidP="007E245E">
      <w:pPr>
        <w:spacing w:line="360" w:lineRule="auto"/>
        <w:ind w:firstLine="420"/>
        <w:rPr>
          <w:rFonts w:ascii="宋体" w:hAnsi="宋体"/>
          <w:noProof/>
          <w:szCs w:val="21"/>
        </w:rPr>
      </w:pPr>
      <w:r w:rsidRPr="003E243A">
        <w:rPr>
          <w:rFonts w:ascii="宋体" w:hAnsi="宋体"/>
          <w:noProof/>
          <w:szCs w:val="21"/>
        </w:rPr>
        <w:t>无。</w:t>
      </w:r>
    </w:p>
    <w:p w14:paraId="6879B071" w14:textId="77777777" w:rsidR="002B1E30" w:rsidRPr="003E243A" w:rsidRDefault="002B1E30" w:rsidP="002B1E30">
      <w:pPr>
        <w:pStyle w:val="2"/>
        <w:rPr>
          <w:noProof/>
        </w:rPr>
      </w:pPr>
      <w:bookmarkStart w:id="35" w:name="_Toc380836951"/>
      <w:r w:rsidRPr="003E243A">
        <w:rPr>
          <w:noProof/>
        </w:rPr>
        <w:t>参考资料</w:t>
      </w:r>
      <w:bookmarkEnd w:id="35"/>
    </w:p>
    <w:p w14:paraId="1F72C4E1" w14:textId="77777777" w:rsidR="002B1E30" w:rsidRPr="003E243A" w:rsidRDefault="002B1E30" w:rsidP="00336C91">
      <w:pPr>
        <w:numPr>
          <w:ilvl w:val="0"/>
          <w:numId w:val="2"/>
        </w:numPr>
        <w:spacing w:line="360" w:lineRule="auto"/>
        <w:rPr>
          <w:rFonts w:ascii="宋体" w:hAnsi="宋体"/>
          <w:noProof/>
          <w:szCs w:val="21"/>
        </w:rPr>
      </w:pPr>
      <w:r w:rsidRPr="003E243A">
        <w:rPr>
          <w:rFonts w:ascii="宋体" w:hAnsi="宋体"/>
          <w:noProof/>
          <w:szCs w:val="21"/>
        </w:rPr>
        <w:t>行内相关</w:t>
      </w:r>
      <w:r w:rsidR="006A7432">
        <w:rPr>
          <w:rFonts w:ascii="宋体" w:hAnsi="宋体" w:hint="eastAsia"/>
          <w:noProof/>
          <w:szCs w:val="21"/>
        </w:rPr>
        <w:t>票据管理</w:t>
      </w:r>
      <w:r w:rsidR="006A7432">
        <w:rPr>
          <w:rFonts w:ascii="宋体" w:hAnsi="宋体"/>
          <w:noProof/>
          <w:szCs w:val="21"/>
        </w:rPr>
        <w:t>制度文件</w:t>
      </w:r>
      <w:r w:rsidR="006A7432">
        <w:rPr>
          <w:rFonts w:ascii="宋体" w:hAnsi="宋体" w:hint="eastAsia"/>
          <w:noProof/>
          <w:szCs w:val="21"/>
        </w:rPr>
        <w:t>和</w:t>
      </w:r>
      <w:r w:rsidRPr="003E243A">
        <w:rPr>
          <w:rFonts w:ascii="宋体" w:hAnsi="宋体"/>
          <w:noProof/>
          <w:szCs w:val="21"/>
        </w:rPr>
        <w:t>管理办法</w:t>
      </w:r>
      <w:r w:rsidR="006A7432">
        <w:rPr>
          <w:rFonts w:ascii="宋体" w:hAnsi="宋体" w:hint="eastAsia"/>
          <w:noProof/>
          <w:szCs w:val="21"/>
        </w:rPr>
        <w:t>。</w:t>
      </w:r>
    </w:p>
    <w:p w14:paraId="10F7BFD0" w14:textId="77777777" w:rsidR="001E1E49" w:rsidRPr="003E243A" w:rsidRDefault="001E1E49" w:rsidP="001E1E49">
      <w:pPr>
        <w:pStyle w:val="2"/>
        <w:tabs>
          <w:tab w:val="num" w:pos="576"/>
        </w:tabs>
        <w:rPr>
          <w:noProof/>
        </w:rPr>
      </w:pPr>
      <w:bookmarkStart w:id="36" w:name="_Toc301203113"/>
      <w:bookmarkStart w:id="37" w:name="_Toc380836952"/>
      <w:r w:rsidRPr="003E243A">
        <w:rPr>
          <w:noProof/>
        </w:rPr>
        <w:t>名词定义</w:t>
      </w:r>
      <w:bookmarkEnd w:id="36"/>
      <w:bookmarkEnd w:id="37"/>
    </w:p>
    <w:p w14:paraId="0B863A66" w14:textId="77777777" w:rsidR="001E1E49" w:rsidRPr="003E243A" w:rsidRDefault="001E1E49" w:rsidP="001E1E49">
      <w:pPr>
        <w:numPr>
          <w:ilvl w:val="0"/>
          <w:numId w:val="2"/>
        </w:numPr>
        <w:spacing w:line="360" w:lineRule="auto"/>
        <w:rPr>
          <w:rFonts w:ascii="宋体" w:hAnsi="宋体"/>
          <w:noProof/>
          <w:szCs w:val="21"/>
        </w:rPr>
      </w:pPr>
      <w:r w:rsidRPr="003E243A">
        <w:rPr>
          <w:rFonts w:ascii="宋体" w:hAnsi="宋体"/>
          <w:noProof/>
          <w:szCs w:val="21"/>
        </w:rPr>
        <w:t>本节定义本文中出现的可能引起混淆，或者不宜理解的业务和技术名词。</w:t>
      </w:r>
    </w:p>
    <w:p w14:paraId="377B187F" w14:textId="77777777" w:rsidR="001E1E49" w:rsidRPr="003E243A" w:rsidRDefault="001E1E49" w:rsidP="001E1E49">
      <w:pPr>
        <w:numPr>
          <w:ilvl w:val="0"/>
          <w:numId w:val="2"/>
        </w:numPr>
        <w:spacing w:line="360" w:lineRule="auto"/>
        <w:rPr>
          <w:noProof/>
        </w:rPr>
      </w:pPr>
      <w:r w:rsidRPr="003E243A">
        <w:rPr>
          <w:rFonts w:ascii="宋体" w:hAnsi="宋体"/>
          <w:noProof/>
          <w:szCs w:val="21"/>
        </w:rPr>
        <w:t>报文格式定义：</w:t>
      </w:r>
    </w:p>
    <w:p w14:paraId="086797E2" w14:textId="77777777" w:rsidR="001E1E49" w:rsidRPr="003E243A" w:rsidRDefault="001E1E49" w:rsidP="007E245E">
      <w:pPr>
        <w:numPr>
          <w:ilvl w:val="1"/>
          <w:numId w:val="2"/>
        </w:numPr>
        <w:spacing w:line="360" w:lineRule="auto"/>
        <w:rPr>
          <w:rFonts w:asciiTheme="minorEastAsia" w:eastAsiaTheme="minorEastAsia" w:hAnsiTheme="minorEastAsia"/>
          <w:noProof/>
          <w:szCs w:val="21"/>
        </w:rPr>
      </w:pPr>
      <w:r w:rsidRPr="003E243A">
        <w:rPr>
          <w:rFonts w:asciiTheme="minorEastAsia" w:eastAsiaTheme="minorEastAsia" w:hAnsiTheme="minorEastAsia"/>
          <w:noProof/>
          <w:szCs w:val="21"/>
        </w:rPr>
        <w:t>VA：有效的任意字符的序列，可以加上长度限制，形式如VA(n)，其中n是大于0的正整数，n限制了字符串的最长字节数；</w:t>
      </w:r>
    </w:p>
    <w:p w14:paraId="093A611E" w14:textId="77777777" w:rsidR="001E1E49" w:rsidRPr="003E243A" w:rsidRDefault="001E1E49" w:rsidP="007E245E">
      <w:pPr>
        <w:numPr>
          <w:ilvl w:val="1"/>
          <w:numId w:val="2"/>
        </w:numPr>
        <w:spacing w:line="360" w:lineRule="auto"/>
        <w:rPr>
          <w:rFonts w:asciiTheme="minorEastAsia" w:eastAsiaTheme="minorEastAsia" w:hAnsiTheme="minorEastAsia"/>
          <w:noProof/>
          <w:szCs w:val="21"/>
        </w:rPr>
      </w:pPr>
      <w:r w:rsidRPr="003E243A">
        <w:rPr>
          <w:rFonts w:asciiTheme="minorEastAsia" w:eastAsiaTheme="minorEastAsia" w:hAnsiTheme="minorEastAsia"/>
          <w:noProof/>
          <w:szCs w:val="21"/>
        </w:rPr>
        <w:t>浮点数值(N)，任何类型的数字，可以含有小数点，一般以N(x,y)表示，x表示数值总位数，y表示小数点后的位数；</w:t>
      </w:r>
    </w:p>
    <w:p w14:paraId="1FAC6F3A" w14:textId="77777777" w:rsidR="002B1E30" w:rsidRPr="003E243A" w:rsidRDefault="007E245E" w:rsidP="007E245E">
      <w:pPr>
        <w:numPr>
          <w:ilvl w:val="1"/>
          <w:numId w:val="2"/>
        </w:numPr>
        <w:spacing w:line="360" w:lineRule="auto"/>
        <w:rPr>
          <w:rFonts w:asciiTheme="minorEastAsia" w:eastAsiaTheme="minorEastAsia" w:hAnsiTheme="minorEastAsia"/>
          <w:noProof/>
          <w:szCs w:val="21"/>
        </w:rPr>
      </w:pPr>
      <w:r w:rsidRPr="003E243A">
        <w:rPr>
          <w:noProof/>
        </w:rPr>
        <w:t>整型数值</w:t>
      </w:r>
      <w:r w:rsidRPr="003E243A">
        <w:rPr>
          <w:noProof/>
        </w:rPr>
        <w:t>(INT)</w:t>
      </w:r>
      <w:r w:rsidRPr="003E243A">
        <w:rPr>
          <w:noProof/>
        </w:rPr>
        <w:t>，任何可接受的整数数字，不能含有小数点；</w:t>
      </w:r>
    </w:p>
    <w:p w14:paraId="3533C7CE" w14:textId="77777777" w:rsidR="00786148" w:rsidRPr="003E243A" w:rsidRDefault="00786148" w:rsidP="007E245E">
      <w:pPr>
        <w:numPr>
          <w:ilvl w:val="1"/>
          <w:numId w:val="2"/>
        </w:numPr>
        <w:spacing w:line="360" w:lineRule="auto"/>
        <w:rPr>
          <w:rFonts w:asciiTheme="minorEastAsia" w:eastAsiaTheme="minorEastAsia" w:hAnsiTheme="minorEastAsia"/>
          <w:noProof/>
          <w:szCs w:val="21"/>
        </w:rPr>
      </w:pPr>
      <w:r w:rsidRPr="003E243A">
        <w:rPr>
          <w:noProof/>
        </w:rPr>
        <w:t>约定</w:t>
      </w:r>
      <w:r w:rsidRPr="003E243A">
        <w:rPr>
          <w:noProof/>
        </w:rPr>
        <w:t xml:space="preserve">M </w:t>
      </w:r>
      <w:r w:rsidRPr="003E243A">
        <w:rPr>
          <w:noProof/>
        </w:rPr>
        <w:t>必输</w:t>
      </w:r>
      <w:r w:rsidRPr="003E243A">
        <w:rPr>
          <w:noProof/>
        </w:rPr>
        <w:t xml:space="preserve"> O</w:t>
      </w:r>
      <w:r w:rsidRPr="003E243A">
        <w:rPr>
          <w:noProof/>
        </w:rPr>
        <w:t>可输</w:t>
      </w:r>
    </w:p>
    <w:p w14:paraId="1E850B78" w14:textId="77777777" w:rsidR="002B1E30" w:rsidRPr="003E243A" w:rsidRDefault="007E245E" w:rsidP="002B1E30">
      <w:pPr>
        <w:pStyle w:val="13"/>
        <w:rPr>
          <w:noProof/>
        </w:rPr>
      </w:pPr>
      <w:bookmarkStart w:id="38" w:name="_Toc380836953"/>
      <w:r w:rsidRPr="003E243A">
        <w:rPr>
          <w:noProof/>
        </w:rPr>
        <w:lastRenderedPageBreak/>
        <w:t>实时接口规范</w:t>
      </w:r>
      <w:bookmarkEnd w:id="38"/>
    </w:p>
    <w:p w14:paraId="7115C811" w14:textId="77777777" w:rsidR="00E242CD" w:rsidRPr="003E243A" w:rsidRDefault="00E242CD" w:rsidP="00E242CD">
      <w:pPr>
        <w:pStyle w:val="2"/>
        <w:rPr>
          <w:noProof/>
        </w:rPr>
      </w:pPr>
      <w:bookmarkStart w:id="39" w:name="_Toc380836954"/>
      <w:r w:rsidRPr="003E243A">
        <w:rPr>
          <w:noProof/>
        </w:rPr>
        <w:t>报文头</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0"/>
        <w:gridCol w:w="1548"/>
        <w:gridCol w:w="1277"/>
        <w:gridCol w:w="850"/>
        <w:gridCol w:w="3027"/>
      </w:tblGrid>
      <w:tr w:rsidR="00866D37" w:rsidRPr="003E243A" w14:paraId="7AC7452B" w14:textId="77777777" w:rsidTr="00866D37">
        <w:trPr>
          <w:trHeight w:val="120"/>
          <w:tblHeader/>
        </w:trPr>
        <w:tc>
          <w:tcPr>
            <w:tcW w:w="1067" w:type="pct"/>
            <w:shd w:val="clear" w:color="auto" w:fill="CCE8CF" w:themeFill="background1"/>
            <w:vAlign w:val="center"/>
          </w:tcPr>
          <w:p w14:paraId="6BA92D55" w14:textId="77777777" w:rsidR="00E242CD" w:rsidRPr="003E243A" w:rsidRDefault="00E242CD"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908" w:type="pct"/>
            <w:shd w:val="clear" w:color="auto" w:fill="CCE8CF" w:themeFill="background1"/>
            <w:vAlign w:val="center"/>
          </w:tcPr>
          <w:p w14:paraId="543D0B24" w14:textId="77777777" w:rsidR="00E242CD" w:rsidRPr="003E243A" w:rsidRDefault="00E242CD"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749" w:type="pct"/>
            <w:shd w:val="clear" w:color="auto" w:fill="CCE8CF" w:themeFill="background1"/>
            <w:vAlign w:val="center"/>
          </w:tcPr>
          <w:p w14:paraId="44E14842" w14:textId="77777777" w:rsidR="00E242CD" w:rsidRPr="003E243A" w:rsidRDefault="00E242CD"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499" w:type="pct"/>
            <w:shd w:val="clear" w:color="auto" w:fill="CCE8CF" w:themeFill="background1"/>
          </w:tcPr>
          <w:p w14:paraId="119DE033" w14:textId="77777777" w:rsidR="00E242CD" w:rsidRPr="003E243A" w:rsidRDefault="00E242CD"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776" w:type="pct"/>
            <w:shd w:val="clear" w:color="auto" w:fill="CCE8CF" w:themeFill="background1"/>
            <w:vAlign w:val="center"/>
          </w:tcPr>
          <w:p w14:paraId="70AEBE4B" w14:textId="77777777" w:rsidR="00E242CD" w:rsidRPr="003E243A" w:rsidRDefault="00E242CD"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2A34A5" w:rsidRPr="003E243A" w14:paraId="651FAF35" w14:textId="77777777" w:rsidTr="00866D37">
        <w:trPr>
          <w:trHeight w:val="257"/>
        </w:trPr>
        <w:tc>
          <w:tcPr>
            <w:tcW w:w="1067" w:type="pct"/>
            <w:vAlign w:val="center"/>
          </w:tcPr>
          <w:p w14:paraId="49B581A0" w14:textId="77777777" w:rsidR="00E242CD" w:rsidRPr="003E243A" w:rsidRDefault="00117EA1" w:rsidP="00C67FE8">
            <w:pPr>
              <w:rPr>
                <w:rFonts w:ascii="宋体" w:hAnsi="宋体" w:cs="宋体"/>
                <w:noProof/>
                <w:color w:val="000000"/>
                <w:sz w:val="18"/>
                <w:szCs w:val="18"/>
              </w:rPr>
            </w:pPr>
            <w:r w:rsidRPr="003E243A">
              <w:rPr>
                <w:noProof/>
                <w:color w:val="000000"/>
                <w:sz w:val="18"/>
                <w:szCs w:val="18"/>
              </w:rPr>
              <w:t>TradeNo</w:t>
            </w:r>
          </w:p>
        </w:tc>
        <w:tc>
          <w:tcPr>
            <w:tcW w:w="908" w:type="pct"/>
            <w:vAlign w:val="center"/>
          </w:tcPr>
          <w:p w14:paraId="533AAC78" w14:textId="77777777" w:rsidR="00E242CD" w:rsidRPr="003E243A" w:rsidRDefault="00E242CD" w:rsidP="00C67FE8">
            <w:pPr>
              <w:rPr>
                <w:rFonts w:ascii="宋体" w:hAnsi="宋体" w:cs="宋体"/>
                <w:noProof/>
                <w:color w:val="000000"/>
                <w:sz w:val="18"/>
                <w:szCs w:val="18"/>
              </w:rPr>
            </w:pPr>
            <w:r w:rsidRPr="003E243A">
              <w:rPr>
                <w:noProof/>
                <w:color w:val="000000"/>
                <w:sz w:val="18"/>
                <w:szCs w:val="18"/>
              </w:rPr>
              <w:t>交易码</w:t>
            </w:r>
          </w:p>
        </w:tc>
        <w:tc>
          <w:tcPr>
            <w:tcW w:w="749" w:type="pct"/>
            <w:vAlign w:val="center"/>
          </w:tcPr>
          <w:p w14:paraId="0CF74D2A" w14:textId="77777777" w:rsidR="00E242CD" w:rsidRPr="003E243A" w:rsidRDefault="00E242CD" w:rsidP="00A52345">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A52345">
              <w:rPr>
                <w:rFonts w:asciiTheme="minorEastAsia" w:eastAsiaTheme="minorEastAsia" w:hAnsiTheme="minorEastAsia" w:hint="eastAsia"/>
                <w:sz w:val="18"/>
                <w:szCs w:val="18"/>
              </w:rPr>
              <w:t>8</w:t>
            </w:r>
            <w:r w:rsidRPr="003E243A">
              <w:rPr>
                <w:rFonts w:asciiTheme="minorEastAsia" w:eastAsiaTheme="minorEastAsia" w:hAnsiTheme="minorEastAsia"/>
                <w:sz w:val="18"/>
                <w:szCs w:val="18"/>
              </w:rPr>
              <w:t>)</w:t>
            </w:r>
          </w:p>
        </w:tc>
        <w:tc>
          <w:tcPr>
            <w:tcW w:w="499" w:type="pct"/>
          </w:tcPr>
          <w:p w14:paraId="0658085F" w14:textId="77777777" w:rsidR="00E242CD" w:rsidRPr="003E243A" w:rsidRDefault="00E242CD"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14:paraId="7A45DC41" w14:textId="77777777" w:rsidR="00E242CD" w:rsidRPr="003E243A" w:rsidRDefault="00E242CD" w:rsidP="00E242CD">
            <w:pPr>
              <w:pStyle w:val="affe"/>
              <w:spacing w:line="240" w:lineRule="exact"/>
              <w:ind w:left="360"/>
              <w:jc w:val="both"/>
              <w:rPr>
                <w:rFonts w:asciiTheme="minorEastAsia" w:eastAsiaTheme="minorEastAsia" w:hAnsiTheme="minorEastAsia"/>
                <w:sz w:val="18"/>
                <w:szCs w:val="18"/>
              </w:rPr>
            </w:pPr>
          </w:p>
        </w:tc>
      </w:tr>
      <w:tr w:rsidR="002A34A5" w:rsidRPr="003E243A" w14:paraId="71B5BBAE" w14:textId="77777777" w:rsidTr="00866D37">
        <w:trPr>
          <w:trHeight w:val="257"/>
        </w:trPr>
        <w:tc>
          <w:tcPr>
            <w:tcW w:w="1067" w:type="pct"/>
            <w:vAlign w:val="center"/>
          </w:tcPr>
          <w:p w14:paraId="0B917F5D" w14:textId="77777777" w:rsidR="00E242CD" w:rsidRPr="003E243A" w:rsidRDefault="00117EA1" w:rsidP="00C67FE8">
            <w:pPr>
              <w:rPr>
                <w:rFonts w:ascii="宋体" w:hAnsi="宋体" w:cs="宋体"/>
                <w:noProof/>
                <w:color w:val="000000"/>
                <w:sz w:val="18"/>
                <w:szCs w:val="18"/>
              </w:rPr>
            </w:pPr>
            <w:r w:rsidRPr="003E243A">
              <w:rPr>
                <w:rFonts w:hAnsi="宋体"/>
                <w:noProof/>
                <w:sz w:val="18"/>
                <w:szCs w:val="18"/>
              </w:rPr>
              <w:t>FeedBackCode</w:t>
            </w:r>
          </w:p>
        </w:tc>
        <w:tc>
          <w:tcPr>
            <w:tcW w:w="908" w:type="pct"/>
            <w:vAlign w:val="center"/>
          </w:tcPr>
          <w:p w14:paraId="67CFD6F8" w14:textId="77777777" w:rsidR="00E242CD" w:rsidRPr="003E243A" w:rsidRDefault="00E242CD" w:rsidP="00C67FE8">
            <w:pPr>
              <w:rPr>
                <w:rFonts w:ascii="宋体" w:hAnsi="宋体" w:cs="宋体"/>
                <w:noProof/>
                <w:color w:val="000000"/>
                <w:sz w:val="18"/>
                <w:szCs w:val="18"/>
              </w:rPr>
            </w:pPr>
            <w:r w:rsidRPr="003E243A">
              <w:rPr>
                <w:noProof/>
                <w:color w:val="000000"/>
                <w:sz w:val="18"/>
                <w:szCs w:val="18"/>
              </w:rPr>
              <w:t>返回码</w:t>
            </w:r>
          </w:p>
        </w:tc>
        <w:tc>
          <w:tcPr>
            <w:tcW w:w="749" w:type="pct"/>
            <w:vAlign w:val="center"/>
          </w:tcPr>
          <w:p w14:paraId="2B76CD2C" w14:textId="77777777" w:rsidR="00E242CD" w:rsidRPr="003E243A" w:rsidRDefault="00E242CD"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VA(10)</w:t>
            </w:r>
          </w:p>
        </w:tc>
        <w:tc>
          <w:tcPr>
            <w:tcW w:w="499" w:type="pct"/>
          </w:tcPr>
          <w:p w14:paraId="07A9EC1A" w14:textId="77777777" w:rsidR="00E242CD" w:rsidRPr="003E243A" w:rsidRDefault="00E242CD"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14:paraId="1CD35021" w14:textId="77777777" w:rsidR="00E242CD" w:rsidRPr="003E243A" w:rsidRDefault="00E242CD" w:rsidP="00C67FE8">
            <w:pPr>
              <w:pStyle w:val="affe"/>
              <w:spacing w:line="240" w:lineRule="exact"/>
              <w:jc w:val="both"/>
              <w:rPr>
                <w:rFonts w:asciiTheme="minorEastAsia" w:eastAsiaTheme="minorEastAsia" w:hAnsiTheme="minorEastAsia"/>
                <w:sz w:val="18"/>
                <w:szCs w:val="18"/>
              </w:rPr>
            </w:pPr>
          </w:p>
        </w:tc>
      </w:tr>
      <w:tr w:rsidR="00877C61" w:rsidRPr="003E243A" w14:paraId="7330950E" w14:textId="77777777" w:rsidTr="00866D37">
        <w:trPr>
          <w:trHeight w:val="257"/>
        </w:trPr>
        <w:tc>
          <w:tcPr>
            <w:tcW w:w="1067" w:type="pct"/>
            <w:vAlign w:val="center"/>
          </w:tcPr>
          <w:p w14:paraId="63EDFD2B" w14:textId="77777777" w:rsidR="00877C61" w:rsidRPr="003E243A" w:rsidRDefault="00117EA1" w:rsidP="00C67FE8">
            <w:pPr>
              <w:rPr>
                <w:noProof/>
                <w:color w:val="000000"/>
                <w:sz w:val="18"/>
                <w:szCs w:val="18"/>
              </w:rPr>
            </w:pPr>
            <w:r w:rsidRPr="003E243A">
              <w:rPr>
                <w:rFonts w:hAnsi="宋体"/>
                <w:noProof/>
                <w:sz w:val="18"/>
                <w:szCs w:val="18"/>
              </w:rPr>
              <w:t>RspMsg</w:t>
            </w:r>
          </w:p>
        </w:tc>
        <w:tc>
          <w:tcPr>
            <w:tcW w:w="908" w:type="pct"/>
            <w:vAlign w:val="center"/>
          </w:tcPr>
          <w:p w14:paraId="3C16374F" w14:textId="77777777" w:rsidR="00877C61" w:rsidRPr="003E243A" w:rsidRDefault="00877C61" w:rsidP="00C67FE8">
            <w:pPr>
              <w:rPr>
                <w:noProof/>
                <w:color w:val="000000"/>
                <w:sz w:val="18"/>
                <w:szCs w:val="18"/>
              </w:rPr>
            </w:pPr>
            <w:r w:rsidRPr="003E243A">
              <w:rPr>
                <w:noProof/>
                <w:color w:val="000000"/>
                <w:sz w:val="18"/>
                <w:szCs w:val="18"/>
              </w:rPr>
              <w:t>返回信息</w:t>
            </w:r>
          </w:p>
        </w:tc>
        <w:tc>
          <w:tcPr>
            <w:tcW w:w="749" w:type="pct"/>
            <w:vAlign w:val="center"/>
          </w:tcPr>
          <w:p w14:paraId="3B549FA0"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VA(256)</w:t>
            </w:r>
          </w:p>
        </w:tc>
        <w:tc>
          <w:tcPr>
            <w:tcW w:w="499" w:type="pct"/>
          </w:tcPr>
          <w:p w14:paraId="387C935E"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14:paraId="1E2E599D"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p>
        </w:tc>
      </w:tr>
      <w:tr w:rsidR="00877C61" w:rsidRPr="003E243A" w14:paraId="673A0777" w14:textId="77777777" w:rsidTr="00866D37">
        <w:trPr>
          <w:trHeight w:val="257"/>
        </w:trPr>
        <w:tc>
          <w:tcPr>
            <w:tcW w:w="1067" w:type="pct"/>
            <w:vAlign w:val="center"/>
          </w:tcPr>
          <w:p w14:paraId="29D31CB1" w14:textId="77777777" w:rsidR="00877C61" w:rsidRPr="003E243A" w:rsidRDefault="00117EA1" w:rsidP="00C67FE8">
            <w:pPr>
              <w:rPr>
                <w:noProof/>
                <w:color w:val="000000"/>
                <w:sz w:val="18"/>
                <w:szCs w:val="18"/>
              </w:rPr>
            </w:pPr>
            <w:r w:rsidRPr="003E243A">
              <w:rPr>
                <w:noProof/>
                <w:color w:val="000000"/>
                <w:sz w:val="18"/>
                <w:szCs w:val="18"/>
              </w:rPr>
              <w:t>TradeDate</w:t>
            </w:r>
          </w:p>
        </w:tc>
        <w:tc>
          <w:tcPr>
            <w:tcW w:w="908" w:type="pct"/>
            <w:vAlign w:val="center"/>
          </w:tcPr>
          <w:p w14:paraId="23008DA4" w14:textId="77777777" w:rsidR="00877C61" w:rsidRPr="003E243A" w:rsidRDefault="00877C61" w:rsidP="00C67FE8">
            <w:pPr>
              <w:rPr>
                <w:noProof/>
                <w:color w:val="000000"/>
                <w:sz w:val="18"/>
                <w:szCs w:val="18"/>
              </w:rPr>
            </w:pPr>
            <w:r w:rsidRPr="003E243A">
              <w:rPr>
                <w:noProof/>
                <w:color w:val="000000"/>
                <w:sz w:val="18"/>
                <w:szCs w:val="18"/>
              </w:rPr>
              <w:t>交易发生日期</w:t>
            </w:r>
          </w:p>
        </w:tc>
        <w:tc>
          <w:tcPr>
            <w:tcW w:w="749" w:type="pct"/>
            <w:vAlign w:val="center"/>
          </w:tcPr>
          <w:p w14:paraId="67469029"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VA(8)</w:t>
            </w:r>
          </w:p>
        </w:tc>
        <w:tc>
          <w:tcPr>
            <w:tcW w:w="499" w:type="pct"/>
          </w:tcPr>
          <w:p w14:paraId="19156EF5"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14:paraId="664E5C5B"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p>
        </w:tc>
      </w:tr>
      <w:tr w:rsidR="00877C61" w:rsidRPr="003E243A" w14:paraId="3E45E5BA" w14:textId="77777777" w:rsidTr="00866D37">
        <w:trPr>
          <w:trHeight w:val="257"/>
        </w:trPr>
        <w:tc>
          <w:tcPr>
            <w:tcW w:w="1067" w:type="pct"/>
            <w:vAlign w:val="center"/>
          </w:tcPr>
          <w:p w14:paraId="383D5C76" w14:textId="77777777" w:rsidR="00877C61" w:rsidRPr="003E243A" w:rsidRDefault="00117EA1" w:rsidP="00C67FE8">
            <w:pPr>
              <w:rPr>
                <w:noProof/>
                <w:color w:val="000000"/>
                <w:sz w:val="18"/>
                <w:szCs w:val="18"/>
              </w:rPr>
            </w:pPr>
            <w:r w:rsidRPr="003E243A">
              <w:rPr>
                <w:noProof/>
                <w:color w:val="000000"/>
                <w:sz w:val="18"/>
                <w:szCs w:val="18"/>
              </w:rPr>
              <w:t>TradeTime</w:t>
            </w:r>
          </w:p>
        </w:tc>
        <w:tc>
          <w:tcPr>
            <w:tcW w:w="908" w:type="pct"/>
            <w:vAlign w:val="center"/>
          </w:tcPr>
          <w:p w14:paraId="2510FADA" w14:textId="77777777" w:rsidR="00877C61" w:rsidRPr="003E243A" w:rsidRDefault="00877C61" w:rsidP="00C67FE8">
            <w:pPr>
              <w:rPr>
                <w:noProof/>
                <w:color w:val="000000"/>
                <w:sz w:val="18"/>
                <w:szCs w:val="18"/>
              </w:rPr>
            </w:pPr>
            <w:r w:rsidRPr="003E243A">
              <w:rPr>
                <w:noProof/>
                <w:color w:val="000000"/>
                <w:sz w:val="18"/>
                <w:szCs w:val="18"/>
              </w:rPr>
              <w:t>交易发生时间</w:t>
            </w:r>
          </w:p>
        </w:tc>
        <w:tc>
          <w:tcPr>
            <w:tcW w:w="749" w:type="pct"/>
            <w:vAlign w:val="center"/>
          </w:tcPr>
          <w:p w14:paraId="17744AD3"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VA(6)</w:t>
            </w:r>
          </w:p>
        </w:tc>
        <w:tc>
          <w:tcPr>
            <w:tcW w:w="499" w:type="pct"/>
          </w:tcPr>
          <w:p w14:paraId="63673B05"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14:paraId="0A501BC4"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p>
        </w:tc>
      </w:tr>
      <w:tr w:rsidR="00877C61" w:rsidRPr="003E243A" w14:paraId="65CA1194" w14:textId="77777777" w:rsidTr="00866D37">
        <w:trPr>
          <w:trHeight w:val="257"/>
        </w:trPr>
        <w:tc>
          <w:tcPr>
            <w:tcW w:w="1067" w:type="pct"/>
            <w:vAlign w:val="center"/>
          </w:tcPr>
          <w:p w14:paraId="1A8ADAE7" w14:textId="77777777" w:rsidR="00877C61" w:rsidRPr="003E243A" w:rsidRDefault="00117EA1" w:rsidP="00C67FE8">
            <w:pPr>
              <w:rPr>
                <w:noProof/>
                <w:color w:val="000000"/>
                <w:sz w:val="18"/>
                <w:szCs w:val="18"/>
              </w:rPr>
            </w:pPr>
            <w:r w:rsidRPr="003E243A">
              <w:rPr>
                <w:noProof/>
                <w:color w:val="000000"/>
                <w:sz w:val="18"/>
                <w:szCs w:val="18"/>
              </w:rPr>
              <w:t>SerialNo</w:t>
            </w:r>
          </w:p>
        </w:tc>
        <w:tc>
          <w:tcPr>
            <w:tcW w:w="908" w:type="pct"/>
            <w:vAlign w:val="center"/>
          </w:tcPr>
          <w:p w14:paraId="5BFC8A96" w14:textId="77777777" w:rsidR="00877C61" w:rsidRPr="003E243A" w:rsidRDefault="00877C61" w:rsidP="00C67FE8">
            <w:pPr>
              <w:rPr>
                <w:noProof/>
                <w:color w:val="000000"/>
                <w:sz w:val="18"/>
                <w:szCs w:val="18"/>
              </w:rPr>
            </w:pPr>
            <w:r w:rsidRPr="003E243A">
              <w:rPr>
                <w:noProof/>
                <w:color w:val="000000"/>
                <w:sz w:val="18"/>
                <w:szCs w:val="18"/>
              </w:rPr>
              <w:t>交易流水号</w:t>
            </w:r>
          </w:p>
        </w:tc>
        <w:tc>
          <w:tcPr>
            <w:tcW w:w="749" w:type="pct"/>
            <w:vAlign w:val="center"/>
          </w:tcPr>
          <w:p w14:paraId="025D7EF4"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VA(20)</w:t>
            </w:r>
          </w:p>
        </w:tc>
        <w:tc>
          <w:tcPr>
            <w:tcW w:w="499" w:type="pct"/>
          </w:tcPr>
          <w:p w14:paraId="57DBFDAD"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14:paraId="2D9FC80B"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p>
        </w:tc>
      </w:tr>
      <w:tr w:rsidR="00877C61" w:rsidRPr="003E243A" w14:paraId="3A504829" w14:textId="77777777" w:rsidTr="00866D37">
        <w:trPr>
          <w:trHeight w:val="257"/>
        </w:trPr>
        <w:tc>
          <w:tcPr>
            <w:tcW w:w="1067" w:type="pct"/>
            <w:vAlign w:val="center"/>
          </w:tcPr>
          <w:p w14:paraId="141154D4" w14:textId="77777777" w:rsidR="00877C61" w:rsidRPr="003E243A" w:rsidRDefault="00117EA1" w:rsidP="00C67FE8">
            <w:pPr>
              <w:rPr>
                <w:noProof/>
                <w:color w:val="000000"/>
                <w:sz w:val="18"/>
                <w:szCs w:val="18"/>
              </w:rPr>
            </w:pPr>
            <w:r w:rsidRPr="003E243A">
              <w:rPr>
                <w:noProof/>
                <w:color w:val="000000"/>
                <w:sz w:val="18"/>
                <w:szCs w:val="18"/>
              </w:rPr>
              <w:t>OrgID</w:t>
            </w:r>
          </w:p>
        </w:tc>
        <w:tc>
          <w:tcPr>
            <w:tcW w:w="908" w:type="pct"/>
            <w:vAlign w:val="center"/>
          </w:tcPr>
          <w:p w14:paraId="77EFF85E" w14:textId="77777777" w:rsidR="00877C61" w:rsidRPr="003E243A" w:rsidRDefault="00877C61" w:rsidP="00C67FE8">
            <w:pPr>
              <w:rPr>
                <w:noProof/>
                <w:color w:val="000000"/>
                <w:sz w:val="18"/>
                <w:szCs w:val="18"/>
              </w:rPr>
            </w:pPr>
            <w:r w:rsidRPr="003E243A">
              <w:rPr>
                <w:noProof/>
                <w:color w:val="000000"/>
                <w:sz w:val="18"/>
                <w:szCs w:val="18"/>
              </w:rPr>
              <w:t>交易机构代码</w:t>
            </w:r>
          </w:p>
        </w:tc>
        <w:tc>
          <w:tcPr>
            <w:tcW w:w="749" w:type="pct"/>
            <w:vAlign w:val="center"/>
          </w:tcPr>
          <w:p w14:paraId="4C18268F"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VA(4)</w:t>
            </w:r>
          </w:p>
        </w:tc>
        <w:tc>
          <w:tcPr>
            <w:tcW w:w="499" w:type="pct"/>
          </w:tcPr>
          <w:p w14:paraId="558C11E4"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14:paraId="79973EC7" w14:textId="77777777" w:rsidR="00877C61" w:rsidRPr="003E243A" w:rsidRDefault="00A66D28" w:rsidP="00744D12">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核心机构号</w:t>
            </w:r>
            <w:r w:rsidR="008B51B3">
              <w:rPr>
                <w:rFonts w:asciiTheme="minorEastAsia" w:eastAsiaTheme="minorEastAsia" w:hAnsiTheme="minorEastAsia" w:hint="eastAsia"/>
                <w:sz w:val="18"/>
                <w:szCs w:val="18"/>
              </w:rPr>
              <w:t>,</w:t>
            </w:r>
            <w:r w:rsidR="00744D12">
              <w:rPr>
                <w:rFonts w:asciiTheme="minorEastAsia" w:eastAsiaTheme="minorEastAsia" w:hAnsiTheme="minorEastAsia" w:hint="eastAsia"/>
                <w:sz w:val="18"/>
                <w:szCs w:val="18"/>
              </w:rPr>
              <w:t>出账机构</w:t>
            </w:r>
            <w:r w:rsidR="002B2142">
              <w:rPr>
                <w:rFonts w:asciiTheme="minorEastAsia" w:eastAsiaTheme="minorEastAsia" w:hAnsiTheme="minorEastAsia" w:hint="eastAsia"/>
                <w:sz w:val="18"/>
                <w:szCs w:val="18"/>
              </w:rPr>
              <w:t>或电票纸票引入机构</w:t>
            </w:r>
          </w:p>
        </w:tc>
      </w:tr>
      <w:tr w:rsidR="00877C61" w:rsidRPr="003E243A" w14:paraId="4C487DE2" w14:textId="77777777" w:rsidTr="00866D37">
        <w:trPr>
          <w:trHeight w:val="257"/>
        </w:trPr>
        <w:tc>
          <w:tcPr>
            <w:tcW w:w="1067" w:type="pct"/>
            <w:vAlign w:val="center"/>
          </w:tcPr>
          <w:p w14:paraId="34ED2E14" w14:textId="77777777" w:rsidR="00877C61" w:rsidRPr="003E243A" w:rsidRDefault="00117EA1" w:rsidP="00C67FE8">
            <w:pPr>
              <w:rPr>
                <w:noProof/>
                <w:color w:val="000000"/>
                <w:sz w:val="18"/>
                <w:szCs w:val="18"/>
              </w:rPr>
            </w:pPr>
            <w:r w:rsidRPr="003E243A">
              <w:rPr>
                <w:noProof/>
                <w:color w:val="000000"/>
                <w:sz w:val="18"/>
                <w:szCs w:val="18"/>
              </w:rPr>
              <w:t>UserID</w:t>
            </w:r>
          </w:p>
        </w:tc>
        <w:tc>
          <w:tcPr>
            <w:tcW w:w="908" w:type="pct"/>
            <w:vAlign w:val="center"/>
          </w:tcPr>
          <w:p w14:paraId="0A0D7F4C" w14:textId="77777777" w:rsidR="00877C61" w:rsidRPr="003E243A" w:rsidRDefault="00877C61" w:rsidP="00C67FE8">
            <w:pPr>
              <w:rPr>
                <w:noProof/>
                <w:color w:val="000000"/>
                <w:sz w:val="18"/>
                <w:szCs w:val="18"/>
              </w:rPr>
            </w:pPr>
            <w:r w:rsidRPr="003E243A">
              <w:rPr>
                <w:noProof/>
                <w:color w:val="000000"/>
                <w:sz w:val="18"/>
                <w:szCs w:val="18"/>
              </w:rPr>
              <w:t>柜员</w:t>
            </w:r>
          </w:p>
        </w:tc>
        <w:tc>
          <w:tcPr>
            <w:tcW w:w="749" w:type="pct"/>
            <w:vAlign w:val="center"/>
          </w:tcPr>
          <w:p w14:paraId="42D94BC5" w14:textId="77777777" w:rsidR="00877C61" w:rsidRPr="003E243A" w:rsidRDefault="00877C61" w:rsidP="002D5910">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2D5910">
              <w:rPr>
                <w:rFonts w:asciiTheme="minorEastAsia" w:eastAsiaTheme="minorEastAsia" w:hAnsiTheme="minorEastAsia" w:hint="eastAsia"/>
                <w:sz w:val="18"/>
                <w:szCs w:val="18"/>
              </w:rPr>
              <w:t>8</w:t>
            </w:r>
            <w:r w:rsidRPr="003E243A">
              <w:rPr>
                <w:rFonts w:asciiTheme="minorEastAsia" w:eastAsiaTheme="minorEastAsia" w:hAnsiTheme="minorEastAsia"/>
                <w:sz w:val="18"/>
                <w:szCs w:val="18"/>
              </w:rPr>
              <w:t>)</w:t>
            </w:r>
          </w:p>
        </w:tc>
        <w:tc>
          <w:tcPr>
            <w:tcW w:w="499" w:type="pct"/>
          </w:tcPr>
          <w:p w14:paraId="253C9125"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14:paraId="1F990459" w14:textId="77777777" w:rsidR="00877C61" w:rsidRPr="003E243A" w:rsidRDefault="00A66D28"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XD+核心机构号</w:t>
            </w:r>
          </w:p>
        </w:tc>
      </w:tr>
      <w:tr w:rsidR="00877C61" w:rsidRPr="003E243A" w14:paraId="50BF419D" w14:textId="77777777" w:rsidTr="00866D37">
        <w:trPr>
          <w:trHeight w:val="257"/>
        </w:trPr>
        <w:tc>
          <w:tcPr>
            <w:tcW w:w="1067" w:type="pct"/>
            <w:vAlign w:val="center"/>
          </w:tcPr>
          <w:p w14:paraId="14121FBF" w14:textId="77777777" w:rsidR="00877C61" w:rsidRPr="003E243A" w:rsidRDefault="00117EA1" w:rsidP="00C67FE8">
            <w:pPr>
              <w:rPr>
                <w:noProof/>
                <w:color w:val="000000"/>
                <w:sz w:val="18"/>
                <w:szCs w:val="18"/>
              </w:rPr>
            </w:pPr>
            <w:r w:rsidRPr="003E243A">
              <w:rPr>
                <w:noProof/>
                <w:color w:val="000000"/>
                <w:sz w:val="18"/>
                <w:szCs w:val="18"/>
              </w:rPr>
              <w:t>TradeChannel</w:t>
            </w:r>
          </w:p>
        </w:tc>
        <w:tc>
          <w:tcPr>
            <w:tcW w:w="908" w:type="pct"/>
            <w:vAlign w:val="center"/>
          </w:tcPr>
          <w:p w14:paraId="1658914B" w14:textId="77777777" w:rsidR="00877C61" w:rsidRPr="003E243A" w:rsidRDefault="00877C61" w:rsidP="00C67FE8">
            <w:pPr>
              <w:rPr>
                <w:noProof/>
                <w:color w:val="000000"/>
                <w:sz w:val="18"/>
                <w:szCs w:val="18"/>
              </w:rPr>
            </w:pPr>
            <w:r w:rsidRPr="003E243A">
              <w:rPr>
                <w:noProof/>
                <w:color w:val="000000"/>
                <w:sz w:val="18"/>
                <w:szCs w:val="18"/>
              </w:rPr>
              <w:t>交易渠道</w:t>
            </w:r>
          </w:p>
        </w:tc>
        <w:tc>
          <w:tcPr>
            <w:tcW w:w="749" w:type="pct"/>
            <w:vAlign w:val="center"/>
          </w:tcPr>
          <w:p w14:paraId="5ECAB8D8"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VA(4)</w:t>
            </w:r>
          </w:p>
        </w:tc>
        <w:tc>
          <w:tcPr>
            <w:tcW w:w="499" w:type="pct"/>
          </w:tcPr>
          <w:p w14:paraId="22222511"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14:paraId="12F4B48D" w14:textId="77777777" w:rsidR="00877C61" w:rsidRPr="003E243A" w:rsidRDefault="00D5065B"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0001</w:t>
            </w:r>
          </w:p>
        </w:tc>
      </w:tr>
      <w:tr w:rsidR="00877C61" w:rsidRPr="003E243A" w14:paraId="2A7E9DDF" w14:textId="77777777" w:rsidTr="00866D37">
        <w:trPr>
          <w:trHeight w:val="257"/>
        </w:trPr>
        <w:tc>
          <w:tcPr>
            <w:tcW w:w="1067" w:type="pct"/>
            <w:vAlign w:val="center"/>
          </w:tcPr>
          <w:p w14:paraId="54450D4F" w14:textId="77777777" w:rsidR="00877C61" w:rsidRPr="003E243A" w:rsidRDefault="00117EA1" w:rsidP="00C67FE8">
            <w:pPr>
              <w:rPr>
                <w:noProof/>
                <w:color w:val="000000"/>
                <w:sz w:val="18"/>
                <w:szCs w:val="18"/>
              </w:rPr>
            </w:pPr>
            <w:r w:rsidRPr="003E243A">
              <w:rPr>
                <w:noProof/>
                <w:color w:val="000000"/>
                <w:sz w:val="18"/>
                <w:szCs w:val="18"/>
              </w:rPr>
              <w:t>FileName</w:t>
            </w:r>
          </w:p>
        </w:tc>
        <w:tc>
          <w:tcPr>
            <w:tcW w:w="908" w:type="pct"/>
            <w:vAlign w:val="center"/>
          </w:tcPr>
          <w:p w14:paraId="781C7167" w14:textId="77777777" w:rsidR="00877C61" w:rsidRPr="003E243A" w:rsidRDefault="00877C61" w:rsidP="00C67FE8">
            <w:pPr>
              <w:rPr>
                <w:noProof/>
                <w:color w:val="000000"/>
                <w:sz w:val="18"/>
                <w:szCs w:val="18"/>
              </w:rPr>
            </w:pPr>
            <w:r w:rsidRPr="003E243A">
              <w:rPr>
                <w:noProof/>
                <w:color w:val="000000"/>
                <w:sz w:val="18"/>
                <w:szCs w:val="18"/>
              </w:rPr>
              <w:t>文件名</w:t>
            </w:r>
          </w:p>
        </w:tc>
        <w:tc>
          <w:tcPr>
            <w:tcW w:w="749" w:type="pct"/>
            <w:vAlign w:val="center"/>
          </w:tcPr>
          <w:p w14:paraId="76377739"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499" w:type="pct"/>
          </w:tcPr>
          <w:p w14:paraId="48E5BAD2" w14:textId="77777777"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14:paraId="303CE088" w14:textId="77777777" w:rsidR="00877C61" w:rsidRPr="003E243A" w:rsidRDefault="00A66D28"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后缀.txt</w:t>
            </w:r>
          </w:p>
        </w:tc>
      </w:tr>
      <w:tr w:rsidR="003E2D87" w:rsidRPr="003E243A" w14:paraId="5FEA668B" w14:textId="77777777" w:rsidTr="00866D37">
        <w:trPr>
          <w:trHeight w:val="257"/>
        </w:trPr>
        <w:tc>
          <w:tcPr>
            <w:tcW w:w="1067" w:type="pct"/>
            <w:vAlign w:val="center"/>
          </w:tcPr>
          <w:p w14:paraId="567B2D08" w14:textId="77777777" w:rsidR="003E2D87" w:rsidRPr="003E243A" w:rsidRDefault="003E2D87" w:rsidP="00C67FE8">
            <w:pPr>
              <w:rPr>
                <w:noProof/>
                <w:color w:val="000000"/>
                <w:sz w:val="18"/>
                <w:szCs w:val="18"/>
              </w:rPr>
            </w:pPr>
            <w:r>
              <w:rPr>
                <w:rFonts w:hint="eastAsia"/>
                <w:noProof/>
                <w:color w:val="000000"/>
                <w:sz w:val="18"/>
                <w:szCs w:val="18"/>
              </w:rPr>
              <w:t>RecordNo</w:t>
            </w:r>
          </w:p>
        </w:tc>
        <w:tc>
          <w:tcPr>
            <w:tcW w:w="908" w:type="pct"/>
            <w:vAlign w:val="center"/>
          </w:tcPr>
          <w:p w14:paraId="4E7B6E83" w14:textId="77777777" w:rsidR="003E2D87" w:rsidRPr="003E243A" w:rsidRDefault="003E2D87" w:rsidP="00C67FE8">
            <w:pPr>
              <w:rPr>
                <w:noProof/>
                <w:color w:val="000000"/>
                <w:sz w:val="18"/>
                <w:szCs w:val="18"/>
              </w:rPr>
            </w:pPr>
            <w:r>
              <w:rPr>
                <w:rFonts w:hint="eastAsia"/>
                <w:noProof/>
                <w:color w:val="000000"/>
                <w:sz w:val="18"/>
                <w:szCs w:val="18"/>
              </w:rPr>
              <w:t>文</w:t>
            </w:r>
            <w:r>
              <w:rPr>
                <w:noProof/>
                <w:color w:val="000000"/>
                <w:sz w:val="18"/>
                <w:szCs w:val="18"/>
              </w:rPr>
              <w:t>件</w:t>
            </w:r>
            <w:r>
              <w:rPr>
                <w:rFonts w:hint="eastAsia"/>
                <w:noProof/>
                <w:color w:val="000000"/>
                <w:sz w:val="18"/>
                <w:szCs w:val="18"/>
              </w:rPr>
              <w:t>记录条数</w:t>
            </w:r>
          </w:p>
        </w:tc>
        <w:tc>
          <w:tcPr>
            <w:tcW w:w="749" w:type="pct"/>
            <w:vAlign w:val="center"/>
          </w:tcPr>
          <w:p w14:paraId="704B72ED" w14:textId="77777777" w:rsidR="003E2D87" w:rsidRPr="003E243A" w:rsidRDefault="003E2D87"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INT</w:t>
            </w:r>
            <w:r>
              <w:rPr>
                <w:rFonts w:asciiTheme="minorEastAsia" w:eastAsiaTheme="minorEastAsia" w:hAnsiTheme="minorEastAsia"/>
                <w:sz w:val="18"/>
                <w:szCs w:val="18"/>
              </w:rPr>
              <w:t>(</w:t>
            </w:r>
            <w:r>
              <w:rPr>
                <w:rFonts w:asciiTheme="minorEastAsia" w:eastAsiaTheme="minorEastAsia" w:hAnsiTheme="minorEastAsia" w:hint="eastAsia"/>
                <w:sz w:val="18"/>
                <w:szCs w:val="18"/>
              </w:rPr>
              <w:t>5</w:t>
            </w:r>
            <w:r w:rsidRPr="003E243A">
              <w:rPr>
                <w:rFonts w:asciiTheme="minorEastAsia" w:eastAsiaTheme="minorEastAsia" w:hAnsiTheme="minorEastAsia"/>
                <w:sz w:val="18"/>
                <w:szCs w:val="18"/>
              </w:rPr>
              <w:t>)</w:t>
            </w:r>
          </w:p>
        </w:tc>
        <w:tc>
          <w:tcPr>
            <w:tcW w:w="499" w:type="pct"/>
          </w:tcPr>
          <w:p w14:paraId="1984D80D" w14:textId="77777777" w:rsidR="003E2D87" w:rsidRPr="003E243A" w:rsidRDefault="003E2D87"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776" w:type="pct"/>
            <w:vAlign w:val="center"/>
          </w:tcPr>
          <w:p w14:paraId="18611835" w14:textId="77777777" w:rsidR="003E2D87" w:rsidRDefault="003E2D87" w:rsidP="003E2D87">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没</w:t>
            </w:r>
            <w:r>
              <w:rPr>
                <w:rFonts w:asciiTheme="minorEastAsia" w:eastAsiaTheme="minorEastAsia" w:hAnsiTheme="minorEastAsia"/>
                <w:sz w:val="18"/>
                <w:szCs w:val="18"/>
              </w:rPr>
              <w:t>有文件</w:t>
            </w:r>
            <w:r>
              <w:rPr>
                <w:rFonts w:asciiTheme="minorEastAsia" w:eastAsiaTheme="minorEastAsia" w:hAnsiTheme="minorEastAsia" w:hint="eastAsia"/>
                <w:sz w:val="18"/>
                <w:szCs w:val="18"/>
              </w:rPr>
              <w:t>默认为0</w:t>
            </w:r>
          </w:p>
        </w:tc>
      </w:tr>
    </w:tbl>
    <w:p w14:paraId="3E6CD2AA" w14:textId="77777777" w:rsidR="00E242CD" w:rsidRPr="003E243A" w:rsidRDefault="00E242CD" w:rsidP="00E242CD">
      <w:pPr>
        <w:rPr>
          <w:noProof/>
        </w:rPr>
      </w:pPr>
    </w:p>
    <w:p w14:paraId="6FDA9A5F" w14:textId="77777777" w:rsidR="007E245E" w:rsidRPr="003E243A" w:rsidRDefault="00E0292B" w:rsidP="007E245E">
      <w:pPr>
        <w:pStyle w:val="2"/>
        <w:rPr>
          <w:noProof/>
        </w:rPr>
      </w:pPr>
      <w:bookmarkStart w:id="40" w:name="_Toc380836955"/>
      <w:r w:rsidRPr="003E243A">
        <w:rPr>
          <w:noProof/>
        </w:rPr>
        <w:t>信贷引入</w:t>
      </w:r>
      <w:r w:rsidR="007E245E" w:rsidRPr="003E243A">
        <w:rPr>
          <w:noProof/>
        </w:rPr>
        <w:t>接口</w:t>
      </w:r>
      <w:r w:rsidR="007E245E" w:rsidRPr="003E243A">
        <w:rPr>
          <w:noProof/>
        </w:rPr>
        <w:t>(</w:t>
      </w:r>
      <w:r w:rsidR="007E245E" w:rsidRPr="003E243A">
        <w:rPr>
          <w:noProof/>
        </w:rPr>
        <w:t>信贷</w:t>
      </w:r>
      <w:r w:rsidR="007E245E" w:rsidRPr="003E243A">
        <w:rPr>
          <w:noProof/>
        </w:rPr>
        <w:t>-&gt;</w:t>
      </w:r>
      <w:r w:rsidRPr="003E243A">
        <w:rPr>
          <w:noProof/>
        </w:rPr>
        <w:t>票据</w:t>
      </w:r>
      <w:r w:rsidR="007E245E" w:rsidRPr="003E243A">
        <w:rPr>
          <w:noProof/>
        </w:rPr>
        <w:t>)</w:t>
      </w:r>
      <w:bookmarkEnd w:id="40"/>
    </w:p>
    <w:p w14:paraId="30612DD1" w14:textId="77777777" w:rsidR="007E245E" w:rsidRPr="003E243A" w:rsidRDefault="007E245E" w:rsidP="007E245E">
      <w:pPr>
        <w:pStyle w:val="3"/>
        <w:rPr>
          <w:noProof/>
        </w:rPr>
      </w:pPr>
      <w:bookmarkStart w:id="41" w:name="_Toc380836956"/>
      <w:r w:rsidRPr="003E243A">
        <w:rPr>
          <w:noProof/>
        </w:rPr>
        <w:t>交易描述</w:t>
      </w:r>
      <w:bookmarkEnd w:id="41"/>
      <w:r w:rsidRPr="003E243A">
        <w:rPr>
          <w:noProof/>
        </w:rPr>
        <w:tab/>
      </w:r>
    </w:p>
    <w:p w14:paraId="1B2775C8" w14:textId="77777777" w:rsidR="007E245E" w:rsidRPr="003E243A" w:rsidRDefault="00CD6DD3" w:rsidP="00CD6DD3">
      <w:pPr>
        <w:numPr>
          <w:ilvl w:val="0"/>
          <w:numId w:val="2"/>
        </w:numPr>
        <w:spacing w:line="360" w:lineRule="auto"/>
        <w:rPr>
          <w:rFonts w:ascii="宋体" w:hAnsi="宋体"/>
          <w:noProof/>
          <w:szCs w:val="21"/>
        </w:rPr>
      </w:pPr>
      <w:r w:rsidRPr="003E243A">
        <w:rPr>
          <w:rFonts w:ascii="宋体" w:hAnsi="宋体"/>
          <w:noProof/>
          <w:szCs w:val="21"/>
        </w:rPr>
        <w:t>信贷系统主动发起至票据系统进行票据明细信息引入。</w:t>
      </w:r>
    </w:p>
    <w:p w14:paraId="53DE3EBD" w14:textId="77777777" w:rsidR="007861AD" w:rsidRPr="003E243A" w:rsidRDefault="007861AD" w:rsidP="00CD6DD3">
      <w:pPr>
        <w:numPr>
          <w:ilvl w:val="0"/>
          <w:numId w:val="2"/>
        </w:numPr>
        <w:spacing w:line="360" w:lineRule="auto"/>
        <w:rPr>
          <w:rFonts w:ascii="宋体" w:hAnsi="宋体"/>
          <w:noProof/>
          <w:szCs w:val="21"/>
        </w:rPr>
      </w:pPr>
      <w:r w:rsidRPr="003E243A">
        <w:rPr>
          <w:rFonts w:ascii="宋体" w:hAnsi="宋体"/>
          <w:noProof/>
          <w:szCs w:val="21"/>
        </w:rPr>
        <w:t>信贷系统通过实施报文发送至票据系统进行引入申请。</w:t>
      </w:r>
    </w:p>
    <w:p w14:paraId="1019C4A3" w14:textId="77777777" w:rsidR="007861AD" w:rsidRPr="003E243A" w:rsidRDefault="007861AD" w:rsidP="00CD6DD3">
      <w:pPr>
        <w:numPr>
          <w:ilvl w:val="0"/>
          <w:numId w:val="2"/>
        </w:numPr>
        <w:spacing w:line="360" w:lineRule="auto"/>
        <w:rPr>
          <w:rFonts w:ascii="宋体" w:hAnsi="宋体"/>
          <w:noProof/>
          <w:szCs w:val="21"/>
        </w:rPr>
      </w:pPr>
      <w:r w:rsidRPr="003E243A">
        <w:rPr>
          <w:rFonts w:ascii="宋体" w:hAnsi="宋体"/>
          <w:noProof/>
          <w:szCs w:val="21"/>
        </w:rPr>
        <w:t>票据系统接收到</w:t>
      </w:r>
      <w:r w:rsidR="00437A3B" w:rsidRPr="003E243A">
        <w:rPr>
          <w:rFonts w:ascii="宋体" w:hAnsi="宋体"/>
          <w:noProof/>
          <w:szCs w:val="21"/>
        </w:rPr>
        <w:t>信贷系统引入申请后将明细信息以文件方式反馈信贷系统。</w:t>
      </w:r>
    </w:p>
    <w:p w14:paraId="47994AE0" w14:textId="77777777" w:rsidR="00CD6DD3" w:rsidRPr="003E243A" w:rsidRDefault="00CD6DD3" w:rsidP="00CD6DD3">
      <w:pPr>
        <w:numPr>
          <w:ilvl w:val="0"/>
          <w:numId w:val="2"/>
        </w:numPr>
        <w:spacing w:line="360" w:lineRule="auto"/>
        <w:rPr>
          <w:rFonts w:ascii="宋体" w:hAnsi="宋体"/>
          <w:noProof/>
          <w:szCs w:val="21"/>
        </w:rPr>
      </w:pPr>
      <w:r w:rsidRPr="003E243A">
        <w:rPr>
          <w:rFonts w:ascii="宋体" w:hAnsi="宋体"/>
          <w:noProof/>
          <w:szCs w:val="21"/>
        </w:rPr>
        <w:t>引入交易类型包括：</w:t>
      </w:r>
    </w:p>
    <w:p w14:paraId="5EDA4CEA" w14:textId="77777777" w:rsidR="00CD6DD3" w:rsidRPr="003E243A" w:rsidRDefault="00CD6DD3"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电票承兑</w:t>
      </w:r>
    </w:p>
    <w:p w14:paraId="77C5892B" w14:textId="77777777" w:rsidR="00CD6DD3" w:rsidRPr="003E243A" w:rsidRDefault="00CD6DD3"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纸票（电票）贴现</w:t>
      </w:r>
    </w:p>
    <w:p w14:paraId="702C207E" w14:textId="77777777" w:rsidR="00CD6DD3" w:rsidRPr="003E243A" w:rsidRDefault="00CD6DD3"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纸票（电票）质押</w:t>
      </w:r>
    </w:p>
    <w:p w14:paraId="67E774F0" w14:textId="77777777" w:rsidR="00CD6DD3" w:rsidRPr="003E243A" w:rsidRDefault="00CD6DD3"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纸票</w:t>
      </w:r>
      <w:r w:rsidR="009006CE" w:rsidRPr="003E243A">
        <w:rPr>
          <w:rFonts w:ascii="宋体" w:hAnsi="宋体"/>
          <w:noProof/>
          <w:szCs w:val="21"/>
        </w:rPr>
        <w:t>（电票）票据池入池</w:t>
      </w:r>
    </w:p>
    <w:p w14:paraId="357DFC12" w14:textId="77777777" w:rsidR="007E245E" w:rsidRPr="003E243A" w:rsidRDefault="007E245E" w:rsidP="00612B4F">
      <w:pPr>
        <w:pStyle w:val="3"/>
        <w:rPr>
          <w:noProof/>
        </w:rPr>
      </w:pPr>
      <w:bookmarkStart w:id="42" w:name="_Toc380836957"/>
      <w:r w:rsidRPr="003E243A">
        <w:rPr>
          <w:noProof/>
        </w:rPr>
        <w:lastRenderedPageBreak/>
        <w:t>交易码</w:t>
      </w:r>
      <w:bookmarkEnd w:id="42"/>
    </w:p>
    <w:p w14:paraId="3D3C130F" w14:textId="77777777" w:rsidR="007E245E" w:rsidRPr="003E243A" w:rsidRDefault="00DA7087" w:rsidP="00612B4F">
      <w:pPr>
        <w:numPr>
          <w:ilvl w:val="0"/>
          <w:numId w:val="2"/>
        </w:numPr>
        <w:spacing w:line="360" w:lineRule="auto"/>
        <w:rPr>
          <w:b/>
          <w:noProof/>
        </w:rPr>
      </w:pPr>
      <w:r>
        <w:rPr>
          <w:b/>
          <w:noProof/>
          <w:szCs w:val="21"/>
        </w:rPr>
        <w:t>80</w:t>
      </w:r>
      <w:r w:rsidR="00803432">
        <w:rPr>
          <w:rFonts w:hint="eastAsia"/>
          <w:b/>
          <w:noProof/>
          <w:szCs w:val="21"/>
        </w:rPr>
        <w:t>1000</w:t>
      </w:r>
    </w:p>
    <w:p w14:paraId="44B3FC18" w14:textId="77777777" w:rsidR="007E245E" w:rsidRPr="003E243A" w:rsidRDefault="00BB6E25" w:rsidP="00612B4F">
      <w:pPr>
        <w:pStyle w:val="3"/>
        <w:rPr>
          <w:noProof/>
        </w:rPr>
      </w:pPr>
      <w:bookmarkStart w:id="43" w:name="_Toc380836958"/>
      <w:r w:rsidRPr="003E243A">
        <w:rPr>
          <w:noProof/>
        </w:rPr>
        <w:t>发起方</w:t>
      </w:r>
      <w:r w:rsidR="007E245E" w:rsidRPr="003E243A">
        <w:rPr>
          <w:noProof/>
        </w:rPr>
        <w:t>报文结构</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995"/>
        <w:gridCol w:w="1082"/>
        <w:gridCol w:w="758"/>
        <w:gridCol w:w="3878"/>
      </w:tblGrid>
      <w:tr w:rsidR="000C00AC" w:rsidRPr="003E243A" w14:paraId="538B26D2" w14:textId="77777777" w:rsidTr="00E17F63">
        <w:trPr>
          <w:trHeight w:val="120"/>
          <w:tblHeader/>
        </w:trPr>
        <w:tc>
          <w:tcPr>
            <w:tcW w:w="1061" w:type="pct"/>
            <w:shd w:val="clear" w:color="auto" w:fill="CCE8CF" w:themeFill="background1"/>
            <w:vAlign w:val="center"/>
          </w:tcPr>
          <w:p w14:paraId="47DAEFCC" w14:textId="77777777" w:rsidR="001560BE" w:rsidRPr="003E243A" w:rsidRDefault="001560BE" w:rsidP="00612B4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584" w:type="pct"/>
            <w:shd w:val="clear" w:color="auto" w:fill="CCE8CF" w:themeFill="background1"/>
            <w:vAlign w:val="center"/>
          </w:tcPr>
          <w:p w14:paraId="352E3F19" w14:textId="77777777" w:rsidR="001560BE" w:rsidRPr="003E243A" w:rsidRDefault="001560BE" w:rsidP="00612B4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635" w:type="pct"/>
            <w:shd w:val="clear" w:color="auto" w:fill="CCE8CF" w:themeFill="background1"/>
            <w:vAlign w:val="center"/>
          </w:tcPr>
          <w:p w14:paraId="4A3781B1" w14:textId="77777777" w:rsidR="001560BE" w:rsidRPr="003E243A" w:rsidRDefault="001560BE" w:rsidP="00612B4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445" w:type="pct"/>
            <w:shd w:val="clear" w:color="auto" w:fill="CCE8CF" w:themeFill="background1"/>
          </w:tcPr>
          <w:p w14:paraId="4E773473" w14:textId="77777777" w:rsidR="001560BE" w:rsidRPr="003E243A" w:rsidRDefault="001560BE" w:rsidP="00612B4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2275" w:type="pct"/>
            <w:shd w:val="clear" w:color="auto" w:fill="CCE8CF" w:themeFill="background1"/>
            <w:vAlign w:val="center"/>
          </w:tcPr>
          <w:p w14:paraId="4E23EEC0" w14:textId="77777777" w:rsidR="001560BE" w:rsidRPr="003E243A" w:rsidRDefault="001560BE" w:rsidP="00612B4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E17F63" w:rsidRPr="003E243A" w14:paraId="09B3F412" w14:textId="77777777" w:rsidTr="00E17F63">
        <w:trPr>
          <w:trHeight w:val="257"/>
        </w:trPr>
        <w:tc>
          <w:tcPr>
            <w:tcW w:w="1061" w:type="pct"/>
            <w:vAlign w:val="center"/>
          </w:tcPr>
          <w:p w14:paraId="1C5D35C9" w14:textId="77777777" w:rsidR="001560BE" w:rsidRPr="003E243A" w:rsidRDefault="000C00AC" w:rsidP="001560BE">
            <w:pPr>
              <w:rPr>
                <w:rFonts w:ascii="宋体" w:hAnsi="宋体" w:cs="宋体"/>
                <w:noProof/>
                <w:color w:val="000000"/>
                <w:sz w:val="18"/>
                <w:szCs w:val="18"/>
              </w:rPr>
            </w:pPr>
            <w:r>
              <w:rPr>
                <w:rFonts w:hint="eastAsia"/>
                <w:noProof/>
                <w:color w:val="000000"/>
                <w:sz w:val="18"/>
                <w:szCs w:val="18"/>
              </w:rPr>
              <w:t>OperateType</w:t>
            </w:r>
          </w:p>
        </w:tc>
        <w:tc>
          <w:tcPr>
            <w:tcW w:w="584" w:type="pct"/>
            <w:vAlign w:val="center"/>
          </w:tcPr>
          <w:p w14:paraId="3EE51E49" w14:textId="77777777" w:rsidR="001560BE" w:rsidRPr="003E243A" w:rsidRDefault="001560BE" w:rsidP="001560BE">
            <w:pPr>
              <w:rPr>
                <w:rFonts w:ascii="宋体" w:hAnsi="宋体" w:cs="宋体"/>
                <w:noProof/>
                <w:color w:val="000000"/>
                <w:sz w:val="18"/>
                <w:szCs w:val="18"/>
              </w:rPr>
            </w:pPr>
            <w:r w:rsidRPr="003E243A">
              <w:rPr>
                <w:noProof/>
                <w:color w:val="000000"/>
                <w:sz w:val="18"/>
                <w:szCs w:val="18"/>
              </w:rPr>
              <w:t>引入类型</w:t>
            </w:r>
          </w:p>
        </w:tc>
        <w:tc>
          <w:tcPr>
            <w:tcW w:w="635" w:type="pct"/>
            <w:vAlign w:val="center"/>
          </w:tcPr>
          <w:p w14:paraId="76C7AE2F" w14:textId="77777777"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445" w:type="pct"/>
          </w:tcPr>
          <w:p w14:paraId="65722ED8" w14:textId="77777777"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2275" w:type="pct"/>
            <w:vAlign w:val="center"/>
          </w:tcPr>
          <w:p w14:paraId="687BF25A" w14:textId="77777777" w:rsidR="001560BE" w:rsidRPr="003E243A" w:rsidRDefault="0036200A" w:rsidP="00E16398">
            <w:pPr>
              <w:pStyle w:val="affe"/>
              <w:numPr>
                <w:ilvl w:val="0"/>
                <w:numId w:val="10"/>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电票</w:t>
            </w:r>
            <w:r w:rsidR="001560BE" w:rsidRPr="003E243A">
              <w:rPr>
                <w:rFonts w:asciiTheme="minorEastAsia" w:eastAsiaTheme="minorEastAsia" w:hAnsiTheme="minorEastAsia"/>
                <w:sz w:val="18"/>
                <w:szCs w:val="18"/>
              </w:rPr>
              <w:t>承兑明细引入</w:t>
            </w:r>
          </w:p>
          <w:p w14:paraId="760D5762" w14:textId="77777777" w:rsidR="001560BE" w:rsidRPr="003E243A" w:rsidRDefault="001560BE" w:rsidP="00E16398">
            <w:pPr>
              <w:pStyle w:val="affe"/>
              <w:numPr>
                <w:ilvl w:val="0"/>
                <w:numId w:val="10"/>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贴现明细引入</w:t>
            </w:r>
          </w:p>
          <w:p w14:paraId="78DE51FE" w14:textId="77777777" w:rsidR="001560BE" w:rsidRDefault="001560BE" w:rsidP="00F73E51">
            <w:pPr>
              <w:pStyle w:val="affe"/>
              <w:numPr>
                <w:ilvl w:val="0"/>
                <w:numId w:val="10"/>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质押明细引入</w:t>
            </w:r>
          </w:p>
          <w:p w14:paraId="03FC862C" w14:textId="77777777" w:rsidR="00FF4FBC" w:rsidRPr="00F73E51" w:rsidRDefault="00FF4FBC" w:rsidP="00F73E51">
            <w:pPr>
              <w:pStyle w:val="affe"/>
              <w:numPr>
                <w:ilvl w:val="0"/>
                <w:numId w:val="10"/>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票据池</w:t>
            </w:r>
            <w:commentRangeStart w:id="44"/>
            <w:r w:rsidR="00F91FA7">
              <w:rPr>
                <w:rFonts w:asciiTheme="minorEastAsia" w:eastAsiaTheme="minorEastAsia" w:hAnsiTheme="minorEastAsia" w:hint="eastAsia"/>
                <w:sz w:val="18"/>
                <w:szCs w:val="18"/>
              </w:rPr>
              <w:t>引入</w:t>
            </w:r>
            <w:commentRangeEnd w:id="44"/>
            <w:r w:rsidR="009051C3">
              <w:rPr>
                <w:rStyle w:val="af"/>
                <w:rFonts w:ascii="Arial" w:hAnsi="Arial"/>
                <w:noProof w:val="0"/>
                <w:kern w:val="2"/>
              </w:rPr>
              <w:commentReference w:id="44"/>
            </w:r>
          </w:p>
        </w:tc>
      </w:tr>
      <w:tr w:rsidR="00E17F63" w:rsidRPr="003E243A" w14:paraId="5D8E39A6" w14:textId="77777777" w:rsidTr="00E17F63">
        <w:trPr>
          <w:trHeight w:val="257"/>
        </w:trPr>
        <w:tc>
          <w:tcPr>
            <w:tcW w:w="1061" w:type="pct"/>
            <w:vAlign w:val="center"/>
          </w:tcPr>
          <w:p w14:paraId="57A6FED9" w14:textId="77777777" w:rsidR="001560BE" w:rsidRPr="003E243A" w:rsidRDefault="000C00AC" w:rsidP="001560BE">
            <w:pPr>
              <w:rPr>
                <w:rFonts w:ascii="宋体" w:hAnsi="宋体" w:cs="宋体"/>
                <w:noProof/>
                <w:color w:val="000000"/>
                <w:sz w:val="18"/>
                <w:szCs w:val="18"/>
              </w:rPr>
            </w:pPr>
            <w:r>
              <w:rPr>
                <w:rFonts w:hint="eastAsia"/>
                <w:noProof/>
                <w:color w:val="000000"/>
                <w:sz w:val="18"/>
                <w:szCs w:val="18"/>
              </w:rPr>
              <w:t>MFCustomerID</w:t>
            </w:r>
          </w:p>
        </w:tc>
        <w:tc>
          <w:tcPr>
            <w:tcW w:w="584" w:type="pct"/>
            <w:vAlign w:val="center"/>
          </w:tcPr>
          <w:p w14:paraId="3C8BC065" w14:textId="77777777" w:rsidR="001560BE" w:rsidRPr="003E243A" w:rsidRDefault="001560BE" w:rsidP="001560BE">
            <w:pPr>
              <w:rPr>
                <w:rFonts w:ascii="宋体" w:hAnsi="宋体" w:cs="宋体"/>
                <w:noProof/>
                <w:color w:val="000000"/>
                <w:sz w:val="18"/>
                <w:szCs w:val="18"/>
              </w:rPr>
            </w:pPr>
            <w:r w:rsidRPr="003E243A">
              <w:rPr>
                <w:noProof/>
                <w:color w:val="000000"/>
                <w:sz w:val="18"/>
                <w:szCs w:val="18"/>
              </w:rPr>
              <w:t>客户号</w:t>
            </w:r>
          </w:p>
        </w:tc>
        <w:tc>
          <w:tcPr>
            <w:tcW w:w="635" w:type="pct"/>
            <w:vAlign w:val="center"/>
          </w:tcPr>
          <w:p w14:paraId="5860BC4E" w14:textId="77777777"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VA(32)</w:t>
            </w:r>
          </w:p>
        </w:tc>
        <w:tc>
          <w:tcPr>
            <w:tcW w:w="445" w:type="pct"/>
          </w:tcPr>
          <w:p w14:paraId="1224DF78" w14:textId="77777777"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2275" w:type="pct"/>
            <w:vAlign w:val="center"/>
          </w:tcPr>
          <w:p w14:paraId="2B9DBDFC" w14:textId="77777777" w:rsidR="001560BE" w:rsidRPr="003E243A" w:rsidRDefault="001560BE" w:rsidP="00612B4F">
            <w:pPr>
              <w:pStyle w:val="affe"/>
              <w:spacing w:line="240" w:lineRule="exact"/>
              <w:jc w:val="both"/>
              <w:rPr>
                <w:rFonts w:asciiTheme="minorEastAsia" w:eastAsiaTheme="minorEastAsia" w:hAnsiTheme="minorEastAsia"/>
                <w:sz w:val="18"/>
                <w:szCs w:val="18"/>
              </w:rPr>
            </w:pPr>
          </w:p>
        </w:tc>
      </w:tr>
      <w:tr w:rsidR="00E17F63" w:rsidRPr="003E243A" w14:paraId="218FBDA8" w14:textId="77777777" w:rsidTr="00E17F63">
        <w:trPr>
          <w:trHeight w:val="257"/>
        </w:trPr>
        <w:tc>
          <w:tcPr>
            <w:tcW w:w="1061" w:type="pct"/>
            <w:vAlign w:val="center"/>
          </w:tcPr>
          <w:p w14:paraId="34466BA0" w14:textId="77777777" w:rsidR="001560BE" w:rsidRPr="003E243A" w:rsidRDefault="000C00AC" w:rsidP="001560BE">
            <w:pPr>
              <w:rPr>
                <w:rFonts w:ascii="宋体" w:hAnsi="宋体" w:cs="宋体"/>
                <w:noProof/>
                <w:color w:val="000000"/>
                <w:sz w:val="18"/>
                <w:szCs w:val="18"/>
              </w:rPr>
            </w:pPr>
            <w:r>
              <w:rPr>
                <w:rFonts w:hint="eastAsia"/>
                <w:noProof/>
                <w:color w:val="000000"/>
                <w:sz w:val="18"/>
                <w:szCs w:val="18"/>
              </w:rPr>
              <w:t>OrgID</w:t>
            </w:r>
          </w:p>
        </w:tc>
        <w:tc>
          <w:tcPr>
            <w:tcW w:w="584" w:type="pct"/>
            <w:vAlign w:val="center"/>
          </w:tcPr>
          <w:p w14:paraId="0C9B9632" w14:textId="77777777" w:rsidR="001560BE" w:rsidRPr="003E243A" w:rsidRDefault="00F91FA7" w:rsidP="001560BE">
            <w:pPr>
              <w:rPr>
                <w:rFonts w:ascii="宋体" w:hAnsi="宋体" w:cs="宋体"/>
                <w:noProof/>
                <w:color w:val="000000"/>
                <w:sz w:val="18"/>
                <w:szCs w:val="18"/>
              </w:rPr>
            </w:pPr>
            <w:r>
              <w:rPr>
                <w:rFonts w:hint="eastAsia"/>
                <w:noProof/>
                <w:color w:val="000000"/>
                <w:sz w:val="18"/>
                <w:szCs w:val="18"/>
              </w:rPr>
              <w:t>客户经理</w:t>
            </w:r>
            <w:r w:rsidR="001560BE" w:rsidRPr="003E243A">
              <w:rPr>
                <w:noProof/>
                <w:color w:val="000000"/>
                <w:sz w:val="18"/>
                <w:szCs w:val="18"/>
              </w:rPr>
              <w:t>机构号</w:t>
            </w:r>
          </w:p>
        </w:tc>
        <w:tc>
          <w:tcPr>
            <w:tcW w:w="635" w:type="pct"/>
            <w:vAlign w:val="center"/>
          </w:tcPr>
          <w:p w14:paraId="47DDB110" w14:textId="77777777"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VA(4)</w:t>
            </w:r>
          </w:p>
        </w:tc>
        <w:tc>
          <w:tcPr>
            <w:tcW w:w="445" w:type="pct"/>
          </w:tcPr>
          <w:p w14:paraId="1EDE95CC" w14:textId="77777777"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2275" w:type="pct"/>
            <w:vAlign w:val="center"/>
          </w:tcPr>
          <w:p w14:paraId="5C256490" w14:textId="77777777" w:rsidR="001560BE" w:rsidRPr="00F91FA7" w:rsidRDefault="00F91FA7" w:rsidP="00612B4F">
            <w:pPr>
              <w:pStyle w:val="affe"/>
              <w:spacing w:line="240" w:lineRule="exact"/>
              <w:jc w:val="both"/>
              <w:rPr>
                <w:rFonts w:asciiTheme="minorEastAsia" w:eastAsiaTheme="minorEastAsia" w:hAnsiTheme="minorEastAsia"/>
                <w:color w:val="FF0000"/>
                <w:sz w:val="18"/>
                <w:szCs w:val="18"/>
              </w:rPr>
            </w:pPr>
            <w:r>
              <w:rPr>
                <w:rFonts w:asciiTheme="minorEastAsia" w:eastAsiaTheme="minorEastAsia" w:hAnsiTheme="minorEastAsia" w:hint="eastAsia"/>
                <w:color w:val="FF0000"/>
                <w:sz w:val="18"/>
                <w:szCs w:val="18"/>
              </w:rPr>
              <w:t>客户经理所属机构</w:t>
            </w:r>
          </w:p>
        </w:tc>
      </w:tr>
      <w:tr w:rsidR="00E17F63" w:rsidRPr="003E243A" w14:paraId="5A02A4C9" w14:textId="77777777" w:rsidTr="00E17F63">
        <w:trPr>
          <w:trHeight w:val="257"/>
        </w:trPr>
        <w:tc>
          <w:tcPr>
            <w:tcW w:w="1061" w:type="pct"/>
            <w:vAlign w:val="center"/>
          </w:tcPr>
          <w:p w14:paraId="226BAB9A" w14:textId="77777777" w:rsidR="001560BE" w:rsidRPr="003E243A" w:rsidRDefault="00116F8F" w:rsidP="001560BE">
            <w:pPr>
              <w:rPr>
                <w:rFonts w:ascii="宋体" w:hAnsi="宋体" w:cs="宋体"/>
                <w:noProof/>
                <w:color w:val="000000"/>
                <w:sz w:val="18"/>
                <w:szCs w:val="18"/>
              </w:rPr>
            </w:pPr>
            <w:r>
              <w:rPr>
                <w:rFonts w:hint="eastAsia"/>
                <w:noProof/>
                <w:color w:val="000000"/>
                <w:sz w:val="18"/>
                <w:szCs w:val="18"/>
              </w:rPr>
              <w:t>BillNo</w:t>
            </w:r>
          </w:p>
        </w:tc>
        <w:tc>
          <w:tcPr>
            <w:tcW w:w="584" w:type="pct"/>
            <w:vAlign w:val="center"/>
          </w:tcPr>
          <w:p w14:paraId="17A2F70F" w14:textId="77777777" w:rsidR="001560BE" w:rsidRPr="003E243A" w:rsidRDefault="001560BE" w:rsidP="001560BE">
            <w:pPr>
              <w:rPr>
                <w:rFonts w:ascii="宋体" w:hAnsi="宋体" w:cs="宋体"/>
                <w:noProof/>
                <w:color w:val="000000"/>
                <w:sz w:val="18"/>
                <w:szCs w:val="18"/>
              </w:rPr>
            </w:pPr>
            <w:r w:rsidRPr="003E243A">
              <w:rPr>
                <w:noProof/>
                <w:color w:val="000000"/>
                <w:sz w:val="18"/>
                <w:szCs w:val="18"/>
              </w:rPr>
              <w:t>票号</w:t>
            </w:r>
          </w:p>
        </w:tc>
        <w:tc>
          <w:tcPr>
            <w:tcW w:w="635" w:type="pct"/>
            <w:vAlign w:val="center"/>
          </w:tcPr>
          <w:p w14:paraId="61ECB232" w14:textId="77777777" w:rsidR="001560BE" w:rsidRPr="003E243A" w:rsidRDefault="001560BE" w:rsidP="004B63CB">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445" w:type="pct"/>
          </w:tcPr>
          <w:p w14:paraId="507D0766" w14:textId="77777777"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2275" w:type="pct"/>
            <w:vAlign w:val="center"/>
          </w:tcPr>
          <w:p w14:paraId="6791A8B9" w14:textId="77777777" w:rsidR="001560BE" w:rsidRPr="003E243A" w:rsidRDefault="001560BE" w:rsidP="00612B4F">
            <w:pPr>
              <w:pStyle w:val="affe"/>
              <w:spacing w:line="240" w:lineRule="exact"/>
              <w:jc w:val="both"/>
              <w:rPr>
                <w:rFonts w:asciiTheme="minorEastAsia" w:eastAsiaTheme="minorEastAsia" w:hAnsiTheme="minorEastAsia"/>
                <w:sz w:val="18"/>
                <w:szCs w:val="18"/>
              </w:rPr>
            </w:pPr>
          </w:p>
        </w:tc>
      </w:tr>
      <w:tr w:rsidR="00E17F63" w:rsidRPr="003E243A" w14:paraId="19F56965" w14:textId="77777777" w:rsidTr="00E17F63">
        <w:trPr>
          <w:trHeight w:val="257"/>
        </w:trPr>
        <w:tc>
          <w:tcPr>
            <w:tcW w:w="1061" w:type="pct"/>
            <w:vAlign w:val="center"/>
          </w:tcPr>
          <w:p w14:paraId="32789C38" w14:textId="77777777" w:rsidR="001560BE" w:rsidRPr="003E243A" w:rsidRDefault="00116F8F" w:rsidP="001560BE">
            <w:pPr>
              <w:rPr>
                <w:rFonts w:ascii="宋体" w:hAnsi="宋体" w:cs="宋体"/>
                <w:noProof/>
                <w:color w:val="000000"/>
                <w:sz w:val="18"/>
                <w:szCs w:val="18"/>
              </w:rPr>
            </w:pPr>
            <w:r>
              <w:rPr>
                <w:rFonts w:hint="eastAsia"/>
                <w:noProof/>
                <w:color w:val="000000"/>
                <w:sz w:val="18"/>
                <w:szCs w:val="18"/>
              </w:rPr>
              <w:t>Bill</w:t>
            </w:r>
            <w:r w:rsidR="00B6223D">
              <w:rPr>
                <w:rFonts w:hint="eastAsia"/>
                <w:noProof/>
                <w:color w:val="000000"/>
                <w:sz w:val="18"/>
                <w:szCs w:val="18"/>
              </w:rPr>
              <w:t>Attribute</w:t>
            </w:r>
          </w:p>
        </w:tc>
        <w:tc>
          <w:tcPr>
            <w:tcW w:w="584" w:type="pct"/>
            <w:vAlign w:val="center"/>
          </w:tcPr>
          <w:p w14:paraId="580DEB15" w14:textId="77777777" w:rsidR="001560BE" w:rsidRPr="003E243A" w:rsidRDefault="001560BE" w:rsidP="001560BE">
            <w:pPr>
              <w:rPr>
                <w:rFonts w:ascii="宋体" w:hAnsi="宋体" w:cs="宋体"/>
                <w:noProof/>
                <w:color w:val="000000"/>
                <w:sz w:val="18"/>
                <w:szCs w:val="18"/>
              </w:rPr>
            </w:pPr>
            <w:r w:rsidRPr="003E243A">
              <w:rPr>
                <w:noProof/>
                <w:color w:val="000000"/>
                <w:sz w:val="18"/>
                <w:szCs w:val="18"/>
              </w:rPr>
              <w:t>票据属性</w:t>
            </w:r>
          </w:p>
        </w:tc>
        <w:tc>
          <w:tcPr>
            <w:tcW w:w="635" w:type="pct"/>
            <w:vAlign w:val="center"/>
          </w:tcPr>
          <w:p w14:paraId="29005D32" w14:textId="77777777"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445" w:type="pct"/>
          </w:tcPr>
          <w:p w14:paraId="0E041578" w14:textId="77777777" w:rsidR="001560BE" w:rsidRPr="003E243A" w:rsidRDefault="009236DB" w:rsidP="00612B4F">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2275" w:type="pct"/>
            <w:vAlign w:val="center"/>
          </w:tcPr>
          <w:p w14:paraId="4DB848F3" w14:textId="77777777" w:rsidR="001560BE" w:rsidRPr="003E243A" w:rsidRDefault="001560BE" w:rsidP="00E16398">
            <w:pPr>
              <w:pStyle w:val="affe"/>
              <w:numPr>
                <w:ilvl w:val="0"/>
                <w:numId w:val="9"/>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实物</w:t>
            </w:r>
          </w:p>
          <w:p w14:paraId="31D38080" w14:textId="77777777" w:rsidR="001560BE" w:rsidRPr="003E243A" w:rsidRDefault="001560BE" w:rsidP="00E16398">
            <w:pPr>
              <w:pStyle w:val="affe"/>
              <w:numPr>
                <w:ilvl w:val="0"/>
                <w:numId w:val="9"/>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电子</w:t>
            </w:r>
          </w:p>
        </w:tc>
      </w:tr>
    </w:tbl>
    <w:p w14:paraId="76D918B0" w14:textId="77777777" w:rsidR="007E245E" w:rsidRDefault="007E245E" w:rsidP="00E917CF">
      <w:pPr>
        <w:pStyle w:val="3"/>
        <w:rPr>
          <w:noProof/>
        </w:rPr>
      </w:pPr>
      <w:bookmarkStart w:id="45" w:name="_Toc380836959"/>
      <w:r w:rsidRPr="003E243A">
        <w:rPr>
          <w:noProof/>
        </w:rPr>
        <w:t>应答方报文结构</w:t>
      </w:r>
      <w:bookmarkEnd w:id="45"/>
    </w:p>
    <w:p w14:paraId="0194FF58" w14:textId="77777777" w:rsidR="00360A61" w:rsidRPr="00360A61" w:rsidRDefault="00360A61" w:rsidP="00360A61">
      <w:r>
        <w:rPr>
          <w:rFonts w:hint="eastAsia"/>
        </w:rPr>
        <w:t>无</w:t>
      </w:r>
    </w:p>
    <w:p w14:paraId="4C14798E" w14:textId="77777777" w:rsidR="00AD7283" w:rsidRPr="003E243A" w:rsidRDefault="00AD7283" w:rsidP="00AD7283">
      <w:pPr>
        <w:pStyle w:val="3"/>
        <w:rPr>
          <w:noProof/>
        </w:rPr>
      </w:pPr>
      <w:bookmarkStart w:id="46" w:name="_Toc380836960"/>
      <w:r w:rsidRPr="003E243A">
        <w:rPr>
          <w:noProof/>
        </w:rPr>
        <w:t>应答方文档结构</w:t>
      </w:r>
      <w:bookmarkEnd w:id="46"/>
    </w:p>
    <w:p w14:paraId="48882B55" w14:textId="77777777" w:rsidR="00A63607" w:rsidRPr="003E243A" w:rsidRDefault="00A63607" w:rsidP="00B41A97">
      <w:pPr>
        <w:numPr>
          <w:ilvl w:val="0"/>
          <w:numId w:val="2"/>
        </w:numPr>
        <w:spacing w:line="360" w:lineRule="auto"/>
        <w:rPr>
          <w:noProof/>
        </w:rPr>
      </w:pPr>
      <w:r w:rsidRPr="00B41A97">
        <w:rPr>
          <w:noProof/>
          <w:szCs w:val="21"/>
        </w:rPr>
        <w:t>文件</w:t>
      </w:r>
      <w:r w:rsidRPr="003E243A">
        <w:rPr>
          <w:noProof/>
        </w:rPr>
        <w:t>内容为一条明细一行，字段以</w:t>
      </w:r>
      <w:r w:rsidRPr="003E243A">
        <w:rPr>
          <w:noProof/>
        </w:rPr>
        <w:t>“|</w:t>
      </w:r>
      <w:r w:rsidR="006B64E4">
        <w:rPr>
          <w:rFonts w:hint="eastAsia"/>
          <w:noProof/>
        </w:rPr>
        <w:t>$|</w:t>
      </w:r>
      <w:r w:rsidRPr="003E243A">
        <w:rPr>
          <w:noProof/>
        </w:rPr>
        <w:t>”</w:t>
      </w:r>
      <w:r w:rsidRPr="003E243A">
        <w:rPr>
          <w:noProof/>
        </w:rPr>
        <w:t>分割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6"/>
        <w:gridCol w:w="1519"/>
        <w:gridCol w:w="1103"/>
        <w:gridCol w:w="690"/>
        <w:gridCol w:w="3034"/>
        <w:tblGridChange w:id="47">
          <w:tblGrid>
            <w:gridCol w:w="2176"/>
            <w:gridCol w:w="1519"/>
            <w:gridCol w:w="1103"/>
            <w:gridCol w:w="690"/>
            <w:gridCol w:w="3034"/>
          </w:tblGrid>
        </w:tblGridChange>
      </w:tblGrid>
      <w:tr w:rsidR="004B38B6" w:rsidRPr="003E243A" w14:paraId="3EB230AB" w14:textId="77777777" w:rsidTr="00264490">
        <w:trPr>
          <w:trHeight w:val="120"/>
        </w:trPr>
        <w:tc>
          <w:tcPr>
            <w:tcW w:w="1277" w:type="pct"/>
            <w:shd w:val="clear" w:color="auto" w:fill="CCE8CF" w:themeFill="background1"/>
            <w:vAlign w:val="center"/>
          </w:tcPr>
          <w:p w14:paraId="2AF32CA7" w14:textId="77777777" w:rsidR="00AD7283" w:rsidRPr="003E243A" w:rsidRDefault="00AD7283"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891" w:type="pct"/>
            <w:shd w:val="clear" w:color="auto" w:fill="CCE8CF" w:themeFill="background1"/>
            <w:vAlign w:val="center"/>
          </w:tcPr>
          <w:p w14:paraId="4E04D52A" w14:textId="77777777" w:rsidR="00AD7283" w:rsidRPr="003E243A" w:rsidRDefault="00AD7283"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647" w:type="pct"/>
            <w:shd w:val="clear" w:color="auto" w:fill="CCE8CF" w:themeFill="background1"/>
            <w:vAlign w:val="center"/>
          </w:tcPr>
          <w:p w14:paraId="2A728593" w14:textId="77777777" w:rsidR="00AD7283" w:rsidRPr="003E243A" w:rsidRDefault="00AD7283"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405" w:type="pct"/>
            <w:shd w:val="clear" w:color="auto" w:fill="CCE8CF" w:themeFill="background1"/>
          </w:tcPr>
          <w:p w14:paraId="067B1FAA" w14:textId="77777777" w:rsidR="00AD7283" w:rsidRPr="003E243A" w:rsidRDefault="00AD7283"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781" w:type="pct"/>
            <w:shd w:val="clear" w:color="auto" w:fill="CCE8CF" w:themeFill="background1"/>
            <w:vAlign w:val="center"/>
          </w:tcPr>
          <w:p w14:paraId="3C7A6645" w14:textId="77777777" w:rsidR="00AD7283" w:rsidRPr="003E243A" w:rsidRDefault="00AD7283"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4B38B6" w:rsidRPr="003E243A" w14:paraId="53790F8E" w14:textId="77777777" w:rsidTr="00264490">
        <w:trPr>
          <w:trHeight w:val="257"/>
        </w:trPr>
        <w:tc>
          <w:tcPr>
            <w:tcW w:w="1277" w:type="pct"/>
          </w:tcPr>
          <w:p w14:paraId="5501F486" w14:textId="77777777" w:rsidR="004B38B6" w:rsidRPr="003E243A" w:rsidRDefault="00B6223D" w:rsidP="00C67FE8">
            <w:pPr>
              <w:rPr>
                <w:noProof/>
                <w:sz w:val="18"/>
                <w:szCs w:val="18"/>
              </w:rPr>
            </w:pPr>
            <w:r>
              <w:rPr>
                <w:rFonts w:hint="eastAsia"/>
                <w:noProof/>
                <w:sz w:val="18"/>
                <w:szCs w:val="18"/>
              </w:rPr>
              <w:t>BillNo</w:t>
            </w:r>
          </w:p>
        </w:tc>
        <w:tc>
          <w:tcPr>
            <w:tcW w:w="891" w:type="pct"/>
            <w:vAlign w:val="center"/>
          </w:tcPr>
          <w:p w14:paraId="470EA1CE" w14:textId="77777777" w:rsidR="004B38B6" w:rsidRPr="00757F8B" w:rsidRDefault="004B38B6">
            <w:pPr>
              <w:rPr>
                <w:noProof/>
                <w:color w:val="000000"/>
                <w:sz w:val="18"/>
                <w:szCs w:val="18"/>
              </w:rPr>
            </w:pPr>
            <w:r w:rsidRPr="003E243A">
              <w:rPr>
                <w:noProof/>
                <w:color w:val="000000"/>
                <w:sz w:val="18"/>
                <w:szCs w:val="18"/>
              </w:rPr>
              <w:t>票号</w:t>
            </w:r>
          </w:p>
        </w:tc>
        <w:tc>
          <w:tcPr>
            <w:tcW w:w="647" w:type="pct"/>
            <w:vAlign w:val="center"/>
          </w:tcPr>
          <w:p w14:paraId="17622F9C" w14:textId="77777777" w:rsidR="004B38B6" w:rsidRPr="003E243A" w:rsidRDefault="004B38B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405" w:type="pct"/>
            <w:vAlign w:val="center"/>
          </w:tcPr>
          <w:p w14:paraId="2CC929FF"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14:paraId="3C5CE990"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4F575C4C" w14:textId="77777777" w:rsidTr="00264490">
        <w:trPr>
          <w:trHeight w:val="257"/>
        </w:trPr>
        <w:tc>
          <w:tcPr>
            <w:tcW w:w="1277" w:type="pct"/>
          </w:tcPr>
          <w:p w14:paraId="6656970C" w14:textId="77777777" w:rsidR="004B38B6" w:rsidRPr="00757F8B" w:rsidRDefault="00B6223D" w:rsidP="00C67FE8">
            <w:pPr>
              <w:rPr>
                <w:noProof/>
                <w:sz w:val="18"/>
                <w:szCs w:val="18"/>
              </w:rPr>
            </w:pPr>
            <w:r w:rsidRPr="00757F8B">
              <w:rPr>
                <w:rFonts w:hint="eastAsia"/>
                <w:noProof/>
                <w:sz w:val="18"/>
                <w:szCs w:val="18"/>
              </w:rPr>
              <w:t>BillType</w:t>
            </w:r>
          </w:p>
        </w:tc>
        <w:tc>
          <w:tcPr>
            <w:tcW w:w="891" w:type="pct"/>
            <w:vAlign w:val="center"/>
          </w:tcPr>
          <w:p w14:paraId="22ED86BF" w14:textId="77777777" w:rsidR="004B38B6" w:rsidRPr="00757F8B" w:rsidRDefault="004B38B6">
            <w:pPr>
              <w:rPr>
                <w:noProof/>
                <w:color w:val="000000"/>
                <w:sz w:val="18"/>
                <w:szCs w:val="18"/>
              </w:rPr>
            </w:pPr>
            <w:r w:rsidRPr="00757F8B">
              <w:rPr>
                <w:noProof/>
                <w:color w:val="000000"/>
                <w:sz w:val="18"/>
                <w:szCs w:val="18"/>
              </w:rPr>
              <w:t>票据类型</w:t>
            </w:r>
          </w:p>
        </w:tc>
        <w:tc>
          <w:tcPr>
            <w:tcW w:w="647" w:type="pct"/>
            <w:vAlign w:val="center"/>
          </w:tcPr>
          <w:p w14:paraId="0D5709A2" w14:textId="77777777" w:rsidR="004B38B6" w:rsidRPr="00757F8B" w:rsidRDefault="004B38B6" w:rsidP="000D16CF">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VA(1)</w:t>
            </w:r>
          </w:p>
        </w:tc>
        <w:tc>
          <w:tcPr>
            <w:tcW w:w="405" w:type="pct"/>
            <w:vAlign w:val="center"/>
          </w:tcPr>
          <w:p w14:paraId="5F1940D3" w14:textId="77777777"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M</w:t>
            </w:r>
          </w:p>
        </w:tc>
        <w:tc>
          <w:tcPr>
            <w:tcW w:w="1781" w:type="pct"/>
            <w:vAlign w:val="center"/>
          </w:tcPr>
          <w:p w14:paraId="66D8C899" w14:textId="77777777" w:rsidR="00CB466F" w:rsidRPr="00757F8B" w:rsidRDefault="00E162C9" w:rsidP="00E16398">
            <w:pPr>
              <w:pStyle w:val="affe"/>
              <w:numPr>
                <w:ilvl w:val="0"/>
                <w:numId w:val="14"/>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银票</w:t>
            </w:r>
          </w:p>
          <w:p w14:paraId="25948FA4" w14:textId="77777777" w:rsidR="00E162C9" w:rsidRPr="00757F8B" w:rsidRDefault="00E162C9" w:rsidP="00E16398">
            <w:pPr>
              <w:pStyle w:val="affe"/>
              <w:numPr>
                <w:ilvl w:val="0"/>
                <w:numId w:val="14"/>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商票</w:t>
            </w:r>
          </w:p>
        </w:tc>
      </w:tr>
      <w:tr w:rsidR="004B38B6" w:rsidRPr="003E243A" w14:paraId="7C938E60" w14:textId="77777777" w:rsidTr="00264490">
        <w:trPr>
          <w:trHeight w:val="257"/>
        </w:trPr>
        <w:tc>
          <w:tcPr>
            <w:tcW w:w="1277" w:type="pct"/>
          </w:tcPr>
          <w:p w14:paraId="657CA1A7" w14:textId="77777777" w:rsidR="004B38B6" w:rsidRPr="003E243A" w:rsidRDefault="00B6223D" w:rsidP="00C67FE8">
            <w:pPr>
              <w:rPr>
                <w:noProof/>
                <w:sz w:val="18"/>
                <w:szCs w:val="18"/>
              </w:rPr>
            </w:pPr>
            <w:r>
              <w:rPr>
                <w:rFonts w:hint="eastAsia"/>
                <w:noProof/>
                <w:sz w:val="18"/>
                <w:szCs w:val="18"/>
              </w:rPr>
              <w:t>BillAttribute</w:t>
            </w:r>
          </w:p>
        </w:tc>
        <w:tc>
          <w:tcPr>
            <w:tcW w:w="891" w:type="pct"/>
            <w:vAlign w:val="center"/>
          </w:tcPr>
          <w:p w14:paraId="79527FE5" w14:textId="77777777" w:rsidR="004B38B6" w:rsidRPr="00757F8B" w:rsidRDefault="004B38B6">
            <w:pPr>
              <w:rPr>
                <w:noProof/>
                <w:color w:val="000000"/>
                <w:sz w:val="18"/>
                <w:szCs w:val="18"/>
              </w:rPr>
            </w:pPr>
            <w:r w:rsidRPr="003E243A">
              <w:rPr>
                <w:noProof/>
                <w:color w:val="000000"/>
                <w:sz w:val="18"/>
                <w:szCs w:val="18"/>
              </w:rPr>
              <w:t>票据属性</w:t>
            </w:r>
          </w:p>
        </w:tc>
        <w:tc>
          <w:tcPr>
            <w:tcW w:w="647" w:type="pct"/>
            <w:vAlign w:val="center"/>
          </w:tcPr>
          <w:p w14:paraId="6D017A89" w14:textId="77777777" w:rsidR="004B38B6" w:rsidRPr="003E243A" w:rsidRDefault="004B38B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405" w:type="pct"/>
            <w:vAlign w:val="center"/>
          </w:tcPr>
          <w:p w14:paraId="6CC6CDD5"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14:paraId="21D34C28" w14:textId="77777777" w:rsidR="00E162C9" w:rsidRDefault="00E162C9" w:rsidP="00E16398">
            <w:pPr>
              <w:pStyle w:val="affe"/>
              <w:numPr>
                <w:ilvl w:val="0"/>
                <w:numId w:val="15"/>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实物</w:t>
            </w:r>
          </w:p>
          <w:p w14:paraId="421D6409" w14:textId="77777777" w:rsidR="004B38B6" w:rsidRPr="00E162C9" w:rsidRDefault="00E162C9" w:rsidP="00E16398">
            <w:pPr>
              <w:pStyle w:val="affe"/>
              <w:numPr>
                <w:ilvl w:val="0"/>
                <w:numId w:val="15"/>
              </w:numPr>
              <w:spacing w:line="240" w:lineRule="exact"/>
              <w:jc w:val="both"/>
              <w:rPr>
                <w:rFonts w:asciiTheme="minorEastAsia" w:eastAsiaTheme="minorEastAsia" w:hAnsiTheme="minorEastAsia"/>
                <w:sz w:val="18"/>
                <w:szCs w:val="18"/>
              </w:rPr>
            </w:pPr>
            <w:r w:rsidRPr="00E162C9">
              <w:rPr>
                <w:rFonts w:asciiTheme="minorEastAsia" w:eastAsiaTheme="minorEastAsia" w:hAnsiTheme="minorEastAsia"/>
                <w:sz w:val="18"/>
                <w:szCs w:val="18"/>
              </w:rPr>
              <w:t>电子</w:t>
            </w:r>
          </w:p>
        </w:tc>
      </w:tr>
      <w:tr w:rsidR="004B38B6" w:rsidRPr="003E243A" w14:paraId="5F0E8033" w14:textId="77777777" w:rsidTr="00264490">
        <w:trPr>
          <w:trHeight w:val="257"/>
        </w:trPr>
        <w:tc>
          <w:tcPr>
            <w:tcW w:w="1277" w:type="pct"/>
          </w:tcPr>
          <w:p w14:paraId="43C9E24D" w14:textId="77777777" w:rsidR="004B38B6" w:rsidRPr="003E243A" w:rsidRDefault="00E162C9" w:rsidP="00C67FE8">
            <w:pPr>
              <w:rPr>
                <w:noProof/>
                <w:sz w:val="18"/>
                <w:szCs w:val="18"/>
              </w:rPr>
            </w:pPr>
            <w:r>
              <w:rPr>
                <w:rFonts w:hint="eastAsia"/>
                <w:noProof/>
                <w:sz w:val="18"/>
                <w:szCs w:val="18"/>
              </w:rPr>
              <w:t>PutoutDate</w:t>
            </w:r>
          </w:p>
        </w:tc>
        <w:tc>
          <w:tcPr>
            <w:tcW w:w="891" w:type="pct"/>
            <w:vAlign w:val="center"/>
          </w:tcPr>
          <w:p w14:paraId="32FB6D54" w14:textId="77777777" w:rsidR="004B38B6" w:rsidRPr="00757F8B" w:rsidRDefault="004B38B6">
            <w:pPr>
              <w:rPr>
                <w:noProof/>
                <w:color w:val="000000"/>
                <w:sz w:val="18"/>
                <w:szCs w:val="18"/>
              </w:rPr>
            </w:pPr>
            <w:r w:rsidRPr="003E243A">
              <w:rPr>
                <w:noProof/>
                <w:color w:val="000000"/>
                <w:sz w:val="18"/>
                <w:szCs w:val="18"/>
              </w:rPr>
              <w:t>出票日</w:t>
            </w:r>
          </w:p>
        </w:tc>
        <w:tc>
          <w:tcPr>
            <w:tcW w:w="647" w:type="pct"/>
            <w:vAlign w:val="center"/>
          </w:tcPr>
          <w:p w14:paraId="729E02AF" w14:textId="77777777" w:rsidR="004B38B6" w:rsidRPr="003E243A" w:rsidRDefault="004B38B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VA(8)</w:t>
            </w:r>
          </w:p>
        </w:tc>
        <w:tc>
          <w:tcPr>
            <w:tcW w:w="405" w:type="pct"/>
            <w:vAlign w:val="center"/>
          </w:tcPr>
          <w:p w14:paraId="32D9E53E"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14:paraId="6C3C4420" w14:textId="77777777" w:rsidR="004B38B6" w:rsidRPr="003E243A" w:rsidRDefault="00B41A97"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YYYYMMDD</w:t>
            </w:r>
          </w:p>
        </w:tc>
      </w:tr>
      <w:tr w:rsidR="004B38B6" w:rsidRPr="003E243A" w14:paraId="7CA584CB" w14:textId="77777777" w:rsidTr="00264490">
        <w:trPr>
          <w:trHeight w:val="257"/>
        </w:trPr>
        <w:tc>
          <w:tcPr>
            <w:tcW w:w="1277" w:type="pct"/>
          </w:tcPr>
          <w:p w14:paraId="4A59190A" w14:textId="77777777" w:rsidR="004B38B6" w:rsidRPr="003E243A" w:rsidRDefault="00E162C9" w:rsidP="00C67FE8">
            <w:pPr>
              <w:rPr>
                <w:noProof/>
                <w:sz w:val="18"/>
                <w:szCs w:val="18"/>
              </w:rPr>
            </w:pPr>
            <w:r>
              <w:rPr>
                <w:rFonts w:hint="eastAsia"/>
                <w:noProof/>
                <w:sz w:val="18"/>
                <w:szCs w:val="18"/>
              </w:rPr>
              <w:t>Maturity</w:t>
            </w:r>
          </w:p>
        </w:tc>
        <w:tc>
          <w:tcPr>
            <w:tcW w:w="891" w:type="pct"/>
            <w:vAlign w:val="center"/>
          </w:tcPr>
          <w:p w14:paraId="57227FC7" w14:textId="77777777" w:rsidR="004B38B6" w:rsidRPr="00757F8B" w:rsidRDefault="004B38B6">
            <w:pPr>
              <w:rPr>
                <w:noProof/>
                <w:color w:val="000000"/>
                <w:sz w:val="18"/>
                <w:szCs w:val="18"/>
              </w:rPr>
            </w:pPr>
            <w:r w:rsidRPr="003E243A">
              <w:rPr>
                <w:noProof/>
                <w:color w:val="000000"/>
                <w:sz w:val="18"/>
                <w:szCs w:val="18"/>
              </w:rPr>
              <w:t>到期日</w:t>
            </w:r>
          </w:p>
        </w:tc>
        <w:tc>
          <w:tcPr>
            <w:tcW w:w="647" w:type="pct"/>
            <w:vAlign w:val="center"/>
          </w:tcPr>
          <w:p w14:paraId="618CEBC1" w14:textId="77777777" w:rsidR="004B38B6" w:rsidRPr="003E243A" w:rsidRDefault="004B38B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VA(8)</w:t>
            </w:r>
          </w:p>
        </w:tc>
        <w:tc>
          <w:tcPr>
            <w:tcW w:w="405" w:type="pct"/>
            <w:vAlign w:val="center"/>
          </w:tcPr>
          <w:p w14:paraId="763D2B9E"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14:paraId="23BF4ACE" w14:textId="77777777" w:rsidR="004B38B6" w:rsidRPr="003E243A" w:rsidRDefault="00B41A97" w:rsidP="00AD7283">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YYYYMMDD</w:t>
            </w:r>
          </w:p>
        </w:tc>
      </w:tr>
      <w:tr w:rsidR="004B38B6" w:rsidRPr="003E243A" w14:paraId="38B8CEBE" w14:textId="77777777" w:rsidTr="00264490">
        <w:trPr>
          <w:trHeight w:val="257"/>
        </w:trPr>
        <w:tc>
          <w:tcPr>
            <w:tcW w:w="1277" w:type="pct"/>
          </w:tcPr>
          <w:p w14:paraId="74E45648" w14:textId="77777777" w:rsidR="004B38B6" w:rsidRPr="003E243A" w:rsidRDefault="00E162C9" w:rsidP="00C67FE8">
            <w:pPr>
              <w:rPr>
                <w:noProof/>
                <w:sz w:val="18"/>
                <w:szCs w:val="18"/>
              </w:rPr>
            </w:pPr>
            <w:r>
              <w:rPr>
                <w:rFonts w:hint="eastAsia"/>
                <w:noProof/>
                <w:sz w:val="18"/>
                <w:szCs w:val="18"/>
              </w:rPr>
              <w:t>BillSum</w:t>
            </w:r>
          </w:p>
        </w:tc>
        <w:tc>
          <w:tcPr>
            <w:tcW w:w="891" w:type="pct"/>
            <w:vAlign w:val="center"/>
          </w:tcPr>
          <w:p w14:paraId="76CEEFC7" w14:textId="77777777" w:rsidR="004B38B6" w:rsidRPr="00757F8B" w:rsidRDefault="004B38B6">
            <w:pPr>
              <w:rPr>
                <w:noProof/>
                <w:color w:val="000000"/>
                <w:sz w:val="18"/>
                <w:szCs w:val="18"/>
              </w:rPr>
            </w:pPr>
            <w:r w:rsidRPr="003E243A">
              <w:rPr>
                <w:noProof/>
                <w:color w:val="000000"/>
                <w:sz w:val="18"/>
                <w:szCs w:val="18"/>
              </w:rPr>
              <w:t>票面金额</w:t>
            </w:r>
          </w:p>
        </w:tc>
        <w:tc>
          <w:tcPr>
            <w:tcW w:w="647" w:type="pct"/>
            <w:vAlign w:val="center"/>
          </w:tcPr>
          <w:p w14:paraId="7BD1AD96" w14:textId="77777777" w:rsidR="004B38B6" w:rsidRPr="003E243A" w:rsidRDefault="00B41A97" w:rsidP="000D16CF">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N(15,2)</w:t>
            </w:r>
          </w:p>
        </w:tc>
        <w:tc>
          <w:tcPr>
            <w:tcW w:w="405" w:type="pct"/>
            <w:vAlign w:val="center"/>
          </w:tcPr>
          <w:p w14:paraId="35FD3CEB"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14:paraId="4F16CCBA"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249B61C1" w14:textId="77777777" w:rsidTr="00264490">
        <w:trPr>
          <w:trHeight w:val="257"/>
        </w:trPr>
        <w:tc>
          <w:tcPr>
            <w:tcW w:w="1277" w:type="pct"/>
          </w:tcPr>
          <w:p w14:paraId="24E01A54" w14:textId="77777777" w:rsidR="004B38B6" w:rsidRPr="00757F8B" w:rsidRDefault="00E162C9" w:rsidP="00C67FE8">
            <w:pPr>
              <w:rPr>
                <w:noProof/>
                <w:sz w:val="18"/>
                <w:szCs w:val="18"/>
              </w:rPr>
            </w:pPr>
            <w:r w:rsidRPr="00757F8B">
              <w:rPr>
                <w:noProof/>
                <w:sz w:val="18"/>
                <w:szCs w:val="18"/>
              </w:rPr>
              <w:t>Writer</w:t>
            </w:r>
            <w:r w:rsidRPr="00757F8B">
              <w:rPr>
                <w:rFonts w:hint="eastAsia"/>
                <w:noProof/>
                <w:sz w:val="18"/>
                <w:szCs w:val="18"/>
              </w:rPr>
              <w:t>Name</w:t>
            </w:r>
          </w:p>
        </w:tc>
        <w:tc>
          <w:tcPr>
            <w:tcW w:w="891" w:type="pct"/>
            <w:vAlign w:val="center"/>
          </w:tcPr>
          <w:p w14:paraId="445ED10C" w14:textId="77777777" w:rsidR="004B38B6" w:rsidRPr="00757F8B" w:rsidRDefault="004B38B6">
            <w:pPr>
              <w:rPr>
                <w:noProof/>
                <w:color w:val="000000"/>
                <w:sz w:val="18"/>
                <w:szCs w:val="18"/>
              </w:rPr>
            </w:pPr>
            <w:r w:rsidRPr="00757F8B">
              <w:rPr>
                <w:noProof/>
                <w:color w:val="000000"/>
                <w:sz w:val="18"/>
                <w:szCs w:val="18"/>
              </w:rPr>
              <w:t>出票人名称</w:t>
            </w:r>
          </w:p>
        </w:tc>
        <w:tc>
          <w:tcPr>
            <w:tcW w:w="647" w:type="pct"/>
            <w:vAlign w:val="center"/>
          </w:tcPr>
          <w:p w14:paraId="04868C9C" w14:textId="77777777" w:rsidR="004B38B6" w:rsidRPr="00757F8B" w:rsidRDefault="006B2ADE" w:rsidP="00B41A97">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VA(120)</w:t>
            </w:r>
          </w:p>
        </w:tc>
        <w:tc>
          <w:tcPr>
            <w:tcW w:w="405" w:type="pct"/>
            <w:vAlign w:val="center"/>
          </w:tcPr>
          <w:p w14:paraId="38CCE895" w14:textId="77777777"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781" w:type="pct"/>
            <w:vAlign w:val="center"/>
          </w:tcPr>
          <w:p w14:paraId="2803608A" w14:textId="77777777" w:rsidR="004B38B6" w:rsidRPr="00757F8B"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00FC3D0B" w14:textId="77777777" w:rsidTr="00264490">
        <w:trPr>
          <w:trHeight w:val="257"/>
        </w:trPr>
        <w:tc>
          <w:tcPr>
            <w:tcW w:w="1277" w:type="pct"/>
          </w:tcPr>
          <w:p w14:paraId="7801F7DC" w14:textId="77777777" w:rsidR="004B38B6" w:rsidRPr="003E243A" w:rsidRDefault="00E162C9" w:rsidP="00C67FE8">
            <w:pPr>
              <w:rPr>
                <w:noProof/>
                <w:sz w:val="18"/>
                <w:szCs w:val="18"/>
              </w:rPr>
            </w:pPr>
            <w:r w:rsidRPr="00E162C9">
              <w:rPr>
                <w:noProof/>
                <w:sz w:val="18"/>
                <w:szCs w:val="18"/>
              </w:rPr>
              <w:t>Writer</w:t>
            </w:r>
            <w:r>
              <w:rPr>
                <w:rFonts w:hint="eastAsia"/>
                <w:noProof/>
                <w:sz w:val="18"/>
                <w:szCs w:val="18"/>
              </w:rPr>
              <w:t>Account</w:t>
            </w:r>
          </w:p>
        </w:tc>
        <w:tc>
          <w:tcPr>
            <w:tcW w:w="891" w:type="pct"/>
            <w:vAlign w:val="center"/>
          </w:tcPr>
          <w:p w14:paraId="7E8EAF73" w14:textId="77777777" w:rsidR="004B38B6" w:rsidRPr="00757F8B" w:rsidRDefault="004B38B6">
            <w:pPr>
              <w:rPr>
                <w:noProof/>
                <w:color w:val="000000"/>
                <w:sz w:val="18"/>
                <w:szCs w:val="18"/>
              </w:rPr>
            </w:pPr>
            <w:r w:rsidRPr="003E243A">
              <w:rPr>
                <w:noProof/>
                <w:color w:val="000000"/>
                <w:sz w:val="18"/>
                <w:szCs w:val="18"/>
              </w:rPr>
              <w:t>出票人账号</w:t>
            </w:r>
          </w:p>
        </w:tc>
        <w:tc>
          <w:tcPr>
            <w:tcW w:w="647" w:type="pct"/>
            <w:vAlign w:val="center"/>
          </w:tcPr>
          <w:p w14:paraId="42EDCAC9" w14:textId="77777777"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32</w:t>
            </w:r>
            <w:r w:rsidRPr="003E243A">
              <w:rPr>
                <w:rFonts w:asciiTheme="minorEastAsia" w:eastAsiaTheme="minorEastAsia" w:hAnsiTheme="minorEastAsia"/>
                <w:sz w:val="18"/>
                <w:szCs w:val="18"/>
              </w:rPr>
              <w:t>)</w:t>
            </w:r>
          </w:p>
        </w:tc>
        <w:tc>
          <w:tcPr>
            <w:tcW w:w="405" w:type="pct"/>
            <w:vAlign w:val="center"/>
          </w:tcPr>
          <w:p w14:paraId="37894C2C"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14:paraId="293C14F1"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4C0E8782" w14:textId="77777777" w:rsidTr="00264490">
        <w:trPr>
          <w:trHeight w:val="257"/>
        </w:trPr>
        <w:tc>
          <w:tcPr>
            <w:tcW w:w="1277" w:type="pct"/>
          </w:tcPr>
          <w:p w14:paraId="67BE7A27" w14:textId="77777777" w:rsidR="004B38B6" w:rsidRPr="003E243A" w:rsidRDefault="00E162C9" w:rsidP="00C67FE8">
            <w:pPr>
              <w:rPr>
                <w:noProof/>
                <w:sz w:val="18"/>
                <w:szCs w:val="18"/>
              </w:rPr>
            </w:pPr>
            <w:r w:rsidRPr="00E162C9">
              <w:rPr>
                <w:noProof/>
                <w:sz w:val="18"/>
                <w:szCs w:val="18"/>
              </w:rPr>
              <w:t>Writer</w:t>
            </w:r>
            <w:r>
              <w:rPr>
                <w:rFonts w:hint="eastAsia"/>
                <w:noProof/>
                <w:sz w:val="18"/>
                <w:szCs w:val="18"/>
              </w:rPr>
              <w:t>BankNo</w:t>
            </w:r>
          </w:p>
        </w:tc>
        <w:tc>
          <w:tcPr>
            <w:tcW w:w="891" w:type="pct"/>
            <w:vAlign w:val="center"/>
          </w:tcPr>
          <w:p w14:paraId="11611BFD" w14:textId="77777777" w:rsidR="004B38B6" w:rsidRPr="00757F8B" w:rsidRDefault="004B38B6">
            <w:pPr>
              <w:rPr>
                <w:noProof/>
                <w:color w:val="000000"/>
                <w:sz w:val="18"/>
                <w:szCs w:val="18"/>
              </w:rPr>
            </w:pPr>
            <w:r w:rsidRPr="003E243A">
              <w:rPr>
                <w:noProof/>
                <w:color w:val="000000"/>
                <w:sz w:val="18"/>
                <w:szCs w:val="18"/>
              </w:rPr>
              <w:t>出票人开户行行号</w:t>
            </w:r>
          </w:p>
        </w:tc>
        <w:tc>
          <w:tcPr>
            <w:tcW w:w="647" w:type="pct"/>
            <w:vAlign w:val="center"/>
          </w:tcPr>
          <w:p w14:paraId="557B747A" w14:textId="77777777"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12</w:t>
            </w:r>
            <w:r w:rsidRPr="003E243A">
              <w:rPr>
                <w:rFonts w:asciiTheme="minorEastAsia" w:eastAsiaTheme="minorEastAsia" w:hAnsiTheme="minorEastAsia"/>
                <w:sz w:val="18"/>
                <w:szCs w:val="18"/>
              </w:rPr>
              <w:t>)</w:t>
            </w:r>
          </w:p>
        </w:tc>
        <w:tc>
          <w:tcPr>
            <w:tcW w:w="405" w:type="pct"/>
            <w:vAlign w:val="center"/>
          </w:tcPr>
          <w:p w14:paraId="7C3055AB"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14:paraId="655369CB"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299CC02B" w14:textId="77777777" w:rsidTr="00264490">
        <w:trPr>
          <w:trHeight w:val="257"/>
        </w:trPr>
        <w:tc>
          <w:tcPr>
            <w:tcW w:w="1277" w:type="pct"/>
          </w:tcPr>
          <w:p w14:paraId="64715C3E" w14:textId="77777777" w:rsidR="004B38B6" w:rsidRPr="00757F8B" w:rsidRDefault="00E162C9" w:rsidP="00C67FE8">
            <w:pPr>
              <w:rPr>
                <w:noProof/>
                <w:sz w:val="18"/>
                <w:szCs w:val="18"/>
              </w:rPr>
            </w:pPr>
            <w:r w:rsidRPr="00757F8B">
              <w:rPr>
                <w:rFonts w:hint="eastAsia"/>
                <w:noProof/>
                <w:sz w:val="18"/>
                <w:szCs w:val="18"/>
              </w:rPr>
              <w:t>AcceptName</w:t>
            </w:r>
          </w:p>
        </w:tc>
        <w:tc>
          <w:tcPr>
            <w:tcW w:w="891" w:type="pct"/>
            <w:vAlign w:val="center"/>
          </w:tcPr>
          <w:p w14:paraId="6BECA471" w14:textId="77777777" w:rsidR="004B38B6" w:rsidRPr="00757F8B" w:rsidRDefault="004B38B6">
            <w:pPr>
              <w:rPr>
                <w:noProof/>
                <w:color w:val="000000"/>
                <w:sz w:val="18"/>
                <w:szCs w:val="18"/>
              </w:rPr>
            </w:pPr>
            <w:r w:rsidRPr="00757F8B">
              <w:rPr>
                <w:noProof/>
                <w:color w:val="000000"/>
                <w:sz w:val="18"/>
                <w:szCs w:val="18"/>
              </w:rPr>
              <w:t>承兑人名称</w:t>
            </w:r>
          </w:p>
        </w:tc>
        <w:tc>
          <w:tcPr>
            <w:tcW w:w="647" w:type="pct"/>
            <w:vAlign w:val="center"/>
          </w:tcPr>
          <w:p w14:paraId="706D6ECC" w14:textId="77777777" w:rsidR="004B38B6" w:rsidRPr="00757F8B" w:rsidRDefault="006B2ADE" w:rsidP="00E162C9">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VA(120)</w:t>
            </w:r>
          </w:p>
        </w:tc>
        <w:tc>
          <w:tcPr>
            <w:tcW w:w="405" w:type="pct"/>
            <w:vAlign w:val="center"/>
          </w:tcPr>
          <w:p w14:paraId="314069BE" w14:textId="77777777"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M</w:t>
            </w:r>
          </w:p>
        </w:tc>
        <w:tc>
          <w:tcPr>
            <w:tcW w:w="1781" w:type="pct"/>
            <w:vAlign w:val="center"/>
          </w:tcPr>
          <w:p w14:paraId="0F256B94" w14:textId="77777777" w:rsidR="004B38B6" w:rsidRPr="00757F8B"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53BEB7E8" w14:textId="77777777" w:rsidTr="00264490">
        <w:trPr>
          <w:trHeight w:val="257"/>
        </w:trPr>
        <w:tc>
          <w:tcPr>
            <w:tcW w:w="1277" w:type="pct"/>
          </w:tcPr>
          <w:p w14:paraId="7D84FC52" w14:textId="77777777" w:rsidR="004B38B6" w:rsidRPr="003E243A" w:rsidRDefault="00E162C9" w:rsidP="00C67FE8">
            <w:pPr>
              <w:rPr>
                <w:noProof/>
                <w:sz w:val="18"/>
                <w:szCs w:val="18"/>
              </w:rPr>
            </w:pPr>
            <w:r>
              <w:rPr>
                <w:rFonts w:hint="eastAsia"/>
                <w:noProof/>
                <w:sz w:val="18"/>
                <w:szCs w:val="18"/>
              </w:rPr>
              <w:t>AcceptAccount</w:t>
            </w:r>
          </w:p>
        </w:tc>
        <w:tc>
          <w:tcPr>
            <w:tcW w:w="891" w:type="pct"/>
            <w:vAlign w:val="center"/>
          </w:tcPr>
          <w:p w14:paraId="71D0D9A9" w14:textId="77777777" w:rsidR="004B38B6" w:rsidRPr="00757F8B" w:rsidRDefault="004B38B6">
            <w:pPr>
              <w:rPr>
                <w:noProof/>
                <w:color w:val="000000"/>
                <w:sz w:val="18"/>
                <w:szCs w:val="18"/>
              </w:rPr>
            </w:pPr>
            <w:r w:rsidRPr="003E243A">
              <w:rPr>
                <w:noProof/>
                <w:color w:val="000000"/>
                <w:sz w:val="18"/>
                <w:szCs w:val="18"/>
              </w:rPr>
              <w:t>承兑人账号</w:t>
            </w:r>
          </w:p>
        </w:tc>
        <w:tc>
          <w:tcPr>
            <w:tcW w:w="647" w:type="pct"/>
            <w:vAlign w:val="center"/>
          </w:tcPr>
          <w:p w14:paraId="743B1C9B" w14:textId="77777777"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32</w:t>
            </w:r>
            <w:r w:rsidRPr="003E243A">
              <w:rPr>
                <w:rFonts w:asciiTheme="minorEastAsia" w:eastAsiaTheme="minorEastAsia" w:hAnsiTheme="minorEastAsia"/>
                <w:sz w:val="18"/>
                <w:szCs w:val="18"/>
              </w:rPr>
              <w:t>)</w:t>
            </w:r>
          </w:p>
        </w:tc>
        <w:tc>
          <w:tcPr>
            <w:tcW w:w="405" w:type="pct"/>
            <w:vAlign w:val="center"/>
          </w:tcPr>
          <w:p w14:paraId="1AC55C06"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14:paraId="20681372"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4B8185C7" w14:textId="77777777" w:rsidTr="00264490">
        <w:trPr>
          <w:trHeight w:val="257"/>
        </w:trPr>
        <w:tc>
          <w:tcPr>
            <w:tcW w:w="1277" w:type="pct"/>
          </w:tcPr>
          <w:p w14:paraId="56A221A9" w14:textId="77777777" w:rsidR="004B38B6" w:rsidRPr="003E243A" w:rsidRDefault="00E162C9" w:rsidP="00C67FE8">
            <w:pPr>
              <w:rPr>
                <w:noProof/>
                <w:sz w:val="18"/>
                <w:szCs w:val="18"/>
              </w:rPr>
            </w:pPr>
            <w:r>
              <w:rPr>
                <w:rFonts w:hint="eastAsia"/>
                <w:noProof/>
                <w:sz w:val="18"/>
                <w:szCs w:val="18"/>
              </w:rPr>
              <w:t>AcceptBankNo</w:t>
            </w:r>
          </w:p>
        </w:tc>
        <w:tc>
          <w:tcPr>
            <w:tcW w:w="891" w:type="pct"/>
            <w:vAlign w:val="center"/>
          </w:tcPr>
          <w:p w14:paraId="24F23D31" w14:textId="77777777" w:rsidR="004B38B6" w:rsidRPr="00757F8B" w:rsidRDefault="004B38B6">
            <w:pPr>
              <w:rPr>
                <w:noProof/>
                <w:color w:val="000000"/>
                <w:sz w:val="18"/>
                <w:szCs w:val="18"/>
              </w:rPr>
            </w:pPr>
            <w:r w:rsidRPr="003E243A">
              <w:rPr>
                <w:noProof/>
                <w:color w:val="000000"/>
                <w:sz w:val="18"/>
                <w:szCs w:val="18"/>
              </w:rPr>
              <w:t>承兑人开户行行号</w:t>
            </w:r>
          </w:p>
        </w:tc>
        <w:tc>
          <w:tcPr>
            <w:tcW w:w="647" w:type="pct"/>
            <w:vAlign w:val="center"/>
          </w:tcPr>
          <w:p w14:paraId="7C2250BF" w14:textId="77777777"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12</w:t>
            </w:r>
            <w:r w:rsidRPr="003E243A">
              <w:rPr>
                <w:rFonts w:asciiTheme="minorEastAsia" w:eastAsiaTheme="minorEastAsia" w:hAnsiTheme="minorEastAsia"/>
                <w:sz w:val="18"/>
                <w:szCs w:val="18"/>
              </w:rPr>
              <w:t>)</w:t>
            </w:r>
          </w:p>
        </w:tc>
        <w:tc>
          <w:tcPr>
            <w:tcW w:w="405" w:type="pct"/>
            <w:vAlign w:val="center"/>
          </w:tcPr>
          <w:p w14:paraId="4B80A852"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14:paraId="21C63239"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1BD24BBD" w14:textId="77777777" w:rsidTr="00264490">
        <w:trPr>
          <w:trHeight w:val="257"/>
        </w:trPr>
        <w:tc>
          <w:tcPr>
            <w:tcW w:w="1277" w:type="pct"/>
          </w:tcPr>
          <w:p w14:paraId="42F611AA" w14:textId="77777777" w:rsidR="004B38B6" w:rsidRPr="00757F8B" w:rsidRDefault="00E162C9" w:rsidP="00C67FE8">
            <w:pPr>
              <w:rPr>
                <w:noProof/>
                <w:sz w:val="18"/>
                <w:szCs w:val="18"/>
              </w:rPr>
            </w:pPr>
            <w:r w:rsidRPr="00757F8B">
              <w:rPr>
                <w:noProof/>
                <w:sz w:val="18"/>
                <w:szCs w:val="18"/>
              </w:rPr>
              <w:t>Beneficiary</w:t>
            </w:r>
          </w:p>
        </w:tc>
        <w:tc>
          <w:tcPr>
            <w:tcW w:w="891" w:type="pct"/>
            <w:vAlign w:val="center"/>
          </w:tcPr>
          <w:p w14:paraId="75106F96" w14:textId="77777777" w:rsidR="004B38B6" w:rsidRPr="00757F8B" w:rsidRDefault="004B38B6">
            <w:pPr>
              <w:rPr>
                <w:noProof/>
                <w:color w:val="000000"/>
                <w:sz w:val="18"/>
                <w:szCs w:val="18"/>
              </w:rPr>
            </w:pPr>
            <w:r w:rsidRPr="00757F8B">
              <w:rPr>
                <w:noProof/>
                <w:color w:val="000000"/>
                <w:sz w:val="18"/>
                <w:szCs w:val="18"/>
              </w:rPr>
              <w:t>收款人名称</w:t>
            </w:r>
          </w:p>
        </w:tc>
        <w:tc>
          <w:tcPr>
            <w:tcW w:w="647" w:type="pct"/>
            <w:vAlign w:val="center"/>
          </w:tcPr>
          <w:p w14:paraId="1295BC9D" w14:textId="77777777" w:rsidR="004B38B6" w:rsidRPr="00757F8B" w:rsidRDefault="006B2ADE" w:rsidP="00E162C9">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VA(120)</w:t>
            </w:r>
          </w:p>
        </w:tc>
        <w:tc>
          <w:tcPr>
            <w:tcW w:w="405" w:type="pct"/>
            <w:vAlign w:val="center"/>
          </w:tcPr>
          <w:p w14:paraId="157194E6" w14:textId="77777777"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781" w:type="pct"/>
            <w:vAlign w:val="center"/>
          </w:tcPr>
          <w:p w14:paraId="416A086E" w14:textId="77777777" w:rsidR="004B38B6" w:rsidRPr="00757F8B"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1D728E33" w14:textId="77777777" w:rsidTr="00264490">
        <w:trPr>
          <w:trHeight w:val="257"/>
        </w:trPr>
        <w:tc>
          <w:tcPr>
            <w:tcW w:w="1277" w:type="pct"/>
          </w:tcPr>
          <w:p w14:paraId="6DB05B16" w14:textId="77777777" w:rsidR="004B38B6" w:rsidRPr="003E243A" w:rsidRDefault="00E162C9" w:rsidP="00C67FE8">
            <w:pPr>
              <w:rPr>
                <w:noProof/>
                <w:sz w:val="18"/>
                <w:szCs w:val="18"/>
              </w:rPr>
            </w:pPr>
            <w:r w:rsidRPr="00E162C9">
              <w:rPr>
                <w:noProof/>
                <w:sz w:val="18"/>
                <w:szCs w:val="18"/>
              </w:rPr>
              <w:t>Beneficiary</w:t>
            </w:r>
            <w:r>
              <w:rPr>
                <w:rFonts w:hint="eastAsia"/>
                <w:noProof/>
                <w:sz w:val="18"/>
                <w:szCs w:val="18"/>
              </w:rPr>
              <w:t>Account</w:t>
            </w:r>
          </w:p>
        </w:tc>
        <w:tc>
          <w:tcPr>
            <w:tcW w:w="891" w:type="pct"/>
            <w:vAlign w:val="center"/>
          </w:tcPr>
          <w:p w14:paraId="21A35B7F" w14:textId="77777777" w:rsidR="004B38B6" w:rsidRPr="00757F8B" w:rsidRDefault="004B38B6">
            <w:pPr>
              <w:rPr>
                <w:noProof/>
                <w:color w:val="000000"/>
                <w:sz w:val="18"/>
                <w:szCs w:val="18"/>
              </w:rPr>
            </w:pPr>
            <w:r w:rsidRPr="003E243A">
              <w:rPr>
                <w:noProof/>
                <w:color w:val="000000"/>
                <w:sz w:val="18"/>
                <w:szCs w:val="18"/>
              </w:rPr>
              <w:t>收款人账号</w:t>
            </w:r>
          </w:p>
        </w:tc>
        <w:tc>
          <w:tcPr>
            <w:tcW w:w="647" w:type="pct"/>
            <w:vAlign w:val="center"/>
          </w:tcPr>
          <w:p w14:paraId="12F9DE66" w14:textId="77777777"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32</w:t>
            </w:r>
            <w:r w:rsidRPr="003E243A">
              <w:rPr>
                <w:rFonts w:asciiTheme="minorEastAsia" w:eastAsiaTheme="minorEastAsia" w:hAnsiTheme="minorEastAsia"/>
                <w:sz w:val="18"/>
                <w:szCs w:val="18"/>
              </w:rPr>
              <w:t>)</w:t>
            </w:r>
          </w:p>
        </w:tc>
        <w:tc>
          <w:tcPr>
            <w:tcW w:w="405" w:type="pct"/>
            <w:vAlign w:val="center"/>
          </w:tcPr>
          <w:p w14:paraId="16D59891"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14:paraId="1B4ABE48"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5C8D58D8" w14:textId="77777777" w:rsidTr="00264490">
        <w:trPr>
          <w:trHeight w:val="257"/>
        </w:trPr>
        <w:tc>
          <w:tcPr>
            <w:tcW w:w="1277" w:type="pct"/>
          </w:tcPr>
          <w:p w14:paraId="4EC5FD4A" w14:textId="77777777" w:rsidR="004B38B6" w:rsidRPr="003E243A" w:rsidRDefault="00E162C9" w:rsidP="00C67FE8">
            <w:pPr>
              <w:rPr>
                <w:noProof/>
                <w:sz w:val="18"/>
                <w:szCs w:val="18"/>
              </w:rPr>
            </w:pPr>
            <w:r w:rsidRPr="00E162C9">
              <w:rPr>
                <w:noProof/>
                <w:sz w:val="18"/>
                <w:szCs w:val="18"/>
              </w:rPr>
              <w:lastRenderedPageBreak/>
              <w:t>Beneficiary</w:t>
            </w:r>
            <w:r>
              <w:rPr>
                <w:rFonts w:hint="eastAsia"/>
                <w:noProof/>
                <w:sz w:val="18"/>
                <w:szCs w:val="18"/>
              </w:rPr>
              <w:t>BankNo</w:t>
            </w:r>
          </w:p>
        </w:tc>
        <w:tc>
          <w:tcPr>
            <w:tcW w:w="891" w:type="pct"/>
            <w:vAlign w:val="center"/>
          </w:tcPr>
          <w:p w14:paraId="1C92D3A8" w14:textId="77777777" w:rsidR="004B38B6" w:rsidRPr="00757F8B" w:rsidRDefault="004B38B6">
            <w:pPr>
              <w:rPr>
                <w:noProof/>
                <w:color w:val="000000"/>
                <w:sz w:val="18"/>
                <w:szCs w:val="18"/>
              </w:rPr>
            </w:pPr>
            <w:r w:rsidRPr="003E243A">
              <w:rPr>
                <w:noProof/>
                <w:color w:val="000000"/>
                <w:sz w:val="18"/>
                <w:szCs w:val="18"/>
              </w:rPr>
              <w:t>收款人开户行行号</w:t>
            </w:r>
          </w:p>
        </w:tc>
        <w:tc>
          <w:tcPr>
            <w:tcW w:w="647" w:type="pct"/>
            <w:vAlign w:val="center"/>
          </w:tcPr>
          <w:p w14:paraId="47CE8A5B" w14:textId="77777777"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12</w:t>
            </w:r>
            <w:r w:rsidRPr="003E243A">
              <w:rPr>
                <w:rFonts w:asciiTheme="minorEastAsia" w:eastAsiaTheme="minorEastAsia" w:hAnsiTheme="minorEastAsia"/>
                <w:sz w:val="18"/>
                <w:szCs w:val="18"/>
              </w:rPr>
              <w:t>)</w:t>
            </w:r>
          </w:p>
        </w:tc>
        <w:tc>
          <w:tcPr>
            <w:tcW w:w="405" w:type="pct"/>
            <w:vAlign w:val="center"/>
          </w:tcPr>
          <w:p w14:paraId="599E92FC"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14:paraId="3379A3CA"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17220939" w14:textId="77777777" w:rsidTr="00264490">
        <w:trPr>
          <w:trHeight w:val="257"/>
        </w:trPr>
        <w:tc>
          <w:tcPr>
            <w:tcW w:w="1277" w:type="pct"/>
          </w:tcPr>
          <w:p w14:paraId="359635DA" w14:textId="77777777" w:rsidR="004B38B6" w:rsidRPr="00757F8B" w:rsidRDefault="00E162C9" w:rsidP="00C67FE8">
            <w:pPr>
              <w:rPr>
                <w:noProof/>
                <w:sz w:val="18"/>
                <w:szCs w:val="18"/>
              </w:rPr>
            </w:pPr>
            <w:r w:rsidRPr="00757F8B">
              <w:rPr>
                <w:rFonts w:hint="eastAsia"/>
                <w:noProof/>
                <w:sz w:val="18"/>
                <w:szCs w:val="18"/>
              </w:rPr>
              <w:t>ApplyName</w:t>
            </w:r>
          </w:p>
        </w:tc>
        <w:tc>
          <w:tcPr>
            <w:tcW w:w="891" w:type="pct"/>
            <w:vAlign w:val="center"/>
          </w:tcPr>
          <w:p w14:paraId="5E9CCECD" w14:textId="77777777" w:rsidR="004B38B6" w:rsidRPr="00757F8B" w:rsidRDefault="004B38B6">
            <w:pPr>
              <w:rPr>
                <w:noProof/>
                <w:color w:val="000000"/>
                <w:sz w:val="18"/>
                <w:szCs w:val="18"/>
              </w:rPr>
            </w:pPr>
            <w:r w:rsidRPr="00757F8B">
              <w:rPr>
                <w:noProof/>
                <w:color w:val="000000"/>
                <w:sz w:val="18"/>
                <w:szCs w:val="18"/>
              </w:rPr>
              <w:t>申请人名称</w:t>
            </w:r>
          </w:p>
        </w:tc>
        <w:tc>
          <w:tcPr>
            <w:tcW w:w="647" w:type="pct"/>
            <w:vAlign w:val="center"/>
          </w:tcPr>
          <w:p w14:paraId="40B669CF" w14:textId="77777777" w:rsidR="004B38B6" w:rsidRPr="00757F8B" w:rsidRDefault="006B2ADE" w:rsidP="00E162C9">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VA(120)</w:t>
            </w:r>
          </w:p>
        </w:tc>
        <w:tc>
          <w:tcPr>
            <w:tcW w:w="405" w:type="pct"/>
            <w:vAlign w:val="center"/>
          </w:tcPr>
          <w:p w14:paraId="31061426" w14:textId="77777777"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781" w:type="pct"/>
            <w:vAlign w:val="center"/>
          </w:tcPr>
          <w:p w14:paraId="513FC980" w14:textId="77777777" w:rsidR="004B38B6" w:rsidRPr="00757F8B"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69BABD3F" w14:textId="77777777" w:rsidTr="00264490">
        <w:trPr>
          <w:trHeight w:val="257"/>
        </w:trPr>
        <w:tc>
          <w:tcPr>
            <w:tcW w:w="1277" w:type="pct"/>
          </w:tcPr>
          <w:p w14:paraId="0FC87B65" w14:textId="77777777" w:rsidR="004B38B6" w:rsidRPr="003E243A" w:rsidRDefault="00E162C9" w:rsidP="00C67FE8">
            <w:pPr>
              <w:rPr>
                <w:noProof/>
                <w:sz w:val="18"/>
                <w:szCs w:val="18"/>
              </w:rPr>
            </w:pPr>
            <w:r>
              <w:rPr>
                <w:rFonts w:hint="eastAsia"/>
                <w:noProof/>
                <w:sz w:val="18"/>
                <w:szCs w:val="18"/>
              </w:rPr>
              <w:t>ApplyAccount</w:t>
            </w:r>
          </w:p>
        </w:tc>
        <w:tc>
          <w:tcPr>
            <w:tcW w:w="891" w:type="pct"/>
            <w:vAlign w:val="center"/>
          </w:tcPr>
          <w:p w14:paraId="19328133" w14:textId="77777777" w:rsidR="004B38B6" w:rsidRPr="00757F8B" w:rsidRDefault="004B38B6">
            <w:pPr>
              <w:rPr>
                <w:noProof/>
                <w:color w:val="000000"/>
                <w:sz w:val="18"/>
                <w:szCs w:val="18"/>
              </w:rPr>
            </w:pPr>
            <w:r w:rsidRPr="003E243A">
              <w:rPr>
                <w:noProof/>
                <w:color w:val="000000"/>
                <w:sz w:val="18"/>
                <w:szCs w:val="18"/>
              </w:rPr>
              <w:t>申请人账号</w:t>
            </w:r>
          </w:p>
        </w:tc>
        <w:tc>
          <w:tcPr>
            <w:tcW w:w="647" w:type="pct"/>
            <w:vAlign w:val="center"/>
          </w:tcPr>
          <w:p w14:paraId="41933B26" w14:textId="77777777"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32</w:t>
            </w:r>
            <w:r w:rsidRPr="003E243A">
              <w:rPr>
                <w:rFonts w:asciiTheme="minorEastAsia" w:eastAsiaTheme="minorEastAsia" w:hAnsiTheme="minorEastAsia"/>
                <w:sz w:val="18"/>
                <w:szCs w:val="18"/>
              </w:rPr>
              <w:t>)</w:t>
            </w:r>
          </w:p>
        </w:tc>
        <w:tc>
          <w:tcPr>
            <w:tcW w:w="405" w:type="pct"/>
            <w:vAlign w:val="center"/>
          </w:tcPr>
          <w:p w14:paraId="4850EE6E"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14:paraId="63D7D2B1"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57B00CE3" w14:textId="77777777" w:rsidTr="00264490">
        <w:trPr>
          <w:trHeight w:val="257"/>
        </w:trPr>
        <w:tc>
          <w:tcPr>
            <w:tcW w:w="1277" w:type="pct"/>
          </w:tcPr>
          <w:p w14:paraId="3BFAF7C6" w14:textId="77777777" w:rsidR="004B38B6" w:rsidRPr="003E243A" w:rsidRDefault="00E162C9" w:rsidP="00C67FE8">
            <w:pPr>
              <w:rPr>
                <w:noProof/>
                <w:sz w:val="18"/>
                <w:szCs w:val="18"/>
              </w:rPr>
            </w:pPr>
            <w:r>
              <w:rPr>
                <w:rFonts w:hint="eastAsia"/>
                <w:noProof/>
                <w:sz w:val="18"/>
                <w:szCs w:val="18"/>
              </w:rPr>
              <w:t>ApplyBankNo</w:t>
            </w:r>
          </w:p>
        </w:tc>
        <w:tc>
          <w:tcPr>
            <w:tcW w:w="891" w:type="pct"/>
            <w:vAlign w:val="center"/>
          </w:tcPr>
          <w:p w14:paraId="26003143" w14:textId="77777777" w:rsidR="004B38B6" w:rsidRPr="00757F8B" w:rsidRDefault="004B38B6">
            <w:pPr>
              <w:rPr>
                <w:noProof/>
                <w:color w:val="000000"/>
                <w:sz w:val="18"/>
                <w:szCs w:val="18"/>
              </w:rPr>
            </w:pPr>
            <w:r w:rsidRPr="003E243A">
              <w:rPr>
                <w:noProof/>
                <w:color w:val="000000"/>
                <w:sz w:val="18"/>
                <w:szCs w:val="18"/>
              </w:rPr>
              <w:t>申请人开户行行号</w:t>
            </w:r>
          </w:p>
        </w:tc>
        <w:tc>
          <w:tcPr>
            <w:tcW w:w="647" w:type="pct"/>
            <w:vAlign w:val="center"/>
          </w:tcPr>
          <w:p w14:paraId="706E9202" w14:textId="77777777"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12</w:t>
            </w:r>
            <w:r w:rsidRPr="003E243A">
              <w:rPr>
                <w:rFonts w:asciiTheme="minorEastAsia" w:eastAsiaTheme="minorEastAsia" w:hAnsiTheme="minorEastAsia"/>
                <w:sz w:val="18"/>
                <w:szCs w:val="18"/>
              </w:rPr>
              <w:t>)</w:t>
            </w:r>
          </w:p>
        </w:tc>
        <w:tc>
          <w:tcPr>
            <w:tcW w:w="405" w:type="pct"/>
            <w:vAlign w:val="center"/>
          </w:tcPr>
          <w:p w14:paraId="5CE4392E"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14:paraId="3A728DA0"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5BCB3C36" w14:textId="77777777" w:rsidTr="00264490">
        <w:trPr>
          <w:trHeight w:val="257"/>
        </w:trPr>
        <w:tc>
          <w:tcPr>
            <w:tcW w:w="1277" w:type="pct"/>
          </w:tcPr>
          <w:p w14:paraId="17EB5189" w14:textId="77777777" w:rsidR="004B38B6" w:rsidRPr="003E243A" w:rsidRDefault="00E162C9" w:rsidP="00C67FE8">
            <w:pPr>
              <w:rPr>
                <w:noProof/>
                <w:sz w:val="18"/>
                <w:szCs w:val="18"/>
              </w:rPr>
            </w:pPr>
            <w:r>
              <w:rPr>
                <w:rFonts w:hint="eastAsia"/>
                <w:noProof/>
                <w:sz w:val="18"/>
                <w:szCs w:val="18"/>
              </w:rPr>
              <w:t>ApplyCertID</w:t>
            </w:r>
          </w:p>
        </w:tc>
        <w:tc>
          <w:tcPr>
            <w:tcW w:w="891" w:type="pct"/>
            <w:vAlign w:val="center"/>
          </w:tcPr>
          <w:p w14:paraId="39A3ABEB" w14:textId="77777777" w:rsidR="004B38B6" w:rsidRPr="00757F8B" w:rsidRDefault="004B38B6">
            <w:pPr>
              <w:rPr>
                <w:noProof/>
                <w:color w:val="000000"/>
                <w:sz w:val="18"/>
                <w:szCs w:val="18"/>
              </w:rPr>
            </w:pPr>
            <w:r w:rsidRPr="003E243A">
              <w:rPr>
                <w:noProof/>
                <w:color w:val="000000"/>
                <w:sz w:val="18"/>
                <w:szCs w:val="18"/>
              </w:rPr>
              <w:t>申请人组织机构代码</w:t>
            </w:r>
          </w:p>
        </w:tc>
        <w:tc>
          <w:tcPr>
            <w:tcW w:w="647" w:type="pct"/>
            <w:vAlign w:val="center"/>
          </w:tcPr>
          <w:p w14:paraId="57072438" w14:textId="77777777"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10</w:t>
            </w:r>
            <w:r w:rsidRPr="003E243A">
              <w:rPr>
                <w:rFonts w:asciiTheme="minorEastAsia" w:eastAsiaTheme="minorEastAsia" w:hAnsiTheme="minorEastAsia"/>
                <w:sz w:val="18"/>
                <w:szCs w:val="18"/>
              </w:rPr>
              <w:t>)</w:t>
            </w:r>
          </w:p>
        </w:tc>
        <w:tc>
          <w:tcPr>
            <w:tcW w:w="405" w:type="pct"/>
            <w:vAlign w:val="center"/>
          </w:tcPr>
          <w:p w14:paraId="48056DFB"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14:paraId="135916C5" w14:textId="77777777"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14:paraId="1E9E0235" w14:textId="77777777" w:rsidTr="00264490">
        <w:trPr>
          <w:trHeight w:val="257"/>
        </w:trPr>
        <w:tc>
          <w:tcPr>
            <w:tcW w:w="1277" w:type="pct"/>
          </w:tcPr>
          <w:p w14:paraId="1ED1C9BF" w14:textId="77777777" w:rsidR="004B38B6" w:rsidRPr="00757F8B" w:rsidRDefault="00E162C9" w:rsidP="00C67FE8">
            <w:pPr>
              <w:rPr>
                <w:noProof/>
                <w:sz w:val="18"/>
                <w:szCs w:val="18"/>
              </w:rPr>
            </w:pPr>
            <w:r w:rsidRPr="00757F8B">
              <w:rPr>
                <w:rFonts w:hint="eastAsia"/>
                <w:noProof/>
                <w:sz w:val="18"/>
                <w:szCs w:val="18"/>
              </w:rPr>
              <w:t>TradeAble</w:t>
            </w:r>
          </w:p>
        </w:tc>
        <w:tc>
          <w:tcPr>
            <w:tcW w:w="891" w:type="pct"/>
            <w:vAlign w:val="center"/>
          </w:tcPr>
          <w:p w14:paraId="71356DF7" w14:textId="77777777" w:rsidR="004B38B6" w:rsidRPr="00757F8B" w:rsidRDefault="004B38B6">
            <w:pPr>
              <w:rPr>
                <w:noProof/>
                <w:color w:val="000000"/>
                <w:sz w:val="18"/>
                <w:szCs w:val="18"/>
              </w:rPr>
            </w:pPr>
            <w:r w:rsidRPr="00757F8B">
              <w:rPr>
                <w:noProof/>
                <w:color w:val="000000"/>
                <w:sz w:val="18"/>
                <w:szCs w:val="18"/>
              </w:rPr>
              <w:t>可转让标志</w:t>
            </w:r>
          </w:p>
        </w:tc>
        <w:tc>
          <w:tcPr>
            <w:tcW w:w="647" w:type="pct"/>
            <w:vAlign w:val="center"/>
          </w:tcPr>
          <w:p w14:paraId="29C884CF" w14:textId="77777777" w:rsidR="004B38B6" w:rsidRPr="00757F8B" w:rsidRDefault="009D07E6" w:rsidP="000D16CF">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w:t>
            </w:r>
            <w:r w:rsidR="004B38B6" w:rsidRPr="00757F8B">
              <w:rPr>
                <w:rFonts w:asciiTheme="minorEastAsia" w:eastAsiaTheme="minorEastAsia" w:hAnsiTheme="minorEastAsia"/>
                <w:sz w:val="18"/>
                <w:szCs w:val="18"/>
              </w:rPr>
              <w:t>4</w:t>
            </w:r>
            <w:r w:rsidRPr="00757F8B">
              <w:rPr>
                <w:rFonts w:asciiTheme="minorEastAsia" w:eastAsiaTheme="minorEastAsia" w:hAnsiTheme="minorEastAsia"/>
                <w:sz w:val="18"/>
                <w:szCs w:val="18"/>
              </w:rPr>
              <w:t>)</w:t>
            </w:r>
          </w:p>
        </w:tc>
        <w:tc>
          <w:tcPr>
            <w:tcW w:w="405" w:type="pct"/>
            <w:vAlign w:val="center"/>
          </w:tcPr>
          <w:p w14:paraId="0C9BB838" w14:textId="77777777"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781" w:type="pct"/>
            <w:vAlign w:val="center"/>
          </w:tcPr>
          <w:p w14:paraId="4CF6E69A" w14:textId="77777777" w:rsidR="00612C18" w:rsidRPr="00757F8B" w:rsidRDefault="00612C18" w:rsidP="00AD7283">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EM00-</w:t>
            </w:r>
            <w:r w:rsidRPr="00757F8B">
              <w:rPr>
                <w:rFonts w:asciiTheme="minorEastAsia" w:eastAsiaTheme="minorEastAsia" w:hAnsiTheme="minorEastAsia" w:hint="eastAsia"/>
                <w:sz w:val="18"/>
                <w:szCs w:val="18"/>
              </w:rPr>
              <w:t>可再转让</w:t>
            </w:r>
            <w:r w:rsidRPr="00757F8B">
              <w:rPr>
                <w:rFonts w:asciiTheme="minorEastAsia" w:eastAsiaTheme="minorEastAsia" w:hAnsiTheme="minorEastAsia"/>
                <w:sz w:val="18"/>
                <w:szCs w:val="18"/>
              </w:rPr>
              <w:t>   </w:t>
            </w:r>
          </w:p>
          <w:p w14:paraId="36F98CDE" w14:textId="77777777" w:rsidR="004B38B6" w:rsidRPr="00757F8B" w:rsidRDefault="00612C18" w:rsidP="00AD7283">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 xml:space="preserve"> EM01-</w:t>
            </w:r>
            <w:r w:rsidRPr="00757F8B">
              <w:rPr>
                <w:rFonts w:asciiTheme="minorEastAsia" w:eastAsiaTheme="minorEastAsia" w:hAnsiTheme="minorEastAsia" w:hint="eastAsia"/>
                <w:sz w:val="18"/>
                <w:szCs w:val="18"/>
              </w:rPr>
              <w:t>不得转让</w:t>
            </w:r>
          </w:p>
        </w:tc>
      </w:tr>
      <w:tr w:rsidR="004B38B6" w:rsidRPr="003E243A" w14:paraId="708DB385" w14:textId="77777777" w:rsidTr="00264490">
        <w:trPr>
          <w:trHeight w:val="257"/>
        </w:trPr>
        <w:tc>
          <w:tcPr>
            <w:tcW w:w="1277" w:type="pct"/>
          </w:tcPr>
          <w:p w14:paraId="2EC771C3" w14:textId="77777777" w:rsidR="004B38B6" w:rsidRPr="003E243A" w:rsidRDefault="00955CCA" w:rsidP="00C67FE8">
            <w:pPr>
              <w:rPr>
                <w:noProof/>
                <w:sz w:val="18"/>
                <w:szCs w:val="18"/>
              </w:rPr>
            </w:pPr>
            <w:commentRangeStart w:id="48"/>
            <w:r>
              <w:rPr>
                <w:rFonts w:hint="eastAsia"/>
                <w:noProof/>
                <w:sz w:val="18"/>
                <w:szCs w:val="18"/>
              </w:rPr>
              <w:t>PutoutAccountNo</w:t>
            </w:r>
          </w:p>
        </w:tc>
        <w:tc>
          <w:tcPr>
            <w:tcW w:w="891" w:type="pct"/>
            <w:vAlign w:val="center"/>
          </w:tcPr>
          <w:p w14:paraId="34641CC2" w14:textId="77777777" w:rsidR="004B38B6" w:rsidRPr="00757F8B" w:rsidRDefault="004B38B6">
            <w:pPr>
              <w:rPr>
                <w:noProof/>
                <w:color w:val="000000"/>
                <w:sz w:val="18"/>
                <w:szCs w:val="18"/>
              </w:rPr>
            </w:pPr>
            <w:r w:rsidRPr="003E243A">
              <w:rPr>
                <w:noProof/>
                <w:color w:val="000000"/>
                <w:sz w:val="18"/>
                <w:szCs w:val="18"/>
              </w:rPr>
              <w:t>入账账号</w:t>
            </w:r>
          </w:p>
        </w:tc>
        <w:tc>
          <w:tcPr>
            <w:tcW w:w="647" w:type="pct"/>
            <w:vAlign w:val="center"/>
          </w:tcPr>
          <w:p w14:paraId="7FB00CEC" w14:textId="77777777"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32</w:t>
            </w:r>
            <w:r w:rsidRPr="003E243A">
              <w:rPr>
                <w:rFonts w:asciiTheme="minorEastAsia" w:eastAsiaTheme="minorEastAsia" w:hAnsiTheme="minorEastAsia"/>
                <w:sz w:val="18"/>
                <w:szCs w:val="18"/>
              </w:rPr>
              <w:t>)</w:t>
            </w:r>
          </w:p>
        </w:tc>
        <w:tc>
          <w:tcPr>
            <w:tcW w:w="405" w:type="pct"/>
            <w:vAlign w:val="center"/>
          </w:tcPr>
          <w:p w14:paraId="1FECC0C2" w14:textId="77777777"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14:paraId="58AB923D" w14:textId="77777777" w:rsidR="004B38B6" w:rsidRDefault="00827FCD" w:rsidP="00AD7283">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信贷记录下来，在放行的时候返回</w:t>
            </w:r>
          </w:p>
          <w:p w14:paraId="49161E1A" w14:textId="77777777" w:rsidR="00827FCD" w:rsidRPr="00827FCD" w:rsidRDefault="00827FCD" w:rsidP="00AD7283">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不同帐号要分次放行</w:t>
            </w:r>
            <w:commentRangeEnd w:id="48"/>
            <w:r w:rsidR="009051C3">
              <w:rPr>
                <w:rStyle w:val="af"/>
                <w:rFonts w:ascii="Arial" w:hAnsi="Arial"/>
                <w:noProof w:val="0"/>
                <w:kern w:val="2"/>
              </w:rPr>
              <w:commentReference w:id="48"/>
            </w:r>
          </w:p>
        </w:tc>
      </w:tr>
      <w:tr w:rsidR="004459BF" w:rsidRPr="003E243A" w14:paraId="56B29AC8" w14:textId="77777777" w:rsidTr="00264490">
        <w:trPr>
          <w:trHeight w:val="257"/>
        </w:trPr>
        <w:tc>
          <w:tcPr>
            <w:tcW w:w="1277" w:type="pct"/>
          </w:tcPr>
          <w:p w14:paraId="072CDAA0" w14:textId="77777777" w:rsidR="004459BF" w:rsidRPr="003E243A" w:rsidRDefault="00955CCA" w:rsidP="00C67FE8">
            <w:pPr>
              <w:rPr>
                <w:noProof/>
                <w:sz w:val="18"/>
                <w:szCs w:val="18"/>
              </w:rPr>
            </w:pPr>
            <w:r>
              <w:rPr>
                <w:rFonts w:hint="eastAsia"/>
                <w:noProof/>
                <w:sz w:val="18"/>
                <w:szCs w:val="18"/>
              </w:rPr>
              <w:t>BillRatio</w:t>
            </w:r>
          </w:p>
        </w:tc>
        <w:tc>
          <w:tcPr>
            <w:tcW w:w="891" w:type="pct"/>
            <w:vAlign w:val="center"/>
          </w:tcPr>
          <w:p w14:paraId="5ECBCF6A" w14:textId="77777777" w:rsidR="004459BF" w:rsidRPr="003E243A" w:rsidRDefault="004459BF">
            <w:pPr>
              <w:rPr>
                <w:noProof/>
                <w:color w:val="000000"/>
                <w:sz w:val="18"/>
                <w:szCs w:val="18"/>
              </w:rPr>
            </w:pPr>
            <w:r w:rsidRPr="003E243A">
              <w:rPr>
                <w:noProof/>
                <w:color w:val="000000"/>
                <w:sz w:val="18"/>
                <w:szCs w:val="18"/>
              </w:rPr>
              <w:t>融资比例</w:t>
            </w:r>
          </w:p>
        </w:tc>
        <w:tc>
          <w:tcPr>
            <w:tcW w:w="647" w:type="pct"/>
            <w:vAlign w:val="center"/>
          </w:tcPr>
          <w:p w14:paraId="4BE1048D" w14:textId="77777777" w:rsidR="004459BF" w:rsidRPr="003E243A" w:rsidRDefault="004459BF"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VA（10）</w:t>
            </w:r>
          </w:p>
        </w:tc>
        <w:tc>
          <w:tcPr>
            <w:tcW w:w="405" w:type="pct"/>
            <w:vAlign w:val="center"/>
          </w:tcPr>
          <w:p w14:paraId="12787668" w14:textId="77777777" w:rsidR="004459BF" w:rsidRPr="003E243A" w:rsidRDefault="004459BF"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14:paraId="32633DD0" w14:textId="77777777" w:rsidR="0051119A" w:rsidRPr="003E243A" w:rsidRDefault="0051119A" w:rsidP="00AD7283">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（带单位%）</w:t>
            </w:r>
          </w:p>
          <w:p w14:paraId="244719B9" w14:textId="77777777" w:rsidR="004459BF" w:rsidRPr="003E243A" w:rsidRDefault="004459BF" w:rsidP="00AD7283">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票据池入池放行必输</w:t>
            </w:r>
          </w:p>
        </w:tc>
      </w:tr>
      <w:tr w:rsidR="00F74729" w:rsidRPr="003E243A" w14:paraId="10B25615" w14:textId="77777777" w:rsidTr="005B6BF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9" w:author="phosphory" w:date="2014-02-26T15:0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379"/>
          <w:ins w:id="50" w:author="phosphory" w:date="2014-02-26T13:28:00Z"/>
          <w:trPrChange w:id="51" w:author="phosphory" w:date="2014-02-26T15:08:00Z">
            <w:trPr>
              <w:trHeight w:val="257"/>
            </w:trPr>
          </w:trPrChange>
        </w:trPr>
        <w:tc>
          <w:tcPr>
            <w:tcW w:w="1277" w:type="pct"/>
            <w:tcPrChange w:id="52" w:author="phosphory" w:date="2014-02-26T15:08:00Z">
              <w:tcPr>
                <w:tcW w:w="1277" w:type="pct"/>
              </w:tcPr>
            </w:tcPrChange>
          </w:tcPr>
          <w:p w14:paraId="1CE8DCED" w14:textId="77777777" w:rsidR="00F74729" w:rsidRDefault="00F74729" w:rsidP="00C67FE8">
            <w:pPr>
              <w:rPr>
                <w:ins w:id="53" w:author="phosphory" w:date="2014-02-26T13:28:00Z"/>
                <w:noProof/>
                <w:sz w:val="18"/>
                <w:szCs w:val="18"/>
              </w:rPr>
            </w:pPr>
            <w:ins w:id="54" w:author="phosphory" w:date="2014-02-26T13:28:00Z">
              <w:r>
                <w:rPr>
                  <w:rFonts w:hint="eastAsia"/>
                  <w:noProof/>
                  <w:sz w:val="18"/>
                  <w:szCs w:val="18"/>
                </w:rPr>
                <w:t>disc</w:t>
              </w:r>
            </w:ins>
            <w:ins w:id="55" w:author="phosphory" w:date="2014-02-26T15:04:00Z">
              <w:r w:rsidR="00BB291B">
                <w:rPr>
                  <w:rFonts w:hint="eastAsia"/>
                  <w:noProof/>
                  <w:sz w:val="18"/>
                  <w:szCs w:val="18"/>
                </w:rPr>
                <w:t>ount</w:t>
              </w:r>
            </w:ins>
            <w:ins w:id="56" w:author="phosphory" w:date="2014-02-26T13:28:00Z">
              <w:r>
                <w:rPr>
                  <w:rFonts w:hint="eastAsia"/>
                  <w:noProof/>
                  <w:sz w:val="18"/>
                  <w:szCs w:val="18"/>
                </w:rPr>
                <w:t>Rate</w:t>
              </w:r>
            </w:ins>
          </w:p>
        </w:tc>
        <w:tc>
          <w:tcPr>
            <w:tcW w:w="891" w:type="pct"/>
            <w:vAlign w:val="center"/>
            <w:tcPrChange w:id="57" w:author="phosphory" w:date="2014-02-26T15:08:00Z">
              <w:tcPr>
                <w:tcW w:w="891" w:type="pct"/>
                <w:vAlign w:val="center"/>
              </w:tcPr>
            </w:tcPrChange>
          </w:tcPr>
          <w:p w14:paraId="2C7023A6" w14:textId="77777777" w:rsidR="00F74729" w:rsidRPr="003E243A" w:rsidRDefault="00F74729">
            <w:pPr>
              <w:rPr>
                <w:ins w:id="58" w:author="phosphory" w:date="2014-02-26T13:28:00Z"/>
                <w:noProof/>
                <w:color w:val="000000"/>
                <w:sz w:val="18"/>
                <w:szCs w:val="18"/>
              </w:rPr>
            </w:pPr>
            <w:ins w:id="59" w:author="phosphory" w:date="2014-02-26T13:29:00Z">
              <w:r>
                <w:rPr>
                  <w:rFonts w:hint="eastAsia"/>
                  <w:noProof/>
                  <w:color w:val="000000"/>
                  <w:sz w:val="18"/>
                  <w:szCs w:val="18"/>
                </w:rPr>
                <w:t>贴现利率</w:t>
              </w:r>
            </w:ins>
          </w:p>
        </w:tc>
        <w:tc>
          <w:tcPr>
            <w:tcW w:w="647" w:type="pct"/>
            <w:vAlign w:val="center"/>
            <w:tcPrChange w:id="60" w:author="phosphory" w:date="2014-02-26T15:08:00Z">
              <w:tcPr>
                <w:tcW w:w="647" w:type="pct"/>
                <w:vAlign w:val="center"/>
              </w:tcPr>
            </w:tcPrChange>
          </w:tcPr>
          <w:p w14:paraId="65146FF1" w14:textId="77777777" w:rsidR="00F74729" w:rsidRPr="003E243A" w:rsidRDefault="005B6BFD" w:rsidP="000D16CF">
            <w:pPr>
              <w:pStyle w:val="affe"/>
              <w:spacing w:line="240" w:lineRule="exact"/>
              <w:jc w:val="both"/>
              <w:rPr>
                <w:ins w:id="61" w:author="phosphory" w:date="2014-02-26T13:28:00Z"/>
                <w:rFonts w:asciiTheme="minorEastAsia" w:eastAsiaTheme="minorEastAsia" w:hAnsiTheme="minorEastAsia"/>
                <w:sz w:val="18"/>
                <w:szCs w:val="18"/>
              </w:rPr>
            </w:pPr>
            <w:ins w:id="62" w:author="phosphory" w:date="2014-02-26T13:30:00Z">
              <w:r>
                <w:rPr>
                  <w:rFonts w:asciiTheme="minorEastAsia" w:eastAsiaTheme="minorEastAsia" w:hAnsiTheme="minorEastAsia" w:hint="eastAsia"/>
                  <w:sz w:val="18"/>
                  <w:szCs w:val="18"/>
                </w:rPr>
                <w:t>N(</w:t>
              </w:r>
            </w:ins>
            <w:ins w:id="63" w:author="phosphory" w:date="2014-02-26T15:09:00Z">
              <w:r>
                <w:rPr>
                  <w:rFonts w:asciiTheme="minorEastAsia" w:eastAsiaTheme="minorEastAsia" w:hAnsiTheme="minorEastAsia" w:hint="eastAsia"/>
                  <w:sz w:val="18"/>
                  <w:szCs w:val="18"/>
                </w:rPr>
                <w:t>8,6</w:t>
              </w:r>
            </w:ins>
            <w:ins w:id="64" w:author="phosphory" w:date="2014-02-26T13:30:00Z">
              <w:r w:rsidR="00F74729" w:rsidRPr="00757F8B">
                <w:rPr>
                  <w:rFonts w:asciiTheme="minorEastAsia" w:eastAsiaTheme="minorEastAsia" w:hAnsiTheme="minorEastAsia" w:hint="eastAsia"/>
                  <w:sz w:val="18"/>
                  <w:szCs w:val="18"/>
                </w:rPr>
                <w:t>)</w:t>
              </w:r>
            </w:ins>
          </w:p>
        </w:tc>
        <w:tc>
          <w:tcPr>
            <w:tcW w:w="405" w:type="pct"/>
            <w:vAlign w:val="center"/>
            <w:tcPrChange w:id="65" w:author="phosphory" w:date="2014-02-26T15:08:00Z">
              <w:tcPr>
                <w:tcW w:w="405" w:type="pct"/>
                <w:vAlign w:val="center"/>
              </w:tcPr>
            </w:tcPrChange>
          </w:tcPr>
          <w:p w14:paraId="5C176C2E" w14:textId="77777777" w:rsidR="00F74729" w:rsidRPr="003E243A" w:rsidRDefault="00F74729" w:rsidP="00717E98">
            <w:pPr>
              <w:pStyle w:val="affe"/>
              <w:spacing w:line="240" w:lineRule="exact"/>
              <w:jc w:val="both"/>
              <w:rPr>
                <w:ins w:id="66" w:author="phosphory" w:date="2014-02-26T13:28:00Z"/>
                <w:rFonts w:asciiTheme="minorEastAsia" w:eastAsiaTheme="minorEastAsia" w:hAnsiTheme="minorEastAsia"/>
                <w:sz w:val="18"/>
                <w:szCs w:val="18"/>
              </w:rPr>
            </w:pPr>
            <w:ins w:id="67" w:author="phosphory" w:date="2014-02-26T13:30:00Z">
              <w:r>
                <w:rPr>
                  <w:rFonts w:asciiTheme="minorEastAsia" w:eastAsiaTheme="minorEastAsia" w:hAnsiTheme="minorEastAsia" w:hint="eastAsia"/>
                  <w:sz w:val="18"/>
                  <w:szCs w:val="18"/>
                </w:rPr>
                <w:t>O</w:t>
              </w:r>
            </w:ins>
          </w:p>
        </w:tc>
        <w:tc>
          <w:tcPr>
            <w:tcW w:w="1781" w:type="pct"/>
            <w:vAlign w:val="center"/>
            <w:tcPrChange w:id="68" w:author="phosphory" w:date="2014-02-26T15:08:00Z">
              <w:tcPr>
                <w:tcW w:w="1781" w:type="pct"/>
                <w:vAlign w:val="center"/>
              </w:tcPr>
            </w:tcPrChange>
          </w:tcPr>
          <w:p w14:paraId="099E15AD" w14:textId="77777777" w:rsidR="00F74729" w:rsidRPr="003E243A" w:rsidRDefault="005B6BFD" w:rsidP="00AD7283">
            <w:pPr>
              <w:pStyle w:val="affe"/>
              <w:spacing w:line="240" w:lineRule="exact"/>
              <w:jc w:val="both"/>
              <w:rPr>
                <w:ins w:id="69" w:author="phosphory" w:date="2014-02-26T13:28:00Z"/>
                <w:rFonts w:asciiTheme="minorEastAsia" w:eastAsiaTheme="minorEastAsia" w:hAnsiTheme="minorEastAsia"/>
                <w:sz w:val="18"/>
                <w:szCs w:val="18"/>
              </w:rPr>
            </w:pPr>
            <w:ins w:id="70" w:author="phosphory" w:date="2014-02-26T15:08:00Z">
              <w:r>
                <w:rPr>
                  <w:rFonts w:asciiTheme="minorEastAsia" w:eastAsiaTheme="minorEastAsia" w:hAnsiTheme="minorEastAsia" w:hint="eastAsia"/>
                  <w:sz w:val="18"/>
                  <w:szCs w:val="18"/>
                </w:rPr>
                <w:t>信贷放行时，该利率不能修改</w:t>
              </w:r>
            </w:ins>
          </w:p>
        </w:tc>
      </w:tr>
      <w:tr w:rsidR="00F74729" w:rsidRPr="003E243A" w14:paraId="63E1C422" w14:textId="77777777" w:rsidTr="005B6BF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1" w:author="phosphory" w:date="2014-02-26T15:0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71"/>
          <w:ins w:id="72" w:author="phosphory" w:date="2014-02-26T13:29:00Z"/>
          <w:trPrChange w:id="73" w:author="phosphory" w:date="2014-02-26T15:08:00Z">
            <w:trPr>
              <w:trHeight w:val="257"/>
            </w:trPr>
          </w:trPrChange>
        </w:trPr>
        <w:tc>
          <w:tcPr>
            <w:tcW w:w="1277" w:type="pct"/>
            <w:tcPrChange w:id="74" w:author="phosphory" w:date="2014-02-26T15:08:00Z">
              <w:tcPr>
                <w:tcW w:w="1277" w:type="pct"/>
              </w:tcPr>
            </w:tcPrChange>
          </w:tcPr>
          <w:p w14:paraId="249D1B01" w14:textId="77777777" w:rsidR="00F74729" w:rsidRDefault="00F74729" w:rsidP="00C67FE8">
            <w:pPr>
              <w:rPr>
                <w:ins w:id="75" w:author="phosphory" w:date="2014-02-26T13:29:00Z"/>
                <w:noProof/>
                <w:sz w:val="18"/>
                <w:szCs w:val="18"/>
              </w:rPr>
            </w:pPr>
            <w:ins w:id="76" w:author="phosphory" w:date="2014-02-26T13:30:00Z">
              <w:r>
                <w:rPr>
                  <w:rFonts w:hint="eastAsia"/>
                  <w:noProof/>
                  <w:sz w:val="18"/>
                  <w:szCs w:val="18"/>
                </w:rPr>
                <w:t>payAmount</w:t>
              </w:r>
            </w:ins>
          </w:p>
        </w:tc>
        <w:tc>
          <w:tcPr>
            <w:tcW w:w="891" w:type="pct"/>
            <w:vAlign w:val="center"/>
            <w:tcPrChange w:id="77" w:author="phosphory" w:date="2014-02-26T15:08:00Z">
              <w:tcPr>
                <w:tcW w:w="891" w:type="pct"/>
                <w:vAlign w:val="center"/>
              </w:tcPr>
            </w:tcPrChange>
          </w:tcPr>
          <w:p w14:paraId="3A21B1C2" w14:textId="77777777" w:rsidR="00F74729" w:rsidRPr="003E243A" w:rsidRDefault="00F74729">
            <w:pPr>
              <w:rPr>
                <w:ins w:id="78" w:author="phosphory" w:date="2014-02-26T13:29:00Z"/>
                <w:noProof/>
                <w:color w:val="000000"/>
                <w:sz w:val="18"/>
                <w:szCs w:val="18"/>
              </w:rPr>
            </w:pPr>
            <w:ins w:id="79" w:author="phosphory" w:date="2014-02-26T13:30:00Z">
              <w:r>
                <w:rPr>
                  <w:rFonts w:hint="eastAsia"/>
                  <w:noProof/>
                  <w:color w:val="000000"/>
                  <w:sz w:val="18"/>
                  <w:szCs w:val="18"/>
                </w:rPr>
                <w:t>实付金额</w:t>
              </w:r>
            </w:ins>
          </w:p>
        </w:tc>
        <w:tc>
          <w:tcPr>
            <w:tcW w:w="647" w:type="pct"/>
            <w:vAlign w:val="center"/>
            <w:tcPrChange w:id="80" w:author="phosphory" w:date="2014-02-26T15:08:00Z">
              <w:tcPr>
                <w:tcW w:w="647" w:type="pct"/>
                <w:vAlign w:val="center"/>
              </w:tcPr>
            </w:tcPrChange>
          </w:tcPr>
          <w:p w14:paraId="39AD2263" w14:textId="77777777" w:rsidR="00F74729" w:rsidRPr="003E243A" w:rsidRDefault="00F74729" w:rsidP="000D16CF">
            <w:pPr>
              <w:pStyle w:val="affe"/>
              <w:spacing w:line="240" w:lineRule="exact"/>
              <w:jc w:val="both"/>
              <w:rPr>
                <w:ins w:id="81" w:author="phosphory" w:date="2014-02-26T13:29:00Z"/>
                <w:rFonts w:asciiTheme="minorEastAsia" w:eastAsiaTheme="minorEastAsia" w:hAnsiTheme="minorEastAsia"/>
                <w:sz w:val="18"/>
                <w:szCs w:val="18"/>
              </w:rPr>
            </w:pPr>
            <w:ins w:id="82" w:author="phosphory" w:date="2014-02-26T13:30:00Z">
              <w:r>
                <w:rPr>
                  <w:rFonts w:asciiTheme="minorEastAsia" w:eastAsiaTheme="minorEastAsia" w:hAnsiTheme="minorEastAsia" w:hint="eastAsia"/>
                  <w:sz w:val="18"/>
                  <w:szCs w:val="18"/>
                </w:rPr>
                <w:t>N(15,2)</w:t>
              </w:r>
            </w:ins>
          </w:p>
        </w:tc>
        <w:tc>
          <w:tcPr>
            <w:tcW w:w="405" w:type="pct"/>
            <w:vAlign w:val="center"/>
            <w:tcPrChange w:id="83" w:author="phosphory" w:date="2014-02-26T15:08:00Z">
              <w:tcPr>
                <w:tcW w:w="405" w:type="pct"/>
                <w:vAlign w:val="center"/>
              </w:tcPr>
            </w:tcPrChange>
          </w:tcPr>
          <w:p w14:paraId="420D11AC" w14:textId="77777777" w:rsidR="00F74729" w:rsidRPr="003E243A" w:rsidRDefault="00F74729" w:rsidP="00717E98">
            <w:pPr>
              <w:pStyle w:val="affe"/>
              <w:spacing w:line="240" w:lineRule="exact"/>
              <w:jc w:val="both"/>
              <w:rPr>
                <w:ins w:id="84" w:author="phosphory" w:date="2014-02-26T13:29:00Z"/>
                <w:rFonts w:asciiTheme="minorEastAsia" w:eastAsiaTheme="minorEastAsia" w:hAnsiTheme="minorEastAsia"/>
                <w:sz w:val="18"/>
                <w:szCs w:val="18"/>
              </w:rPr>
            </w:pPr>
            <w:ins w:id="85" w:author="phosphory" w:date="2014-02-26T13:30:00Z">
              <w:r>
                <w:rPr>
                  <w:rFonts w:asciiTheme="minorEastAsia" w:eastAsiaTheme="minorEastAsia" w:hAnsiTheme="minorEastAsia" w:hint="eastAsia"/>
                  <w:sz w:val="18"/>
                  <w:szCs w:val="18"/>
                </w:rPr>
                <w:t>O</w:t>
              </w:r>
            </w:ins>
          </w:p>
        </w:tc>
        <w:tc>
          <w:tcPr>
            <w:tcW w:w="1781" w:type="pct"/>
            <w:vAlign w:val="center"/>
            <w:tcPrChange w:id="86" w:author="phosphory" w:date="2014-02-26T15:08:00Z">
              <w:tcPr>
                <w:tcW w:w="1781" w:type="pct"/>
                <w:vAlign w:val="center"/>
              </w:tcPr>
            </w:tcPrChange>
          </w:tcPr>
          <w:p w14:paraId="0A6BC7EF" w14:textId="77777777" w:rsidR="00F74729" w:rsidRPr="003E243A" w:rsidRDefault="005B6BFD" w:rsidP="00AD7283">
            <w:pPr>
              <w:pStyle w:val="affe"/>
              <w:spacing w:line="240" w:lineRule="exact"/>
              <w:jc w:val="both"/>
              <w:rPr>
                <w:ins w:id="87" w:author="phosphory" w:date="2014-02-26T13:29:00Z"/>
                <w:rFonts w:asciiTheme="minorEastAsia" w:eastAsiaTheme="minorEastAsia" w:hAnsiTheme="minorEastAsia"/>
                <w:sz w:val="18"/>
                <w:szCs w:val="18"/>
              </w:rPr>
            </w:pPr>
            <w:ins w:id="88" w:author="phosphory" w:date="2014-02-26T15:08:00Z">
              <w:r>
                <w:rPr>
                  <w:rFonts w:asciiTheme="minorEastAsia" w:eastAsiaTheme="minorEastAsia" w:hAnsiTheme="minorEastAsia" w:hint="eastAsia"/>
                  <w:sz w:val="18"/>
                  <w:szCs w:val="18"/>
                </w:rPr>
                <w:t>信贷放行时，</w:t>
              </w:r>
              <w:r w:rsidR="00C06293">
                <w:rPr>
                  <w:rFonts w:asciiTheme="minorEastAsia" w:eastAsiaTheme="minorEastAsia" w:hAnsiTheme="minorEastAsia" w:hint="eastAsia"/>
                  <w:sz w:val="18"/>
                  <w:szCs w:val="18"/>
                </w:rPr>
                <w:t>该</w:t>
              </w:r>
            </w:ins>
            <w:ins w:id="89" w:author="phosphory" w:date="2014-02-26T15:09:00Z">
              <w:r w:rsidR="00C06293">
                <w:rPr>
                  <w:rFonts w:asciiTheme="minorEastAsia" w:eastAsiaTheme="minorEastAsia" w:hAnsiTheme="minorEastAsia" w:hint="eastAsia"/>
                  <w:sz w:val="18"/>
                  <w:szCs w:val="18"/>
                </w:rPr>
                <w:t>金额</w:t>
              </w:r>
            </w:ins>
            <w:ins w:id="90" w:author="phosphory" w:date="2014-02-26T15:08:00Z">
              <w:r>
                <w:rPr>
                  <w:rFonts w:asciiTheme="minorEastAsia" w:eastAsiaTheme="minorEastAsia" w:hAnsiTheme="minorEastAsia" w:hint="eastAsia"/>
                  <w:sz w:val="18"/>
                  <w:szCs w:val="18"/>
                </w:rPr>
                <w:t>不能修改</w:t>
              </w:r>
            </w:ins>
          </w:p>
        </w:tc>
      </w:tr>
      <w:tr w:rsidR="008D360A" w:rsidRPr="003E243A" w14:paraId="3F8269CB" w14:textId="77777777" w:rsidTr="005B6BFD">
        <w:trPr>
          <w:trHeight w:val="271"/>
          <w:ins w:id="91" w:author="phosphory" w:date="2014-02-26T17:11:00Z"/>
        </w:trPr>
        <w:tc>
          <w:tcPr>
            <w:tcW w:w="1277" w:type="pct"/>
          </w:tcPr>
          <w:p w14:paraId="672E41E9" w14:textId="77777777" w:rsidR="008D360A" w:rsidRDefault="008D360A" w:rsidP="00C67FE8">
            <w:pPr>
              <w:rPr>
                <w:ins w:id="92" w:author="phosphory" w:date="2014-02-26T17:11:00Z"/>
                <w:noProof/>
                <w:sz w:val="18"/>
                <w:szCs w:val="18"/>
              </w:rPr>
            </w:pPr>
            <w:ins w:id="93" w:author="phosphory" w:date="2014-02-26T17:11:00Z">
              <w:r>
                <w:rPr>
                  <w:rFonts w:hint="eastAsia"/>
                  <w:noProof/>
                  <w:sz w:val="18"/>
                  <w:szCs w:val="18"/>
                </w:rPr>
                <w:t>discountDate</w:t>
              </w:r>
            </w:ins>
          </w:p>
        </w:tc>
        <w:tc>
          <w:tcPr>
            <w:tcW w:w="891" w:type="pct"/>
            <w:vAlign w:val="center"/>
          </w:tcPr>
          <w:p w14:paraId="74A3879F" w14:textId="77777777" w:rsidR="008D360A" w:rsidRDefault="008D360A">
            <w:pPr>
              <w:rPr>
                <w:ins w:id="94" w:author="phosphory" w:date="2014-02-26T17:11:00Z"/>
                <w:noProof/>
                <w:color w:val="000000"/>
                <w:sz w:val="18"/>
                <w:szCs w:val="18"/>
              </w:rPr>
            </w:pPr>
            <w:ins w:id="95" w:author="phosphory" w:date="2014-02-26T17:12:00Z">
              <w:r>
                <w:rPr>
                  <w:rFonts w:hint="eastAsia"/>
                  <w:noProof/>
                  <w:color w:val="000000"/>
                  <w:sz w:val="18"/>
                  <w:szCs w:val="18"/>
                </w:rPr>
                <w:t>贴现买入日期</w:t>
              </w:r>
            </w:ins>
          </w:p>
        </w:tc>
        <w:tc>
          <w:tcPr>
            <w:tcW w:w="647" w:type="pct"/>
            <w:vAlign w:val="center"/>
          </w:tcPr>
          <w:p w14:paraId="4096C1E4" w14:textId="77777777" w:rsidR="008D360A" w:rsidRDefault="00874D2C" w:rsidP="000D16CF">
            <w:pPr>
              <w:pStyle w:val="affe"/>
              <w:spacing w:line="240" w:lineRule="exact"/>
              <w:jc w:val="both"/>
              <w:rPr>
                <w:ins w:id="96" w:author="phosphory" w:date="2014-02-26T17:11:00Z"/>
                <w:rFonts w:asciiTheme="minorEastAsia" w:eastAsiaTheme="minorEastAsia" w:hAnsiTheme="minorEastAsia"/>
                <w:sz w:val="18"/>
                <w:szCs w:val="18"/>
              </w:rPr>
            </w:pPr>
            <w:ins w:id="97" w:author="phosphory" w:date="2014-02-26T19:50:00Z">
              <w:r>
                <w:rPr>
                  <w:rFonts w:asciiTheme="minorEastAsia" w:eastAsiaTheme="minorEastAsia" w:hAnsiTheme="minorEastAsia" w:hint="eastAsia"/>
                  <w:sz w:val="18"/>
                  <w:szCs w:val="18"/>
                </w:rPr>
                <w:t>VA(8)</w:t>
              </w:r>
            </w:ins>
          </w:p>
        </w:tc>
        <w:tc>
          <w:tcPr>
            <w:tcW w:w="405" w:type="pct"/>
            <w:vAlign w:val="center"/>
          </w:tcPr>
          <w:p w14:paraId="72992DA7" w14:textId="77777777" w:rsidR="008D360A" w:rsidRDefault="00874D2C" w:rsidP="00717E98">
            <w:pPr>
              <w:pStyle w:val="affe"/>
              <w:spacing w:line="240" w:lineRule="exact"/>
              <w:jc w:val="both"/>
              <w:rPr>
                <w:ins w:id="98" w:author="phosphory" w:date="2014-02-26T17:11:00Z"/>
                <w:rFonts w:asciiTheme="minorEastAsia" w:eastAsiaTheme="minorEastAsia" w:hAnsiTheme="minorEastAsia"/>
                <w:sz w:val="18"/>
                <w:szCs w:val="18"/>
              </w:rPr>
            </w:pPr>
            <w:ins w:id="99" w:author="phosphory" w:date="2014-02-26T19:51:00Z">
              <w:r>
                <w:rPr>
                  <w:rFonts w:asciiTheme="minorEastAsia" w:eastAsiaTheme="minorEastAsia" w:hAnsiTheme="minorEastAsia" w:hint="eastAsia"/>
                  <w:sz w:val="18"/>
                  <w:szCs w:val="18"/>
                </w:rPr>
                <w:t>O</w:t>
              </w:r>
            </w:ins>
          </w:p>
        </w:tc>
        <w:tc>
          <w:tcPr>
            <w:tcW w:w="1781" w:type="pct"/>
            <w:vAlign w:val="center"/>
          </w:tcPr>
          <w:p w14:paraId="79795A19" w14:textId="77777777" w:rsidR="008D360A" w:rsidRDefault="008D360A" w:rsidP="00AD7283">
            <w:pPr>
              <w:pStyle w:val="affe"/>
              <w:spacing w:line="240" w:lineRule="exact"/>
              <w:jc w:val="both"/>
              <w:rPr>
                <w:ins w:id="100" w:author="phosphory" w:date="2014-02-26T17:11:00Z"/>
                <w:rFonts w:asciiTheme="minorEastAsia" w:eastAsiaTheme="minorEastAsia" w:hAnsiTheme="minorEastAsia"/>
                <w:sz w:val="18"/>
                <w:szCs w:val="18"/>
              </w:rPr>
            </w:pPr>
          </w:p>
        </w:tc>
      </w:tr>
      <w:tr w:rsidR="00874D2C" w:rsidRPr="003E243A" w14:paraId="16D39BD7" w14:textId="77777777" w:rsidTr="005B6BFD">
        <w:trPr>
          <w:trHeight w:val="271"/>
          <w:ins w:id="101" w:author="phosphory" w:date="2014-02-26T19:49:00Z"/>
        </w:trPr>
        <w:tc>
          <w:tcPr>
            <w:tcW w:w="1277" w:type="pct"/>
          </w:tcPr>
          <w:p w14:paraId="09215C34" w14:textId="77777777" w:rsidR="00874D2C" w:rsidRDefault="00874D2C" w:rsidP="00C67FE8">
            <w:pPr>
              <w:rPr>
                <w:ins w:id="102" w:author="phosphory" w:date="2014-02-26T19:49:00Z"/>
                <w:noProof/>
                <w:sz w:val="18"/>
                <w:szCs w:val="18"/>
              </w:rPr>
            </w:pPr>
            <w:ins w:id="103" w:author="phosphory" w:date="2014-02-26T19:50:00Z">
              <w:r>
                <w:rPr>
                  <w:rFonts w:hint="eastAsia"/>
                  <w:noProof/>
                  <w:sz w:val="18"/>
                  <w:szCs w:val="18"/>
                </w:rPr>
                <w:t>postponeDays</w:t>
              </w:r>
            </w:ins>
          </w:p>
        </w:tc>
        <w:tc>
          <w:tcPr>
            <w:tcW w:w="891" w:type="pct"/>
            <w:vAlign w:val="center"/>
          </w:tcPr>
          <w:p w14:paraId="5FDAE6FE" w14:textId="77777777" w:rsidR="00874D2C" w:rsidRDefault="00874D2C">
            <w:pPr>
              <w:rPr>
                <w:ins w:id="104" w:author="phosphory" w:date="2014-02-26T19:49:00Z"/>
                <w:noProof/>
                <w:color w:val="000000"/>
                <w:sz w:val="18"/>
                <w:szCs w:val="18"/>
              </w:rPr>
            </w:pPr>
            <w:ins w:id="105" w:author="phosphory" w:date="2014-02-26T19:50:00Z">
              <w:r>
                <w:rPr>
                  <w:rFonts w:hint="eastAsia"/>
                  <w:noProof/>
                  <w:color w:val="000000"/>
                  <w:sz w:val="18"/>
                  <w:szCs w:val="18"/>
                </w:rPr>
                <w:t>顺延天数</w:t>
              </w:r>
            </w:ins>
          </w:p>
        </w:tc>
        <w:tc>
          <w:tcPr>
            <w:tcW w:w="647" w:type="pct"/>
            <w:vAlign w:val="center"/>
          </w:tcPr>
          <w:p w14:paraId="6BDC8FA3" w14:textId="77777777" w:rsidR="00874D2C" w:rsidRDefault="00874D2C" w:rsidP="000D16CF">
            <w:pPr>
              <w:pStyle w:val="affe"/>
              <w:spacing w:line="240" w:lineRule="exact"/>
              <w:jc w:val="both"/>
              <w:rPr>
                <w:ins w:id="106" w:author="phosphory" w:date="2014-02-26T19:49:00Z"/>
                <w:rFonts w:asciiTheme="minorEastAsia" w:eastAsiaTheme="minorEastAsia" w:hAnsiTheme="minorEastAsia"/>
                <w:sz w:val="18"/>
                <w:szCs w:val="18"/>
              </w:rPr>
            </w:pPr>
            <w:ins w:id="107" w:author="phosphory" w:date="2014-02-26T19:51:00Z">
              <w:r>
                <w:rPr>
                  <w:rFonts w:asciiTheme="minorEastAsia" w:eastAsiaTheme="minorEastAsia" w:hAnsiTheme="minorEastAsia" w:hint="eastAsia"/>
                  <w:sz w:val="18"/>
                  <w:szCs w:val="18"/>
                </w:rPr>
                <w:t>VA(3)</w:t>
              </w:r>
            </w:ins>
          </w:p>
        </w:tc>
        <w:tc>
          <w:tcPr>
            <w:tcW w:w="405" w:type="pct"/>
            <w:vAlign w:val="center"/>
          </w:tcPr>
          <w:p w14:paraId="077F599A" w14:textId="77777777" w:rsidR="00874D2C" w:rsidRDefault="00874D2C" w:rsidP="00717E98">
            <w:pPr>
              <w:pStyle w:val="affe"/>
              <w:spacing w:line="240" w:lineRule="exact"/>
              <w:jc w:val="both"/>
              <w:rPr>
                <w:ins w:id="108" w:author="phosphory" w:date="2014-02-26T19:49:00Z"/>
                <w:rFonts w:asciiTheme="minorEastAsia" w:eastAsiaTheme="minorEastAsia" w:hAnsiTheme="minorEastAsia"/>
                <w:sz w:val="18"/>
                <w:szCs w:val="18"/>
              </w:rPr>
            </w:pPr>
            <w:ins w:id="109" w:author="phosphory" w:date="2014-02-26T19:51:00Z">
              <w:r>
                <w:rPr>
                  <w:rFonts w:asciiTheme="minorEastAsia" w:eastAsiaTheme="minorEastAsia" w:hAnsiTheme="minorEastAsia" w:hint="eastAsia"/>
                  <w:sz w:val="18"/>
                  <w:szCs w:val="18"/>
                </w:rPr>
                <w:t>O</w:t>
              </w:r>
            </w:ins>
          </w:p>
        </w:tc>
        <w:tc>
          <w:tcPr>
            <w:tcW w:w="1781" w:type="pct"/>
            <w:vAlign w:val="center"/>
          </w:tcPr>
          <w:p w14:paraId="3B9D2650" w14:textId="77777777" w:rsidR="00874D2C" w:rsidRDefault="00874D2C" w:rsidP="00AD7283">
            <w:pPr>
              <w:pStyle w:val="affe"/>
              <w:spacing w:line="240" w:lineRule="exact"/>
              <w:jc w:val="both"/>
              <w:rPr>
                <w:ins w:id="110" w:author="phosphory" w:date="2014-02-26T19:49:00Z"/>
                <w:rFonts w:asciiTheme="minorEastAsia" w:eastAsiaTheme="minorEastAsia" w:hAnsiTheme="minorEastAsia"/>
                <w:sz w:val="18"/>
                <w:szCs w:val="18"/>
              </w:rPr>
            </w:pPr>
          </w:p>
        </w:tc>
      </w:tr>
      <w:tr w:rsidR="00874D2C" w:rsidRPr="003E243A" w14:paraId="5DF46A01" w14:textId="77777777" w:rsidTr="005B6BFD">
        <w:trPr>
          <w:trHeight w:val="271"/>
          <w:ins w:id="111" w:author="phosphory" w:date="2014-02-26T19:51:00Z"/>
        </w:trPr>
        <w:tc>
          <w:tcPr>
            <w:tcW w:w="1277" w:type="pct"/>
          </w:tcPr>
          <w:p w14:paraId="4F0E333D" w14:textId="77777777" w:rsidR="00874D2C" w:rsidRDefault="00874D2C" w:rsidP="00C67FE8">
            <w:pPr>
              <w:rPr>
                <w:ins w:id="112" w:author="phosphory" w:date="2014-02-26T19:51:00Z"/>
                <w:noProof/>
                <w:sz w:val="18"/>
                <w:szCs w:val="18"/>
              </w:rPr>
            </w:pPr>
            <w:ins w:id="113" w:author="phosphory" w:date="2014-02-26T19:51:00Z">
              <w:r>
                <w:rPr>
                  <w:rFonts w:hint="eastAsia"/>
                  <w:noProof/>
                  <w:sz w:val="18"/>
                  <w:szCs w:val="18"/>
                </w:rPr>
                <w:t>discountInterest</w:t>
              </w:r>
            </w:ins>
          </w:p>
        </w:tc>
        <w:tc>
          <w:tcPr>
            <w:tcW w:w="891" w:type="pct"/>
            <w:vAlign w:val="center"/>
          </w:tcPr>
          <w:p w14:paraId="6ED08479" w14:textId="77777777" w:rsidR="00874D2C" w:rsidRDefault="00874D2C">
            <w:pPr>
              <w:rPr>
                <w:ins w:id="114" w:author="phosphory" w:date="2014-02-26T19:51:00Z"/>
                <w:noProof/>
                <w:color w:val="000000"/>
                <w:sz w:val="18"/>
                <w:szCs w:val="18"/>
              </w:rPr>
            </w:pPr>
            <w:ins w:id="115" w:author="phosphory" w:date="2014-02-26T19:51:00Z">
              <w:r>
                <w:rPr>
                  <w:rFonts w:hint="eastAsia"/>
                  <w:noProof/>
                  <w:color w:val="000000"/>
                  <w:sz w:val="18"/>
                  <w:szCs w:val="18"/>
                </w:rPr>
                <w:t>贴现利息</w:t>
              </w:r>
            </w:ins>
          </w:p>
        </w:tc>
        <w:tc>
          <w:tcPr>
            <w:tcW w:w="647" w:type="pct"/>
            <w:vAlign w:val="center"/>
          </w:tcPr>
          <w:p w14:paraId="50770394" w14:textId="77777777" w:rsidR="00874D2C" w:rsidRDefault="00874D2C" w:rsidP="000D16CF">
            <w:pPr>
              <w:pStyle w:val="affe"/>
              <w:spacing w:line="240" w:lineRule="exact"/>
              <w:jc w:val="both"/>
              <w:rPr>
                <w:ins w:id="116" w:author="phosphory" w:date="2014-02-26T19:51:00Z"/>
                <w:rFonts w:asciiTheme="minorEastAsia" w:eastAsiaTheme="minorEastAsia" w:hAnsiTheme="minorEastAsia"/>
                <w:sz w:val="18"/>
                <w:szCs w:val="18"/>
              </w:rPr>
            </w:pPr>
            <w:ins w:id="117" w:author="phosphory" w:date="2014-02-26T19:51:00Z">
              <w:r>
                <w:rPr>
                  <w:rFonts w:asciiTheme="minorEastAsia" w:eastAsiaTheme="minorEastAsia" w:hAnsiTheme="minorEastAsia" w:hint="eastAsia"/>
                  <w:sz w:val="18"/>
                  <w:szCs w:val="18"/>
                </w:rPr>
                <w:t>N(15,2)</w:t>
              </w:r>
            </w:ins>
          </w:p>
        </w:tc>
        <w:tc>
          <w:tcPr>
            <w:tcW w:w="405" w:type="pct"/>
            <w:vAlign w:val="center"/>
          </w:tcPr>
          <w:p w14:paraId="00D114B8" w14:textId="77777777" w:rsidR="00874D2C" w:rsidRDefault="00874D2C" w:rsidP="00717E98">
            <w:pPr>
              <w:pStyle w:val="affe"/>
              <w:spacing w:line="240" w:lineRule="exact"/>
              <w:jc w:val="both"/>
              <w:rPr>
                <w:ins w:id="118" w:author="phosphory" w:date="2014-02-26T19:51:00Z"/>
                <w:rFonts w:asciiTheme="minorEastAsia" w:eastAsiaTheme="minorEastAsia" w:hAnsiTheme="minorEastAsia"/>
                <w:sz w:val="18"/>
                <w:szCs w:val="18"/>
              </w:rPr>
            </w:pPr>
            <w:ins w:id="119" w:author="phosphory" w:date="2014-02-26T19:51:00Z">
              <w:r>
                <w:rPr>
                  <w:rFonts w:asciiTheme="minorEastAsia" w:eastAsiaTheme="minorEastAsia" w:hAnsiTheme="minorEastAsia" w:hint="eastAsia"/>
                  <w:sz w:val="18"/>
                  <w:szCs w:val="18"/>
                </w:rPr>
                <w:t>O</w:t>
              </w:r>
            </w:ins>
          </w:p>
        </w:tc>
        <w:tc>
          <w:tcPr>
            <w:tcW w:w="1781" w:type="pct"/>
            <w:vAlign w:val="center"/>
          </w:tcPr>
          <w:p w14:paraId="7014830D" w14:textId="77777777" w:rsidR="00874D2C" w:rsidRDefault="00874D2C" w:rsidP="00AD7283">
            <w:pPr>
              <w:pStyle w:val="affe"/>
              <w:spacing w:line="240" w:lineRule="exact"/>
              <w:jc w:val="both"/>
              <w:rPr>
                <w:ins w:id="120" w:author="phosphory" w:date="2014-02-26T19:51:00Z"/>
                <w:rFonts w:asciiTheme="minorEastAsia" w:eastAsiaTheme="minorEastAsia" w:hAnsiTheme="minorEastAsia"/>
                <w:sz w:val="18"/>
                <w:szCs w:val="18"/>
              </w:rPr>
            </w:pPr>
          </w:p>
        </w:tc>
      </w:tr>
    </w:tbl>
    <w:p w14:paraId="04939D7B" w14:textId="77777777" w:rsidR="005C4420" w:rsidRPr="003E243A" w:rsidRDefault="005C4420" w:rsidP="005C4420">
      <w:pPr>
        <w:pStyle w:val="2"/>
        <w:rPr>
          <w:noProof/>
        </w:rPr>
      </w:pPr>
      <w:bookmarkStart w:id="121" w:name="_Toc380836961"/>
      <w:r w:rsidRPr="003E243A">
        <w:rPr>
          <w:noProof/>
        </w:rPr>
        <w:t>信贷</w:t>
      </w:r>
      <w:r w:rsidR="0042368E" w:rsidRPr="003E243A">
        <w:rPr>
          <w:noProof/>
        </w:rPr>
        <w:t>放行</w:t>
      </w:r>
      <w:r w:rsidRPr="003E243A">
        <w:rPr>
          <w:noProof/>
        </w:rPr>
        <w:t>接口</w:t>
      </w:r>
      <w:r w:rsidRPr="003E243A">
        <w:rPr>
          <w:noProof/>
        </w:rPr>
        <w:t xml:space="preserve"> (</w:t>
      </w:r>
      <w:r w:rsidRPr="003E243A">
        <w:rPr>
          <w:noProof/>
        </w:rPr>
        <w:t>信贷</w:t>
      </w:r>
      <w:r w:rsidRPr="003E243A">
        <w:rPr>
          <w:noProof/>
        </w:rPr>
        <w:t>-&gt;</w:t>
      </w:r>
      <w:r w:rsidRPr="003E243A">
        <w:rPr>
          <w:noProof/>
        </w:rPr>
        <w:t>票据</w:t>
      </w:r>
      <w:r w:rsidRPr="003E243A">
        <w:rPr>
          <w:noProof/>
        </w:rPr>
        <w:t>)</w:t>
      </w:r>
      <w:bookmarkEnd w:id="121"/>
    </w:p>
    <w:p w14:paraId="2E0D277D" w14:textId="77777777" w:rsidR="005C4420" w:rsidRPr="003E243A" w:rsidRDefault="005C4420" w:rsidP="005C4420">
      <w:pPr>
        <w:pStyle w:val="3"/>
        <w:rPr>
          <w:noProof/>
        </w:rPr>
      </w:pPr>
      <w:bookmarkStart w:id="122" w:name="_Toc380836962"/>
      <w:r w:rsidRPr="003E243A">
        <w:rPr>
          <w:noProof/>
        </w:rPr>
        <w:t>交易描述</w:t>
      </w:r>
      <w:bookmarkEnd w:id="122"/>
      <w:r w:rsidRPr="003E243A">
        <w:rPr>
          <w:noProof/>
        </w:rPr>
        <w:tab/>
      </w:r>
    </w:p>
    <w:p w14:paraId="49B0BBE7" w14:textId="77777777" w:rsidR="005C4420" w:rsidRPr="003E243A" w:rsidRDefault="005C4420" w:rsidP="005C4420">
      <w:pPr>
        <w:numPr>
          <w:ilvl w:val="0"/>
          <w:numId w:val="2"/>
        </w:numPr>
        <w:spacing w:line="360" w:lineRule="auto"/>
        <w:rPr>
          <w:rFonts w:ascii="宋体" w:hAnsi="宋体"/>
          <w:noProof/>
          <w:szCs w:val="21"/>
        </w:rPr>
      </w:pPr>
      <w:r w:rsidRPr="003E243A">
        <w:rPr>
          <w:rFonts w:ascii="宋体" w:hAnsi="宋体"/>
          <w:noProof/>
          <w:szCs w:val="21"/>
        </w:rPr>
        <w:t>信贷系统主动发起至票据系统进行</w:t>
      </w:r>
      <w:r w:rsidR="00437A3B" w:rsidRPr="003E243A">
        <w:rPr>
          <w:rFonts w:ascii="宋体" w:hAnsi="宋体"/>
          <w:noProof/>
          <w:szCs w:val="21"/>
        </w:rPr>
        <w:t>放行结果通知</w:t>
      </w:r>
      <w:r w:rsidRPr="003E243A">
        <w:rPr>
          <w:rFonts w:ascii="宋体" w:hAnsi="宋体"/>
          <w:noProof/>
          <w:szCs w:val="21"/>
        </w:rPr>
        <w:t>。</w:t>
      </w:r>
    </w:p>
    <w:p w14:paraId="1C25706D" w14:textId="77777777" w:rsidR="005C4420" w:rsidRPr="003E243A" w:rsidRDefault="005C4420" w:rsidP="005C4420">
      <w:pPr>
        <w:numPr>
          <w:ilvl w:val="0"/>
          <w:numId w:val="2"/>
        </w:numPr>
        <w:spacing w:line="360" w:lineRule="auto"/>
        <w:rPr>
          <w:rFonts w:ascii="宋体" w:hAnsi="宋体"/>
          <w:noProof/>
          <w:szCs w:val="21"/>
        </w:rPr>
      </w:pPr>
      <w:r w:rsidRPr="003E243A">
        <w:rPr>
          <w:rFonts w:ascii="宋体" w:hAnsi="宋体"/>
          <w:noProof/>
          <w:szCs w:val="21"/>
        </w:rPr>
        <w:t>信贷系统通过实施报文发送至票据系统进行</w:t>
      </w:r>
      <w:r w:rsidR="00437A3B" w:rsidRPr="003E243A">
        <w:rPr>
          <w:rFonts w:ascii="宋体" w:hAnsi="宋体"/>
          <w:noProof/>
          <w:szCs w:val="21"/>
        </w:rPr>
        <w:t>放行通知</w:t>
      </w:r>
      <w:r w:rsidRPr="003E243A">
        <w:rPr>
          <w:rFonts w:ascii="宋体" w:hAnsi="宋体"/>
          <w:noProof/>
          <w:szCs w:val="21"/>
        </w:rPr>
        <w:t>。</w:t>
      </w:r>
    </w:p>
    <w:p w14:paraId="6356C177" w14:textId="77777777" w:rsidR="005C4420" w:rsidRPr="003E243A" w:rsidRDefault="006131ED" w:rsidP="005C4420">
      <w:pPr>
        <w:numPr>
          <w:ilvl w:val="0"/>
          <w:numId w:val="2"/>
        </w:numPr>
        <w:spacing w:line="360" w:lineRule="auto"/>
        <w:rPr>
          <w:rFonts w:ascii="宋体" w:hAnsi="宋体"/>
          <w:noProof/>
          <w:szCs w:val="21"/>
        </w:rPr>
      </w:pPr>
      <w:r w:rsidRPr="003E243A">
        <w:rPr>
          <w:rFonts w:ascii="宋体" w:hAnsi="宋体"/>
          <w:noProof/>
          <w:szCs w:val="21"/>
        </w:rPr>
        <w:t>信贷系统需将放行批次信息以报文内容形式组装并发送至票据系统同时需要将明细信息以文件方式通知票据系统。</w:t>
      </w:r>
    </w:p>
    <w:p w14:paraId="1248D118" w14:textId="77777777" w:rsidR="005C4420" w:rsidRPr="003E243A" w:rsidRDefault="005C4420" w:rsidP="005C4420">
      <w:pPr>
        <w:numPr>
          <w:ilvl w:val="0"/>
          <w:numId w:val="2"/>
        </w:numPr>
        <w:spacing w:line="360" w:lineRule="auto"/>
        <w:rPr>
          <w:rFonts w:ascii="宋体" w:hAnsi="宋体"/>
          <w:noProof/>
          <w:szCs w:val="21"/>
        </w:rPr>
      </w:pPr>
      <w:r w:rsidRPr="003E243A">
        <w:rPr>
          <w:rFonts w:ascii="宋体" w:hAnsi="宋体"/>
          <w:noProof/>
          <w:szCs w:val="21"/>
        </w:rPr>
        <w:t>引入交易类型包括：</w:t>
      </w:r>
    </w:p>
    <w:p w14:paraId="0E8A378D" w14:textId="77777777" w:rsidR="005C4420"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承兑放行</w:t>
      </w:r>
    </w:p>
    <w:p w14:paraId="6781C7AE" w14:textId="77777777" w:rsidR="005C4420"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贴现放行</w:t>
      </w:r>
    </w:p>
    <w:p w14:paraId="78D64589" w14:textId="77777777" w:rsidR="005C4420"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质押放行</w:t>
      </w:r>
    </w:p>
    <w:p w14:paraId="4F36851E" w14:textId="77777777" w:rsidR="005C4420"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解除质押放行</w:t>
      </w:r>
    </w:p>
    <w:p w14:paraId="799D9C8C" w14:textId="77777777" w:rsidR="006131ED"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委托承兑放行</w:t>
      </w:r>
    </w:p>
    <w:p w14:paraId="2E8BA018" w14:textId="77777777" w:rsidR="006131ED"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票据池入池放行</w:t>
      </w:r>
    </w:p>
    <w:p w14:paraId="3D898EA9" w14:textId="77777777" w:rsidR="006131ED"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票据池出池放行</w:t>
      </w:r>
    </w:p>
    <w:p w14:paraId="6132D058" w14:textId="77777777" w:rsidR="005C4420" w:rsidRPr="003E243A" w:rsidRDefault="005C4420" w:rsidP="005C4420">
      <w:pPr>
        <w:pStyle w:val="3"/>
        <w:rPr>
          <w:noProof/>
        </w:rPr>
      </w:pPr>
      <w:bookmarkStart w:id="123" w:name="_Toc380836963"/>
      <w:r w:rsidRPr="003E243A">
        <w:rPr>
          <w:noProof/>
        </w:rPr>
        <w:lastRenderedPageBreak/>
        <w:t>交易码</w:t>
      </w:r>
      <w:bookmarkEnd w:id="123"/>
    </w:p>
    <w:p w14:paraId="756FAFD5" w14:textId="77777777" w:rsidR="005C4420" w:rsidRPr="003E243A" w:rsidRDefault="00DA7087" w:rsidP="005C4420">
      <w:pPr>
        <w:numPr>
          <w:ilvl w:val="0"/>
          <w:numId w:val="2"/>
        </w:numPr>
        <w:spacing w:line="360" w:lineRule="auto"/>
        <w:rPr>
          <w:b/>
          <w:noProof/>
        </w:rPr>
      </w:pPr>
      <w:r>
        <w:rPr>
          <w:b/>
          <w:noProof/>
          <w:szCs w:val="21"/>
        </w:rPr>
        <w:t>80</w:t>
      </w:r>
      <w:r w:rsidR="005C4420" w:rsidRPr="003E243A">
        <w:rPr>
          <w:b/>
          <w:noProof/>
          <w:szCs w:val="21"/>
        </w:rPr>
        <w:t>1</w:t>
      </w:r>
      <w:r w:rsidR="006131ED" w:rsidRPr="003E243A">
        <w:rPr>
          <w:b/>
          <w:noProof/>
          <w:szCs w:val="21"/>
        </w:rPr>
        <w:t>001</w:t>
      </w:r>
    </w:p>
    <w:p w14:paraId="58B985D9" w14:textId="77777777" w:rsidR="005C4420" w:rsidRPr="003E243A" w:rsidRDefault="005C4420" w:rsidP="005C4420">
      <w:pPr>
        <w:pStyle w:val="3"/>
        <w:rPr>
          <w:noProof/>
        </w:rPr>
      </w:pPr>
      <w:bookmarkStart w:id="124" w:name="_Toc380836964"/>
      <w:r w:rsidRPr="003E243A">
        <w:rPr>
          <w:noProof/>
        </w:rPr>
        <w:t>发起方报文结构</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8"/>
        <w:gridCol w:w="1019"/>
        <w:gridCol w:w="2512"/>
        <w:gridCol w:w="781"/>
        <w:gridCol w:w="2272"/>
      </w:tblGrid>
      <w:tr w:rsidR="00B956FC" w:rsidRPr="003E243A" w14:paraId="2F0F43C8" w14:textId="77777777" w:rsidTr="00425A30">
        <w:trPr>
          <w:trHeight w:val="120"/>
        </w:trPr>
        <w:tc>
          <w:tcPr>
            <w:tcW w:w="1137" w:type="pct"/>
            <w:shd w:val="clear" w:color="auto" w:fill="CCE8CF" w:themeFill="background1"/>
            <w:vAlign w:val="center"/>
          </w:tcPr>
          <w:p w14:paraId="6050BF41" w14:textId="77777777" w:rsidR="005C4420" w:rsidRPr="003E243A" w:rsidRDefault="005C442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598" w:type="pct"/>
            <w:shd w:val="clear" w:color="auto" w:fill="CCE8CF" w:themeFill="background1"/>
            <w:vAlign w:val="center"/>
          </w:tcPr>
          <w:p w14:paraId="14C61042" w14:textId="77777777" w:rsidR="005C4420" w:rsidRPr="003E243A" w:rsidRDefault="005C442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1474" w:type="pct"/>
            <w:shd w:val="clear" w:color="auto" w:fill="CCE8CF" w:themeFill="background1"/>
            <w:vAlign w:val="center"/>
          </w:tcPr>
          <w:p w14:paraId="0D6A802F" w14:textId="77777777" w:rsidR="005C4420" w:rsidRPr="003E243A" w:rsidRDefault="005C442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458" w:type="pct"/>
            <w:shd w:val="clear" w:color="auto" w:fill="CCE8CF" w:themeFill="background1"/>
          </w:tcPr>
          <w:p w14:paraId="49C43422" w14:textId="77777777" w:rsidR="005C4420" w:rsidRPr="003E243A" w:rsidRDefault="005C442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333" w:type="pct"/>
            <w:shd w:val="clear" w:color="auto" w:fill="CCE8CF" w:themeFill="background1"/>
            <w:vAlign w:val="center"/>
          </w:tcPr>
          <w:p w14:paraId="0710EAE0" w14:textId="77777777" w:rsidR="005C4420" w:rsidRPr="003E243A" w:rsidRDefault="005C442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B956FC" w:rsidRPr="003E243A" w14:paraId="21AA49D7" w14:textId="77777777" w:rsidTr="00425A30">
        <w:trPr>
          <w:trHeight w:val="257"/>
        </w:trPr>
        <w:tc>
          <w:tcPr>
            <w:tcW w:w="1137" w:type="pct"/>
          </w:tcPr>
          <w:p w14:paraId="77A8102B" w14:textId="77777777" w:rsidR="00B956FC" w:rsidRPr="003E243A" w:rsidRDefault="00F57C85" w:rsidP="00C67FE8">
            <w:pPr>
              <w:rPr>
                <w:noProof/>
                <w:sz w:val="18"/>
                <w:szCs w:val="18"/>
              </w:rPr>
            </w:pPr>
            <w:r>
              <w:rPr>
                <w:rFonts w:hint="eastAsia"/>
                <w:noProof/>
                <w:sz w:val="18"/>
                <w:szCs w:val="18"/>
              </w:rPr>
              <w:t>OperateType</w:t>
            </w:r>
          </w:p>
        </w:tc>
        <w:tc>
          <w:tcPr>
            <w:tcW w:w="598" w:type="pct"/>
          </w:tcPr>
          <w:p w14:paraId="05812A86" w14:textId="77777777" w:rsidR="00B956FC" w:rsidRPr="003E243A" w:rsidRDefault="00B956FC" w:rsidP="00C67FE8">
            <w:pPr>
              <w:rPr>
                <w:noProof/>
                <w:sz w:val="18"/>
                <w:szCs w:val="18"/>
              </w:rPr>
            </w:pPr>
            <w:r w:rsidRPr="003E243A">
              <w:rPr>
                <w:noProof/>
                <w:sz w:val="18"/>
                <w:szCs w:val="18"/>
              </w:rPr>
              <w:t>放行类型</w:t>
            </w:r>
          </w:p>
        </w:tc>
        <w:tc>
          <w:tcPr>
            <w:tcW w:w="1474" w:type="pct"/>
            <w:vAlign w:val="center"/>
          </w:tcPr>
          <w:p w14:paraId="4749158B" w14:textId="77777777" w:rsidR="00B956FC" w:rsidRPr="003E243A" w:rsidRDefault="00B7736E"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458" w:type="pct"/>
          </w:tcPr>
          <w:p w14:paraId="59CC5E8B" w14:textId="77777777" w:rsidR="00B956FC" w:rsidRPr="003E243A" w:rsidRDefault="00822A6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333" w:type="pct"/>
            <w:vAlign w:val="center"/>
          </w:tcPr>
          <w:p w14:paraId="1053EDAA" w14:textId="77777777"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1-承兑放行</w:t>
            </w:r>
          </w:p>
          <w:p w14:paraId="7ED14D33" w14:textId="77777777"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2-贴现放行</w:t>
            </w:r>
          </w:p>
          <w:p w14:paraId="3E8B9171" w14:textId="77777777"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3-质押放行</w:t>
            </w:r>
          </w:p>
          <w:p w14:paraId="0B5775E5" w14:textId="77777777"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4-解除质押放行</w:t>
            </w:r>
          </w:p>
          <w:p w14:paraId="35527D80" w14:textId="77777777"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5-委托承兑放行</w:t>
            </w:r>
          </w:p>
          <w:p w14:paraId="38A570E4" w14:textId="77777777"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6-票据池入池放行</w:t>
            </w:r>
          </w:p>
          <w:p w14:paraId="3DE8A90E" w14:textId="77777777" w:rsidR="00B956FC" w:rsidRPr="003E243A" w:rsidRDefault="00822A68" w:rsidP="00822A6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7-票据池出池放行</w:t>
            </w:r>
          </w:p>
        </w:tc>
      </w:tr>
      <w:tr w:rsidR="00B7736E" w:rsidRPr="003E243A" w14:paraId="7A0E490B" w14:textId="77777777" w:rsidTr="00425A30">
        <w:trPr>
          <w:trHeight w:val="257"/>
        </w:trPr>
        <w:tc>
          <w:tcPr>
            <w:tcW w:w="1137" w:type="pct"/>
          </w:tcPr>
          <w:p w14:paraId="1CDF8916" w14:textId="77777777" w:rsidR="00B7736E" w:rsidRPr="003E243A" w:rsidRDefault="00F57C85" w:rsidP="00C67FE8">
            <w:pPr>
              <w:rPr>
                <w:noProof/>
                <w:sz w:val="18"/>
                <w:szCs w:val="18"/>
              </w:rPr>
            </w:pPr>
            <w:r>
              <w:rPr>
                <w:rFonts w:hint="eastAsia"/>
                <w:noProof/>
                <w:sz w:val="18"/>
                <w:szCs w:val="18"/>
              </w:rPr>
              <w:t>BillAttribute</w:t>
            </w:r>
          </w:p>
        </w:tc>
        <w:tc>
          <w:tcPr>
            <w:tcW w:w="598" w:type="pct"/>
          </w:tcPr>
          <w:p w14:paraId="469ACB83" w14:textId="77777777" w:rsidR="00B7736E" w:rsidRPr="003E243A" w:rsidRDefault="00B7736E" w:rsidP="00C67FE8">
            <w:pPr>
              <w:rPr>
                <w:noProof/>
                <w:sz w:val="18"/>
                <w:szCs w:val="18"/>
              </w:rPr>
            </w:pPr>
            <w:r w:rsidRPr="003E243A">
              <w:rPr>
                <w:noProof/>
                <w:sz w:val="18"/>
                <w:szCs w:val="18"/>
              </w:rPr>
              <w:t>票据属性</w:t>
            </w:r>
          </w:p>
        </w:tc>
        <w:tc>
          <w:tcPr>
            <w:tcW w:w="1474" w:type="pct"/>
          </w:tcPr>
          <w:p w14:paraId="3B7E351C" w14:textId="77777777" w:rsidR="00B7736E" w:rsidRPr="00757F8B" w:rsidRDefault="00B7736E">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w:t>
            </w:r>
          </w:p>
        </w:tc>
        <w:tc>
          <w:tcPr>
            <w:tcW w:w="458" w:type="pct"/>
          </w:tcPr>
          <w:p w14:paraId="73C848D0" w14:textId="77777777" w:rsidR="00B7736E" w:rsidRPr="003E243A" w:rsidRDefault="00822A6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333" w:type="pct"/>
            <w:vAlign w:val="center"/>
          </w:tcPr>
          <w:p w14:paraId="659E4501" w14:textId="77777777"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1-实物</w:t>
            </w:r>
          </w:p>
          <w:p w14:paraId="03CA1182" w14:textId="77777777" w:rsidR="00B7736E" w:rsidRPr="003E243A" w:rsidRDefault="00822A68" w:rsidP="00822A6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2-电子</w:t>
            </w:r>
          </w:p>
        </w:tc>
      </w:tr>
      <w:tr w:rsidR="00B7736E" w:rsidRPr="003E243A" w14:paraId="25B22DBC" w14:textId="77777777" w:rsidTr="00425A30">
        <w:trPr>
          <w:trHeight w:val="257"/>
        </w:trPr>
        <w:tc>
          <w:tcPr>
            <w:tcW w:w="1137" w:type="pct"/>
          </w:tcPr>
          <w:p w14:paraId="11151A45" w14:textId="77777777" w:rsidR="00B7736E" w:rsidRPr="00757F8B" w:rsidRDefault="00F57C85" w:rsidP="00C67FE8">
            <w:pPr>
              <w:rPr>
                <w:noProof/>
                <w:sz w:val="18"/>
                <w:szCs w:val="18"/>
              </w:rPr>
            </w:pPr>
            <w:r w:rsidRPr="00757F8B">
              <w:rPr>
                <w:rFonts w:hint="eastAsia"/>
                <w:noProof/>
                <w:sz w:val="18"/>
                <w:szCs w:val="18"/>
              </w:rPr>
              <w:t>PutoutNo</w:t>
            </w:r>
          </w:p>
        </w:tc>
        <w:tc>
          <w:tcPr>
            <w:tcW w:w="598" w:type="pct"/>
          </w:tcPr>
          <w:p w14:paraId="719D7280" w14:textId="77777777" w:rsidR="00B7736E" w:rsidRPr="00757F8B" w:rsidRDefault="00B7736E" w:rsidP="00C67FE8">
            <w:pPr>
              <w:rPr>
                <w:noProof/>
                <w:sz w:val="18"/>
                <w:szCs w:val="18"/>
              </w:rPr>
            </w:pPr>
            <w:r w:rsidRPr="00757F8B">
              <w:rPr>
                <w:noProof/>
                <w:sz w:val="18"/>
                <w:szCs w:val="18"/>
              </w:rPr>
              <w:t>批次号</w:t>
            </w:r>
          </w:p>
        </w:tc>
        <w:tc>
          <w:tcPr>
            <w:tcW w:w="1474" w:type="pct"/>
          </w:tcPr>
          <w:p w14:paraId="403E837F" w14:textId="77777777" w:rsidR="00B7736E" w:rsidRPr="00757F8B" w:rsidRDefault="00B7736E" w:rsidP="00F57C85">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w:t>
            </w:r>
            <w:r w:rsidR="00F57C85" w:rsidRPr="00757F8B">
              <w:rPr>
                <w:rFonts w:asciiTheme="minorEastAsia" w:eastAsiaTheme="minorEastAsia" w:hAnsiTheme="minorEastAsia" w:hint="eastAsia"/>
                <w:noProof/>
                <w:kern w:val="21"/>
                <w:sz w:val="18"/>
                <w:szCs w:val="18"/>
              </w:rPr>
              <w:t>32</w:t>
            </w:r>
            <w:r w:rsidRPr="00757F8B">
              <w:rPr>
                <w:rFonts w:asciiTheme="minorEastAsia" w:eastAsiaTheme="minorEastAsia" w:hAnsiTheme="minorEastAsia"/>
                <w:noProof/>
                <w:kern w:val="21"/>
                <w:sz w:val="18"/>
                <w:szCs w:val="18"/>
              </w:rPr>
              <w:t>)</w:t>
            </w:r>
          </w:p>
        </w:tc>
        <w:tc>
          <w:tcPr>
            <w:tcW w:w="458" w:type="pct"/>
          </w:tcPr>
          <w:p w14:paraId="394787AA" w14:textId="77777777" w:rsidR="00B7736E" w:rsidRPr="003E243A" w:rsidRDefault="00822A68"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M</w:t>
            </w:r>
          </w:p>
        </w:tc>
        <w:tc>
          <w:tcPr>
            <w:tcW w:w="1333" w:type="pct"/>
            <w:vAlign w:val="center"/>
          </w:tcPr>
          <w:p w14:paraId="082C4726" w14:textId="77777777" w:rsidR="00B7736E" w:rsidRPr="003E243A" w:rsidRDefault="00B7736E" w:rsidP="00C67FE8">
            <w:pPr>
              <w:pStyle w:val="affe"/>
              <w:spacing w:line="240" w:lineRule="exact"/>
              <w:jc w:val="both"/>
              <w:rPr>
                <w:rFonts w:asciiTheme="minorEastAsia" w:eastAsiaTheme="minorEastAsia" w:hAnsiTheme="minorEastAsia"/>
                <w:sz w:val="18"/>
                <w:szCs w:val="18"/>
              </w:rPr>
            </w:pPr>
          </w:p>
        </w:tc>
      </w:tr>
      <w:tr w:rsidR="00B7736E" w:rsidRPr="003E243A" w14:paraId="3E1ABA07" w14:textId="77777777" w:rsidTr="00425A30">
        <w:trPr>
          <w:trHeight w:val="257"/>
        </w:trPr>
        <w:tc>
          <w:tcPr>
            <w:tcW w:w="1137" w:type="pct"/>
          </w:tcPr>
          <w:p w14:paraId="3F91503A" w14:textId="77777777" w:rsidR="00B7736E" w:rsidRPr="00757F8B" w:rsidRDefault="00F57C85" w:rsidP="00C67FE8">
            <w:pPr>
              <w:rPr>
                <w:noProof/>
                <w:sz w:val="18"/>
                <w:szCs w:val="18"/>
              </w:rPr>
            </w:pPr>
            <w:r w:rsidRPr="00757F8B">
              <w:rPr>
                <w:noProof/>
                <w:sz w:val="18"/>
                <w:szCs w:val="18"/>
              </w:rPr>
              <w:t>PdgRatio</w:t>
            </w:r>
          </w:p>
        </w:tc>
        <w:tc>
          <w:tcPr>
            <w:tcW w:w="598" w:type="pct"/>
          </w:tcPr>
          <w:p w14:paraId="44BF8D1F" w14:textId="77777777" w:rsidR="00B7736E" w:rsidRPr="00757F8B" w:rsidRDefault="00B7736E" w:rsidP="00C67FE8">
            <w:pPr>
              <w:rPr>
                <w:noProof/>
                <w:sz w:val="18"/>
                <w:szCs w:val="18"/>
              </w:rPr>
            </w:pPr>
            <w:r w:rsidRPr="00757F8B">
              <w:rPr>
                <w:noProof/>
                <w:sz w:val="18"/>
                <w:szCs w:val="18"/>
              </w:rPr>
              <w:t>手续费费率</w:t>
            </w:r>
          </w:p>
        </w:tc>
        <w:tc>
          <w:tcPr>
            <w:tcW w:w="1474" w:type="pct"/>
          </w:tcPr>
          <w:p w14:paraId="0395C61E" w14:textId="77777777" w:rsidR="00B7736E" w:rsidRPr="00757F8B" w:rsidRDefault="00036939" w:rsidP="00FC1557">
            <w:pPr>
              <w:rPr>
                <w:rFonts w:asciiTheme="minorEastAsia" w:eastAsiaTheme="minorEastAsia" w:hAnsiTheme="minorEastAsia"/>
                <w:noProof/>
                <w:kern w:val="21"/>
                <w:sz w:val="18"/>
                <w:szCs w:val="18"/>
              </w:rPr>
            </w:pPr>
            <w:r w:rsidRPr="00757F8B">
              <w:rPr>
                <w:rFonts w:asciiTheme="minorEastAsia" w:eastAsiaTheme="minorEastAsia" w:hAnsiTheme="minorEastAsia" w:hint="eastAsia"/>
                <w:noProof/>
                <w:kern w:val="21"/>
                <w:sz w:val="18"/>
                <w:szCs w:val="18"/>
              </w:rPr>
              <w:t>N</w:t>
            </w:r>
            <w:r w:rsidR="00B7736E" w:rsidRPr="00757F8B">
              <w:rPr>
                <w:rFonts w:asciiTheme="minorEastAsia" w:eastAsiaTheme="minorEastAsia" w:hAnsiTheme="minorEastAsia"/>
                <w:noProof/>
                <w:kern w:val="21"/>
                <w:sz w:val="18"/>
                <w:szCs w:val="18"/>
              </w:rPr>
              <w:t>(</w:t>
            </w:r>
            <w:r w:rsidR="00FC1557" w:rsidRPr="00757F8B">
              <w:rPr>
                <w:rFonts w:asciiTheme="minorEastAsia" w:eastAsiaTheme="minorEastAsia" w:hAnsiTheme="minorEastAsia" w:hint="eastAsia"/>
                <w:noProof/>
                <w:kern w:val="21"/>
                <w:sz w:val="18"/>
                <w:szCs w:val="18"/>
              </w:rPr>
              <w:t>6</w:t>
            </w:r>
            <w:r w:rsidRPr="00757F8B">
              <w:rPr>
                <w:rFonts w:asciiTheme="minorEastAsia" w:eastAsiaTheme="minorEastAsia" w:hAnsiTheme="minorEastAsia" w:hint="eastAsia"/>
                <w:noProof/>
                <w:kern w:val="21"/>
                <w:sz w:val="18"/>
                <w:szCs w:val="18"/>
              </w:rPr>
              <w:t>,2</w:t>
            </w:r>
            <w:r w:rsidR="00B7736E" w:rsidRPr="00757F8B">
              <w:rPr>
                <w:rFonts w:asciiTheme="minorEastAsia" w:eastAsiaTheme="minorEastAsia" w:hAnsiTheme="minorEastAsia"/>
                <w:noProof/>
                <w:kern w:val="21"/>
                <w:sz w:val="18"/>
                <w:szCs w:val="18"/>
              </w:rPr>
              <w:t>)</w:t>
            </w:r>
          </w:p>
        </w:tc>
        <w:tc>
          <w:tcPr>
            <w:tcW w:w="458" w:type="pct"/>
          </w:tcPr>
          <w:p w14:paraId="23DE16EF" w14:textId="77777777" w:rsidR="00B7736E" w:rsidRPr="00757F8B" w:rsidRDefault="00822A68"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333" w:type="pct"/>
            <w:vAlign w:val="center"/>
          </w:tcPr>
          <w:p w14:paraId="1A22A4D8" w14:textId="77777777" w:rsidR="00B7736E" w:rsidRPr="003E243A" w:rsidRDefault="00822A68"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承兑放行、委托承兑放行必输</w:t>
            </w:r>
          </w:p>
        </w:tc>
      </w:tr>
      <w:tr w:rsidR="005D1663" w:rsidRPr="003E243A" w14:paraId="7C85F361" w14:textId="77777777" w:rsidTr="00425A30">
        <w:trPr>
          <w:trHeight w:val="257"/>
        </w:trPr>
        <w:tc>
          <w:tcPr>
            <w:tcW w:w="1137" w:type="pct"/>
          </w:tcPr>
          <w:p w14:paraId="225F63EE" w14:textId="77777777" w:rsidR="005D1663" w:rsidRPr="003E243A" w:rsidRDefault="00D8256B" w:rsidP="00C67FE8">
            <w:pPr>
              <w:rPr>
                <w:noProof/>
                <w:sz w:val="18"/>
                <w:szCs w:val="18"/>
              </w:rPr>
            </w:pPr>
            <w:r>
              <w:rPr>
                <w:rFonts w:hint="eastAsia"/>
                <w:noProof/>
                <w:sz w:val="18"/>
                <w:szCs w:val="18"/>
              </w:rPr>
              <w:t>DiscountType</w:t>
            </w:r>
          </w:p>
        </w:tc>
        <w:tc>
          <w:tcPr>
            <w:tcW w:w="598" w:type="pct"/>
          </w:tcPr>
          <w:p w14:paraId="40895C94" w14:textId="77777777" w:rsidR="005D1663" w:rsidRPr="003E243A" w:rsidRDefault="005D1663" w:rsidP="00C67FE8">
            <w:pPr>
              <w:rPr>
                <w:noProof/>
                <w:sz w:val="18"/>
                <w:szCs w:val="18"/>
              </w:rPr>
            </w:pPr>
            <w:r w:rsidRPr="003E243A">
              <w:rPr>
                <w:noProof/>
                <w:sz w:val="18"/>
                <w:szCs w:val="18"/>
              </w:rPr>
              <w:t>贴现类型</w:t>
            </w:r>
          </w:p>
        </w:tc>
        <w:tc>
          <w:tcPr>
            <w:tcW w:w="1474" w:type="pct"/>
          </w:tcPr>
          <w:p w14:paraId="70B17FAA" w14:textId="77777777" w:rsidR="005D1663" w:rsidRPr="00757F8B" w:rsidRDefault="005D1663">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w:t>
            </w:r>
          </w:p>
        </w:tc>
        <w:tc>
          <w:tcPr>
            <w:tcW w:w="458" w:type="pct"/>
          </w:tcPr>
          <w:p w14:paraId="647B9E28" w14:textId="77777777" w:rsidR="005D1663" w:rsidRPr="003E243A" w:rsidRDefault="005D1663"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vAlign w:val="center"/>
          </w:tcPr>
          <w:p w14:paraId="756F590B" w14:textId="77777777" w:rsidR="005D1663" w:rsidRPr="003E243A" w:rsidRDefault="005D1663" w:rsidP="005D1663">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1-代理贴现</w:t>
            </w:r>
          </w:p>
          <w:p w14:paraId="4BB7E625" w14:textId="77777777" w:rsidR="005D1663" w:rsidRPr="003E243A" w:rsidRDefault="005D1663" w:rsidP="005D1663">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2-一般贴现</w:t>
            </w:r>
          </w:p>
          <w:p w14:paraId="6904E9B0" w14:textId="77777777" w:rsidR="005D1663" w:rsidRPr="003E243A" w:rsidRDefault="005D1663"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贴现放行必输</w:t>
            </w:r>
          </w:p>
        </w:tc>
      </w:tr>
      <w:tr w:rsidR="00B7736E" w:rsidRPr="003E243A" w14:paraId="2935BB87" w14:textId="77777777" w:rsidTr="00425A30">
        <w:trPr>
          <w:trHeight w:val="257"/>
        </w:trPr>
        <w:tc>
          <w:tcPr>
            <w:tcW w:w="1137" w:type="pct"/>
          </w:tcPr>
          <w:p w14:paraId="39D6C667" w14:textId="77777777" w:rsidR="00B7736E" w:rsidRPr="00757F8B" w:rsidRDefault="00D8256B" w:rsidP="00C67FE8">
            <w:pPr>
              <w:rPr>
                <w:noProof/>
                <w:sz w:val="18"/>
                <w:szCs w:val="18"/>
              </w:rPr>
            </w:pPr>
            <w:r w:rsidRPr="00757F8B">
              <w:rPr>
                <w:rFonts w:hint="eastAsia"/>
                <w:noProof/>
                <w:sz w:val="18"/>
                <w:szCs w:val="18"/>
              </w:rPr>
              <w:t>BusinessRate</w:t>
            </w:r>
          </w:p>
        </w:tc>
        <w:tc>
          <w:tcPr>
            <w:tcW w:w="598" w:type="pct"/>
          </w:tcPr>
          <w:p w14:paraId="7F862220" w14:textId="77777777" w:rsidR="00B7736E" w:rsidRPr="00757F8B" w:rsidRDefault="00B7736E" w:rsidP="00C67FE8">
            <w:pPr>
              <w:rPr>
                <w:noProof/>
                <w:sz w:val="18"/>
                <w:szCs w:val="18"/>
              </w:rPr>
            </w:pPr>
            <w:r w:rsidRPr="00757F8B">
              <w:rPr>
                <w:noProof/>
                <w:sz w:val="18"/>
                <w:szCs w:val="18"/>
              </w:rPr>
              <w:t>贴现利率</w:t>
            </w:r>
          </w:p>
        </w:tc>
        <w:tc>
          <w:tcPr>
            <w:tcW w:w="1474" w:type="pct"/>
          </w:tcPr>
          <w:p w14:paraId="57D8151E" w14:textId="77777777" w:rsidR="00B7736E" w:rsidRPr="00757F8B" w:rsidRDefault="00D8256B" w:rsidP="00FC1557">
            <w:pPr>
              <w:rPr>
                <w:rFonts w:asciiTheme="minorEastAsia" w:eastAsiaTheme="minorEastAsia" w:hAnsiTheme="minorEastAsia"/>
                <w:noProof/>
                <w:kern w:val="21"/>
                <w:sz w:val="18"/>
                <w:szCs w:val="18"/>
              </w:rPr>
            </w:pPr>
            <w:r w:rsidRPr="00757F8B">
              <w:rPr>
                <w:rFonts w:asciiTheme="minorEastAsia" w:eastAsiaTheme="minorEastAsia" w:hAnsiTheme="minorEastAsia" w:hint="eastAsia"/>
                <w:noProof/>
                <w:kern w:val="21"/>
                <w:sz w:val="18"/>
                <w:szCs w:val="18"/>
              </w:rPr>
              <w:t>N(</w:t>
            </w:r>
            <w:r w:rsidR="00FC1557" w:rsidRPr="00757F8B">
              <w:rPr>
                <w:rFonts w:asciiTheme="minorEastAsia" w:eastAsiaTheme="minorEastAsia" w:hAnsiTheme="minorEastAsia" w:hint="eastAsia"/>
                <w:noProof/>
                <w:kern w:val="21"/>
                <w:sz w:val="18"/>
                <w:szCs w:val="18"/>
              </w:rPr>
              <w:t>9,2</w:t>
            </w:r>
            <w:r w:rsidRPr="00757F8B">
              <w:rPr>
                <w:rFonts w:asciiTheme="minorEastAsia" w:eastAsiaTheme="minorEastAsia" w:hAnsiTheme="minorEastAsia" w:hint="eastAsia"/>
                <w:noProof/>
                <w:kern w:val="21"/>
                <w:sz w:val="18"/>
                <w:szCs w:val="18"/>
              </w:rPr>
              <w:t>)</w:t>
            </w:r>
          </w:p>
        </w:tc>
        <w:tc>
          <w:tcPr>
            <w:tcW w:w="458" w:type="pct"/>
          </w:tcPr>
          <w:p w14:paraId="17AF0488" w14:textId="77777777" w:rsidR="00B7736E" w:rsidRPr="003E243A" w:rsidRDefault="00822A6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vAlign w:val="center"/>
          </w:tcPr>
          <w:p w14:paraId="304D86B6" w14:textId="77777777" w:rsidR="00B7736E" w:rsidRPr="003E243A" w:rsidRDefault="00822A68"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贴现放行必输</w:t>
            </w:r>
          </w:p>
        </w:tc>
      </w:tr>
      <w:tr w:rsidR="00B7736E" w:rsidRPr="003E243A" w14:paraId="28BDE06E" w14:textId="77777777" w:rsidTr="00425A30">
        <w:trPr>
          <w:trHeight w:val="257"/>
        </w:trPr>
        <w:tc>
          <w:tcPr>
            <w:tcW w:w="1137" w:type="pct"/>
          </w:tcPr>
          <w:p w14:paraId="0D67E17E" w14:textId="77777777" w:rsidR="00B7736E" w:rsidRPr="003E243A" w:rsidRDefault="00D8256B" w:rsidP="00C67FE8">
            <w:pPr>
              <w:rPr>
                <w:noProof/>
                <w:sz w:val="18"/>
                <w:szCs w:val="18"/>
              </w:rPr>
            </w:pPr>
            <w:r>
              <w:rPr>
                <w:rFonts w:hint="eastAsia"/>
                <w:noProof/>
                <w:sz w:val="18"/>
                <w:szCs w:val="18"/>
              </w:rPr>
              <w:t>BusinessRateType</w:t>
            </w:r>
          </w:p>
        </w:tc>
        <w:tc>
          <w:tcPr>
            <w:tcW w:w="598" w:type="pct"/>
          </w:tcPr>
          <w:p w14:paraId="65426222" w14:textId="77777777" w:rsidR="00B7736E" w:rsidRPr="003E243A" w:rsidRDefault="00B7736E" w:rsidP="00C67FE8">
            <w:pPr>
              <w:rPr>
                <w:noProof/>
                <w:sz w:val="18"/>
                <w:szCs w:val="18"/>
              </w:rPr>
            </w:pPr>
            <w:r w:rsidRPr="003E243A">
              <w:rPr>
                <w:noProof/>
                <w:sz w:val="18"/>
                <w:szCs w:val="18"/>
              </w:rPr>
              <w:t>贴现利率类型</w:t>
            </w:r>
          </w:p>
        </w:tc>
        <w:tc>
          <w:tcPr>
            <w:tcW w:w="1474" w:type="pct"/>
          </w:tcPr>
          <w:p w14:paraId="3EBB9781" w14:textId="77777777" w:rsidR="00B7736E" w:rsidRPr="00757F8B" w:rsidRDefault="00B7736E">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w:t>
            </w:r>
          </w:p>
        </w:tc>
        <w:tc>
          <w:tcPr>
            <w:tcW w:w="458" w:type="pct"/>
          </w:tcPr>
          <w:p w14:paraId="3DB011F2" w14:textId="77777777" w:rsidR="00B7736E"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vAlign w:val="center"/>
          </w:tcPr>
          <w:p w14:paraId="26AD41D7" w14:textId="77777777" w:rsidR="00245A10" w:rsidRPr="00757F8B" w:rsidRDefault="00245A10" w:rsidP="00245A10">
            <w:pPr>
              <w:pStyle w:val="affe"/>
              <w:numPr>
                <w:ilvl w:val="0"/>
                <w:numId w:val="18"/>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年息</w:t>
            </w:r>
            <w:r w:rsidRPr="00757F8B">
              <w:rPr>
                <w:rFonts w:asciiTheme="minorEastAsia" w:eastAsiaTheme="minorEastAsia" w:hAnsiTheme="minorEastAsia"/>
                <w:sz w:val="18"/>
                <w:szCs w:val="18"/>
              </w:rPr>
              <w:t>  </w:t>
            </w:r>
          </w:p>
          <w:p w14:paraId="5FC38F2C" w14:textId="77777777" w:rsidR="00245A10" w:rsidRPr="00245A10" w:rsidRDefault="00245A10" w:rsidP="00245A10">
            <w:pPr>
              <w:pStyle w:val="affe"/>
              <w:numPr>
                <w:ilvl w:val="0"/>
                <w:numId w:val="18"/>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月息</w:t>
            </w:r>
            <w:r w:rsidRPr="00757F8B">
              <w:rPr>
                <w:rFonts w:asciiTheme="minorEastAsia" w:eastAsiaTheme="minorEastAsia" w:hAnsiTheme="minorEastAsia"/>
                <w:sz w:val="18"/>
                <w:szCs w:val="18"/>
              </w:rPr>
              <w:t xml:space="preserve">  </w:t>
            </w:r>
          </w:p>
          <w:p w14:paraId="6C58826B" w14:textId="77777777" w:rsidR="00245A10" w:rsidRDefault="00245A10" w:rsidP="00245A10">
            <w:pPr>
              <w:pStyle w:val="affe"/>
              <w:numPr>
                <w:ilvl w:val="0"/>
                <w:numId w:val="18"/>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日息</w:t>
            </w:r>
          </w:p>
          <w:p w14:paraId="1A90313E" w14:textId="77777777" w:rsidR="00B7736E" w:rsidRPr="003E243A" w:rsidRDefault="000A1136"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贴现放行必输</w:t>
            </w:r>
          </w:p>
        </w:tc>
      </w:tr>
      <w:tr w:rsidR="00B7736E" w:rsidRPr="003E243A" w14:paraId="4BE0E3A5" w14:textId="77777777" w:rsidTr="00425A30">
        <w:trPr>
          <w:trHeight w:val="257"/>
        </w:trPr>
        <w:tc>
          <w:tcPr>
            <w:tcW w:w="1137" w:type="pct"/>
          </w:tcPr>
          <w:p w14:paraId="1757ABB0" w14:textId="77777777" w:rsidR="00B7736E" w:rsidRPr="00757F8B" w:rsidRDefault="00D8256B" w:rsidP="00C67FE8">
            <w:pPr>
              <w:rPr>
                <w:noProof/>
                <w:sz w:val="18"/>
                <w:szCs w:val="18"/>
              </w:rPr>
            </w:pPr>
            <w:r w:rsidRPr="00757F8B">
              <w:rPr>
                <w:noProof/>
                <w:sz w:val="18"/>
                <w:szCs w:val="18"/>
              </w:rPr>
              <w:t>AcceptIntType</w:t>
            </w:r>
          </w:p>
        </w:tc>
        <w:tc>
          <w:tcPr>
            <w:tcW w:w="598" w:type="pct"/>
          </w:tcPr>
          <w:p w14:paraId="19623C9B" w14:textId="77777777" w:rsidR="00B7736E" w:rsidRPr="00757F8B" w:rsidRDefault="00B7736E" w:rsidP="00C67FE8">
            <w:pPr>
              <w:rPr>
                <w:noProof/>
                <w:sz w:val="18"/>
                <w:szCs w:val="18"/>
              </w:rPr>
            </w:pPr>
            <w:r w:rsidRPr="00757F8B">
              <w:rPr>
                <w:noProof/>
                <w:sz w:val="18"/>
                <w:szCs w:val="18"/>
              </w:rPr>
              <w:t>付息方式</w:t>
            </w:r>
          </w:p>
        </w:tc>
        <w:tc>
          <w:tcPr>
            <w:tcW w:w="1474" w:type="pct"/>
          </w:tcPr>
          <w:p w14:paraId="68BBCC97" w14:textId="77777777" w:rsidR="00B7736E" w:rsidRPr="00757F8B" w:rsidRDefault="00B7736E">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w:t>
            </w:r>
          </w:p>
        </w:tc>
        <w:tc>
          <w:tcPr>
            <w:tcW w:w="458" w:type="pct"/>
          </w:tcPr>
          <w:p w14:paraId="07A4A53C" w14:textId="77777777" w:rsidR="00B7736E" w:rsidRPr="00757F8B" w:rsidRDefault="000A1136"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333" w:type="pct"/>
            <w:vAlign w:val="center"/>
          </w:tcPr>
          <w:p w14:paraId="5263A33F" w14:textId="77777777" w:rsidR="00D8256B" w:rsidRPr="00757F8B" w:rsidRDefault="00D8256B" w:rsidP="00E16398">
            <w:pPr>
              <w:pStyle w:val="affe"/>
              <w:numPr>
                <w:ilvl w:val="0"/>
                <w:numId w:val="16"/>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卖方付息</w:t>
            </w:r>
          </w:p>
          <w:p w14:paraId="537A876B" w14:textId="77777777" w:rsidR="00D8256B" w:rsidRPr="00757F8B" w:rsidRDefault="00D8256B" w:rsidP="00E16398">
            <w:pPr>
              <w:pStyle w:val="affe"/>
              <w:numPr>
                <w:ilvl w:val="0"/>
                <w:numId w:val="16"/>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买方付息</w:t>
            </w:r>
          </w:p>
          <w:p w14:paraId="1EAA046A" w14:textId="77777777" w:rsidR="00D8256B" w:rsidRPr="00757F8B" w:rsidRDefault="00D8256B" w:rsidP="00E16398">
            <w:pPr>
              <w:pStyle w:val="affe"/>
              <w:numPr>
                <w:ilvl w:val="0"/>
                <w:numId w:val="16"/>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协议付息</w:t>
            </w:r>
          </w:p>
          <w:p w14:paraId="7B78299A" w14:textId="77777777" w:rsidR="00B7736E" w:rsidRPr="00757F8B" w:rsidRDefault="000A1136" w:rsidP="00B956FC">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贴现放行必输</w:t>
            </w:r>
          </w:p>
        </w:tc>
      </w:tr>
      <w:tr w:rsidR="00B7736E" w:rsidRPr="003E243A" w14:paraId="1F26ED11" w14:textId="77777777" w:rsidTr="00425A30">
        <w:trPr>
          <w:trHeight w:val="257"/>
        </w:trPr>
        <w:tc>
          <w:tcPr>
            <w:tcW w:w="1137" w:type="pct"/>
          </w:tcPr>
          <w:p w14:paraId="0D89FD99" w14:textId="77777777" w:rsidR="00B7736E" w:rsidRPr="00757F8B" w:rsidRDefault="0052548C" w:rsidP="00C67FE8">
            <w:pPr>
              <w:rPr>
                <w:noProof/>
                <w:sz w:val="18"/>
                <w:szCs w:val="18"/>
              </w:rPr>
            </w:pPr>
            <w:r w:rsidRPr="00757F8B">
              <w:rPr>
                <w:noProof/>
                <w:sz w:val="18"/>
                <w:szCs w:val="18"/>
              </w:rPr>
              <w:t>BuyerService</w:t>
            </w:r>
            <w:r w:rsidRPr="00757F8B">
              <w:rPr>
                <w:rFonts w:hint="eastAsia"/>
                <w:noProof/>
                <w:sz w:val="18"/>
                <w:szCs w:val="18"/>
              </w:rPr>
              <w:t>Ratio</w:t>
            </w:r>
          </w:p>
        </w:tc>
        <w:tc>
          <w:tcPr>
            <w:tcW w:w="598" w:type="pct"/>
          </w:tcPr>
          <w:p w14:paraId="01D28318" w14:textId="77777777" w:rsidR="00B7736E" w:rsidRPr="00757F8B" w:rsidRDefault="00B7736E" w:rsidP="00C67FE8">
            <w:pPr>
              <w:rPr>
                <w:noProof/>
                <w:sz w:val="18"/>
                <w:szCs w:val="18"/>
              </w:rPr>
            </w:pPr>
            <w:r w:rsidRPr="00757F8B">
              <w:rPr>
                <w:noProof/>
                <w:sz w:val="18"/>
                <w:szCs w:val="18"/>
              </w:rPr>
              <w:t>买方付息比例</w:t>
            </w:r>
          </w:p>
        </w:tc>
        <w:tc>
          <w:tcPr>
            <w:tcW w:w="1474" w:type="pct"/>
          </w:tcPr>
          <w:p w14:paraId="03FBDF27" w14:textId="77777777" w:rsidR="00B7736E" w:rsidRPr="00757F8B" w:rsidRDefault="00216706" w:rsidP="0052548C">
            <w:pPr>
              <w:rPr>
                <w:rFonts w:asciiTheme="minorEastAsia" w:eastAsiaTheme="minorEastAsia" w:hAnsiTheme="minorEastAsia"/>
                <w:noProof/>
                <w:kern w:val="21"/>
                <w:sz w:val="18"/>
                <w:szCs w:val="18"/>
              </w:rPr>
            </w:pPr>
            <w:r w:rsidRPr="00757F8B">
              <w:rPr>
                <w:rFonts w:asciiTheme="minorEastAsia" w:eastAsiaTheme="minorEastAsia" w:hAnsiTheme="minorEastAsia" w:hint="eastAsia"/>
                <w:noProof/>
                <w:kern w:val="21"/>
                <w:sz w:val="18"/>
                <w:szCs w:val="18"/>
              </w:rPr>
              <w:t>N</w:t>
            </w:r>
            <w:r w:rsidR="00B7736E" w:rsidRPr="00757F8B">
              <w:rPr>
                <w:rFonts w:asciiTheme="minorEastAsia" w:eastAsiaTheme="minorEastAsia" w:hAnsiTheme="minorEastAsia"/>
                <w:noProof/>
                <w:kern w:val="21"/>
                <w:sz w:val="18"/>
                <w:szCs w:val="18"/>
              </w:rPr>
              <w:t>(</w:t>
            </w:r>
            <w:r w:rsidR="0052548C" w:rsidRPr="00757F8B">
              <w:rPr>
                <w:rFonts w:asciiTheme="minorEastAsia" w:eastAsiaTheme="minorEastAsia" w:hAnsiTheme="minorEastAsia" w:hint="eastAsia"/>
                <w:noProof/>
                <w:kern w:val="21"/>
                <w:sz w:val="18"/>
                <w:szCs w:val="18"/>
              </w:rPr>
              <w:t>4,2</w:t>
            </w:r>
            <w:r w:rsidR="00B7736E" w:rsidRPr="00757F8B">
              <w:rPr>
                <w:rFonts w:asciiTheme="minorEastAsia" w:eastAsiaTheme="minorEastAsia" w:hAnsiTheme="minorEastAsia"/>
                <w:noProof/>
                <w:kern w:val="21"/>
                <w:sz w:val="18"/>
                <w:szCs w:val="18"/>
              </w:rPr>
              <w:t>)</w:t>
            </w:r>
          </w:p>
        </w:tc>
        <w:tc>
          <w:tcPr>
            <w:tcW w:w="458" w:type="pct"/>
          </w:tcPr>
          <w:p w14:paraId="70AC8DD2" w14:textId="77777777" w:rsidR="00B7736E" w:rsidRPr="00757F8B" w:rsidRDefault="000A1136"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333" w:type="pct"/>
            <w:vAlign w:val="center"/>
          </w:tcPr>
          <w:p w14:paraId="26C99A08" w14:textId="77777777" w:rsidR="00B7736E" w:rsidRPr="00757F8B" w:rsidRDefault="000A1136" w:rsidP="00B956FC">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贴现放行必输</w:t>
            </w:r>
          </w:p>
        </w:tc>
      </w:tr>
      <w:tr w:rsidR="00B7736E" w:rsidRPr="003E243A" w14:paraId="7BB6F471" w14:textId="77777777" w:rsidTr="00425A30">
        <w:trPr>
          <w:trHeight w:val="257"/>
        </w:trPr>
        <w:tc>
          <w:tcPr>
            <w:tcW w:w="1137" w:type="pct"/>
          </w:tcPr>
          <w:p w14:paraId="33615595" w14:textId="77777777" w:rsidR="00B7736E" w:rsidRPr="003E243A" w:rsidRDefault="00216706" w:rsidP="00C67FE8">
            <w:pPr>
              <w:rPr>
                <w:noProof/>
                <w:sz w:val="18"/>
                <w:szCs w:val="18"/>
              </w:rPr>
            </w:pPr>
            <w:r w:rsidRPr="00216706">
              <w:rPr>
                <w:noProof/>
                <w:sz w:val="18"/>
                <w:szCs w:val="18"/>
              </w:rPr>
              <w:t>BuyerServiceAccount</w:t>
            </w:r>
          </w:p>
        </w:tc>
        <w:tc>
          <w:tcPr>
            <w:tcW w:w="598" w:type="pct"/>
          </w:tcPr>
          <w:p w14:paraId="381CF5A5" w14:textId="77777777" w:rsidR="00B7736E" w:rsidRPr="003E243A" w:rsidRDefault="00B7736E" w:rsidP="00C67FE8">
            <w:pPr>
              <w:rPr>
                <w:noProof/>
                <w:sz w:val="18"/>
                <w:szCs w:val="18"/>
              </w:rPr>
            </w:pPr>
            <w:r w:rsidRPr="003E243A">
              <w:rPr>
                <w:noProof/>
                <w:sz w:val="18"/>
                <w:szCs w:val="18"/>
              </w:rPr>
              <w:t>买方付息账号</w:t>
            </w:r>
          </w:p>
        </w:tc>
        <w:tc>
          <w:tcPr>
            <w:tcW w:w="1474" w:type="pct"/>
          </w:tcPr>
          <w:p w14:paraId="4A087D7A" w14:textId="77777777" w:rsidR="00B7736E" w:rsidRPr="00757F8B" w:rsidRDefault="00B7736E">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VA(32)</w:t>
            </w:r>
          </w:p>
        </w:tc>
        <w:tc>
          <w:tcPr>
            <w:tcW w:w="458" w:type="pct"/>
          </w:tcPr>
          <w:p w14:paraId="42C2968C" w14:textId="77777777" w:rsidR="00B7736E"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vAlign w:val="center"/>
          </w:tcPr>
          <w:p w14:paraId="3E1661E9" w14:textId="77777777" w:rsidR="00B7736E" w:rsidRPr="003E243A" w:rsidRDefault="000A1136"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贴现放行必输</w:t>
            </w:r>
          </w:p>
        </w:tc>
      </w:tr>
      <w:tr w:rsidR="000A1136" w:rsidRPr="003E243A" w14:paraId="5F38527A" w14:textId="77777777" w:rsidTr="00425A30">
        <w:trPr>
          <w:trHeight w:val="257"/>
        </w:trPr>
        <w:tc>
          <w:tcPr>
            <w:tcW w:w="1137" w:type="pct"/>
          </w:tcPr>
          <w:p w14:paraId="34CC9A39" w14:textId="77777777" w:rsidR="000A1136" w:rsidRPr="003E243A" w:rsidRDefault="00AA3480" w:rsidP="00C67FE8">
            <w:pPr>
              <w:rPr>
                <w:noProof/>
                <w:sz w:val="18"/>
                <w:szCs w:val="18"/>
              </w:rPr>
            </w:pPr>
            <w:r>
              <w:rPr>
                <w:rFonts w:hint="eastAsia"/>
                <w:noProof/>
                <w:sz w:val="18"/>
                <w:szCs w:val="18"/>
              </w:rPr>
              <w:t>AgentedName</w:t>
            </w:r>
          </w:p>
        </w:tc>
        <w:tc>
          <w:tcPr>
            <w:tcW w:w="598" w:type="pct"/>
          </w:tcPr>
          <w:p w14:paraId="28454A42" w14:textId="77777777" w:rsidR="000A1136" w:rsidRPr="003E243A" w:rsidRDefault="000A1136" w:rsidP="00C67FE8">
            <w:pPr>
              <w:rPr>
                <w:noProof/>
                <w:sz w:val="18"/>
                <w:szCs w:val="18"/>
              </w:rPr>
            </w:pPr>
            <w:r w:rsidRPr="003E243A">
              <w:rPr>
                <w:noProof/>
                <w:sz w:val="18"/>
                <w:szCs w:val="18"/>
              </w:rPr>
              <w:t>贴现被代理人名称</w:t>
            </w:r>
          </w:p>
        </w:tc>
        <w:tc>
          <w:tcPr>
            <w:tcW w:w="1474" w:type="pct"/>
          </w:tcPr>
          <w:p w14:paraId="053E9FBF" w14:textId="77777777" w:rsidR="000A1136" w:rsidRPr="00757F8B" w:rsidRDefault="000A1136">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VA(180)</w:t>
            </w:r>
          </w:p>
        </w:tc>
        <w:tc>
          <w:tcPr>
            <w:tcW w:w="458" w:type="pct"/>
          </w:tcPr>
          <w:p w14:paraId="4E8306BA" w14:textId="77777777" w:rsidR="000A1136"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tcPr>
          <w:p w14:paraId="13A5EB15" w14:textId="77777777" w:rsidR="000A1136" w:rsidRPr="00757F8B" w:rsidRDefault="000A1136">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贴现放行</w:t>
            </w:r>
            <w:r w:rsidR="00AF3070" w:rsidRPr="00757F8B">
              <w:rPr>
                <w:rFonts w:asciiTheme="minorEastAsia" w:eastAsiaTheme="minorEastAsia" w:hAnsiTheme="minorEastAsia"/>
                <w:noProof/>
                <w:kern w:val="21"/>
                <w:sz w:val="18"/>
                <w:szCs w:val="18"/>
              </w:rPr>
              <w:t>且贴现类型是代理贴现</w:t>
            </w:r>
            <w:r w:rsidRPr="00757F8B">
              <w:rPr>
                <w:rFonts w:asciiTheme="minorEastAsia" w:eastAsiaTheme="minorEastAsia" w:hAnsiTheme="minorEastAsia"/>
                <w:noProof/>
                <w:kern w:val="21"/>
                <w:sz w:val="18"/>
                <w:szCs w:val="18"/>
              </w:rPr>
              <w:t>必输</w:t>
            </w:r>
          </w:p>
        </w:tc>
      </w:tr>
      <w:tr w:rsidR="000A1136" w:rsidRPr="003E243A" w14:paraId="0C75A941" w14:textId="77777777" w:rsidTr="00425A30">
        <w:trPr>
          <w:trHeight w:val="257"/>
        </w:trPr>
        <w:tc>
          <w:tcPr>
            <w:tcW w:w="1137" w:type="pct"/>
          </w:tcPr>
          <w:p w14:paraId="0EC107F6" w14:textId="77777777" w:rsidR="000A1136" w:rsidRPr="003E243A" w:rsidRDefault="00AA3480" w:rsidP="00C67FE8">
            <w:pPr>
              <w:rPr>
                <w:noProof/>
                <w:sz w:val="18"/>
                <w:szCs w:val="18"/>
              </w:rPr>
            </w:pPr>
            <w:r>
              <w:rPr>
                <w:rFonts w:hint="eastAsia"/>
                <w:noProof/>
                <w:sz w:val="18"/>
                <w:szCs w:val="18"/>
              </w:rPr>
              <w:t>AgentedAccount</w:t>
            </w:r>
          </w:p>
        </w:tc>
        <w:tc>
          <w:tcPr>
            <w:tcW w:w="598" w:type="pct"/>
          </w:tcPr>
          <w:p w14:paraId="1E5B2297" w14:textId="77777777" w:rsidR="000A1136" w:rsidRPr="003E243A" w:rsidRDefault="000A1136" w:rsidP="00C67FE8">
            <w:pPr>
              <w:rPr>
                <w:noProof/>
                <w:sz w:val="18"/>
                <w:szCs w:val="18"/>
              </w:rPr>
            </w:pPr>
            <w:r w:rsidRPr="003E243A">
              <w:rPr>
                <w:noProof/>
                <w:sz w:val="18"/>
                <w:szCs w:val="18"/>
              </w:rPr>
              <w:t>贴现被代理人账号</w:t>
            </w:r>
          </w:p>
        </w:tc>
        <w:tc>
          <w:tcPr>
            <w:tcW w:w="1474" w:type="pct"/>
          </w:tcPr>
          <w:p w14:paraId="294AB381" w14:textId="77777777" w:rsidR="000A1136" w:rsidRPr="00757F8B" w:rsidRDefault="000A1136">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VA(32)</w:t>
            </w:r>
          </w:p>
        </w:tc>
        <w:tc>
          <w:tcPr>
            <w:tcW w:w="458" w:type="pct"/>
          </w:tcPr>
          <w:p w14:paraId="31D51BA1" w14:textId="77777777" w:rsidR="000A1136"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tcPr>
          <w:p w14:paraId="5791B911" w14:textId="77777777" w:rsidR="000A1136" w:rsidRPr="00757F8B" w:rsidRDefault="000A1136">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贴现放行</w:t>
            </w:r>
            <w:r w:rsidR="00AF3070" w:rsidRPr="00757F8B">
              <w:rPr>
                <w:rFonts w:asciiTheme="minorEastAsia" w:eastAsiaTheme="minorEastAsia" w:hAnsiTheme="minorEastAsia"/>
                <w:noProof/>
                <w:kern w:val="21"/>
                <w:sz w:val="18"/>
                <w:szCs w:val="18"/>
              </w:rPr>
              <w:t>且贴现类型是代理贴现</w:t>
            </w:r>
            <w:r w:rsidRPr="00757F8B">
              <w:rPr>
                <w:rFonts w:asciiTheme="minorEastAsia" w:eastAsiaTheme="minorEastAsia" w:hAnsiTheme="minorEastAsia"/>
                <w:noProof/>
                <w:kern w:val="21"/>
                <w:sz w:val="18"/>
                <w:szCs w:val="18"/>
              </w:rPr>
              <w:t>必输</w:t>
            </w:r>
          </w:p>
        </w:tc>
      </w:tr>
      <w:tr w:rsidR="000A1136" w:rsidRPr="003E243A" w14:paraId="03BD08FD" w14:textId="77777777" w:rsidTr="00425A30">
        <w:trPr>
          <w:trHeight w:val="257"/>
        </w:trPr>
        <w:tc>
          <w:tcPr>
            <w:tcW w:w="1137" w:type="pct"/>
          </w:tcPr>
          <w:p w14:paraId="18EAE18E" w14:textId="77777777" w:rsidR="000A1136" w:rsidRPr="003E243A" w:rsidRDefault="00AA3480" w:rsidP="00C67FE8">
            <w:pPr>
              <w:rPr>
                <w:noProof/>
                <w:sz w:val="18"/>
                <w:szCs w:val="18"/>
              </w:rPr>
            </w:pPr>
            <w:r>
              <w:rPr>
                <w:rFonts w:hint="eastAsia"/>
                <w:noProof/>
                <w:sz w:val="18"/>
                <w:szCs w:val="18"/>
              </w:rPr>
              <w:t>AgentedBankNo</w:t>
            </w:r>
          </w:p>
        </w:tc>
        <w:tc>
          <w:tcPr>
            <w:tcW w:w="598" w:type="pct"/>
          </w:tcPr>
          <w:p w14:paraId="05DBCE3F" w14:textId="77777777" w:rsidR="000A1136" w:rsidRPr="003E243A" w:rsidRDefault="000A1136" w:rsidP="00C67FE8">
            <w:pPr>
              <w:rPr>
                <w:noProof/>
                <w:sz w:val="18"/>
                <w:szCs w:val="18"/>
              </w:rPr>
            </w:pPr>
            <w:r w:rsidRPr="003E243A">
              <w:rPr>
                <w:noProof/>
                <w:sz w:val="18"/>
                <w:szCs w:val="18"/>
              </w:rPr>
              <w:t>被代理人行行号</w:t>
            </w:r>
          </w:p>
        </w:tc>
        <w:tc>
          <w:tcPr>
            <w:tcW w:w="1474" w:type="pct"/>
          </w:tcPr>
          <w:p w14:paraId="5C83E934" w14:textId="77777777" w:rsidR="000A1136" w:rsidRPr="00757F8B" w:rsidRDefault="000A1136">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VA(12)</w:t>
            </w:r>
          </w:p>
        </w:tc>
        <w:tc>
          <w:tcPr>
            <w:tcW w:w="458" w:type="pct"/>
          </w:tcPr>
          <w:p w14:paraId="4B965112" w14:textId="77777777" w:rsidR="000A1136"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tcPr>
          <w:p w14:paraId="60B10FEE" w14:textId="77777777" w:rsidR="000A1136" w:rsidRPr="00757F8B" w:rsidRDefault="000A1136" w:rsidP="00AF3070">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贴现放行</w:t>
            </w:r>
            <w:r w:rsidR="00AF3070" w:rsidRPr="00757F8B">
              <w:rPr>
                <w:rFonts w:asciiTheme="minorEastAsia" w:eastAsiaTheme="minorEastAsia" w:hAnsiTheme="minorEastAsia"/>
                <w:noProof/>
                <w:kern w:val="21"/>
                <w:sz w:val="18"/>
                <w:szCs w:val="18"/>
              </w:rPr>
              <w:t>且贴现类型是代理贴现必</w:t>
            </w:r>
            <w:r w:rsidRPr="00757F8B">
              <w:rPr>
                <w:rFonts w:asciiTheme="minorEastAsia" w:eastAsiaTheme="minorEastAsia" w:hAnsiTheme="minorEastAsia"/>
                <w:noProof/>
                <w:kern w:val="21"/>
                <w:sz w:val="18"/>
                <w:szCs w:val="18"/>
              </w:rPr>
              <w:t>输</w:t>
            </w:r>
          </w:p>
        </w:tc>
      </w:tr>
      <w:tr w:rsidR="00B7736E" w:rsidRPr="003E243A" w14:paraId="6057E337" w14:textId="77777777" w:rsidTr="00425A30">
        <w:trPr>
          <w:trHeight w:val="257"/>
        </w:trPr>
        <w:tc>
          <w:tcPr>
            <w:tcW w:w="1137" w:type="pct"/>
          </w:tcPr>
          <w:p w14:paraId="060E7821" w14:textId="77777777" w:rsidR="00B7736E" w:rsidRPr="003E243A" w:rsidRDefault="00AA3480" w:rsidP="00C67FE8">
            <w:pPr>
              <w:rPr>
                <w:noProof/>
                <w:sz w:val="18"/>
                <w:szCs w:val="18"/>
              </w:rPr>
            </w:pPr>
            <w:commentRangeStart w:id="125"/>
            <w:r>
              <w:rPr>
                <w:rFonts w:hint="eastAsia"/>
                <w:noProof/>
                <w:sz w:val="18"/>
                <w:szCs w:val="18"/>
              </w:rPr>
              <w:t>CreditAccount</w:t>
            </w:r>
          </w:p>
        </w:tc>
        <w:tc>
          <w:tcPr>
            <w:tcW w:w="598" w:type="pct"/>
          </w:tcPr>
          <w:p w14:paraId="74232F86" w14:textId="77777777" w:rsidR="00B7736E" w:rsidRPr="003E243A" w:rsidRDefault="00B7736E" w:rsidP="00C67FE8">
            <w:pPr>
              <w:rPr>
                <w:noProof/>
                <w:sz w:val="18"/>
                <w:szCs w:val="18"/>
              </w:rPr>
            </w:pPr>
            <w:r w:rsidRPr="003E243A">
              <w:rPr>
                <w:noProof/>
                <w:sz w:val="18"/>
                <w:szCs w:val="18"/>
              </w:rPr>
              <w:t>贷款账号</w:t>
            </w:r>
          </w:p>
        </w:tc>
        <w:tc>
          <w:tcPr>
            <w:tcW w:w="1474" w:type="pct"/>
          </w:tcPr>
          <w:p w14:paraId="04E327F6" w14:textId="77777777" w:rsidR="00B7736E" w:rsidRPr="00757F8B" w:rsidRDefault="00B7736E">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VA(32)</w:t>
            </w:r>
          </w:p>
        </w:tc>
        <w:tc>
          <w:tcPr>
            <w:tcW w:w="458" w:type="pct"/>
          </w:tcPr>
          <w:p w14:paraId="1980BAA6" w14:textId="77777777" w:rsidR="00B7736E"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vAlign w:val="center"/>
          </w:tcPr>
          <w:p w14:paraId="7A852135" w14:textId="77777777" w:rsidR="00B7736E" w:rsidRPr="003E243A" w:rsidRDefault="000A1136"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质押放行、票据池入池放行必输</w:t>
            </w:r>
            <w:commentRangeEnd w:id="125"/>
            <w:r w:rsidR="009051C3">
              <w:rPr>
                <w:rStyle w:val="af"/>
                <w:rFonts w:ascii="Arial" w:hAnsi="Arial"/>
                <w:noProof w:val="0"/>
                <w:kern w:val="2"/>
              </w:rPr>
              <w:commentReference w:id="125"/>
            </w:r>
          </w:p>
        </w:tc>
      </w:tr>
      <w:tr w:rsidR="00EB42F6" w:rsidRPr="003E243A" w14:paraId="3D78572C" w14:textId="77777777" w:rsidTr="00425A30">
        <w:trPr>
          <w:trHeight w:val="257"/>
        </w:trPr>
        <w:tc>
          <w:tcPr>
            <w:tcW w:w="1137" w:type="pct"/>
          </w:tcPr>
          <w:p w14:paraId="26B4A3A7" w14:textId="77777777" w:rsidR="00EB42F6" w:rsidRPr="00757F8B" w:rsidRDefault="00AA3480" w:rsidP="00C67FE8">
            <w:pPr>
              <w:rPr>
                <w:noProof/>
                <w:sz w:val="18"/>
                <w:szCs w:val="18"/>
              </w:rPr>
            </w:pPr>
            <w:r w:rsidRPr="00757F8B">
              <w:rPr>
                <w:rFonts w:hint="eastAsia"/>
                <w:noProof/>
                <w:sz w:val="18"/>
                <w:szCs w:val="18"/>
              </w:rPr>
              <w:t>BillPoolNo</w:t>
            </w:r>
          </w:p>
        </w:tc>
        <w:tc>
          <w:tcPr>
            <w:tcW w:w="598" w:type="pct"/>
          </w:tcPr>
          <w:p w14:paraId="7AF6FC01" w14:textId="77777777" w:rsidR="00EB42F6" w:rsidRPr="00757F8B" w:rsidRDefault="00EB42F6" w:rsidP="00C67FE8">
            <w:pPr>
              <w:rPr>
                <w:noProof/>
                <w:sz w:val="18"/>
                <w:szCs w:val="18"/>
              </w:rPr>
            </w:pPr>
            <w:r w:rsidRPr="00757F8B">
              <w:rPr>
                <w:noProof/>
                <w:sz w:val="18"/>
                <w:szCs w:val="18"/>
              </w:rPr>
              <w:t>额度池编号</w:t>
            </w:r>
          </w:p>
        </w:tc>
        <w:tc>
          <w:tcPr>
            <w:tcW w:w="1474" w:type="pct"/>
          </w:tcPr>
          <w:p w14:paraId="702EB75C" w14:textId="77777777" w:rsidR="00EB42F6" w:rsidRPr="00757F8B" w:rsidRDefault="00EB42F6" w:rsidP="00AA3480">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VA(3</w:t>
            </w:r>
            <w:r w:rsidR="00AA3480" w:rsidRPr="00757F8B">
              <w:rPr>
                <w:rFonts w:asciiTheme="minorEastAsia" w:eastAsiaTheme="minorEastAsia" w:hAnsiTheme="minorEastAsia" w:hint="eastAsia"/>
                <w:noProof/>
                <w:kern w:val="21"/>
                <w:sz w:val="18"/>
                <w:szCs w:val="18"/>
              </w:rPr>
              <w:t>2</w:t>
            </w:r>
            <w:r w:rsidRPr="00757F8B">
              <w:rPr>
                <w:rFonts w:asciiTheme="minorEastAsia" w:eastAsiaTheme="minorEastAsia" w:hAnsiTheme="minorEastAsia"/>
                <w:noProof/>
                <w:kern w:val="21"/>
                <w:sz w:val="18"/>
                <w:szCs w:val="18"/>
              </w:rPr>
              <w:t>)</w:t>
            </w:r>
          </w:p>
        </w:tc>
        <w:tc>
          <w:tcPr>
            <w:tcW w:w="458" w:type="pct"/>
          </w:tcPr>
          <w:p w14:paraId="4B3D2E25" w14:textId="77777777" w:rsidR="00EB42F6" w:rsidRPr="00757F8B" w:rsidRDefault="00EB42F6"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333" w:type="pct"/>
            <w:vAlign w:val="center"/>
          </w:tcPr>
          <w:p w14:paraId="052026AC" w14:textId="77777777" w:rsidR="00EB42F6" w:rsidRPr="00757F8B" w:rsidRDefault="00EB42F6" w:rsidP="00EB42F6">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票据池入池放行必输</w:t>
            </w:r>
          </w:p>
        </w:tc>
      </w:tr>
      <w:tr w:rsidR="00757F8B" w:rsidRPr="003E243A" w14:paraId="6B520E70" w14:textId="77777777" w:rsidTr="00425A30">
        <w:trPr>
          <w:trHeight w:val="257"/>
        </w:trPr>
        <w:tc>
          <w:tcPr>
            <w:tcW w:w="1137" w:type="pct"/>
          </w:tcPr>
          <w:p w14:paraId="4CB4FFC9" w14:textId="77777777" w:rsidR="00757F8B" w:rsidRPr="00757F8B" w:rsidRDefault="00757F8B" w:rsidP="00C67FE8">
            <w:pPr>
              <w:rPr>
                <w:noProof/>
                <w:sz w:val="18"/>
                <w:szCs w:val="18"/>
              </w:rPr>
            </w:pPr>
            <w:r w:rsidRPr="00757F8B">
              <w:rPr>
                <w:rFonts w:hint="eastAsia"/>
                <w:noProof/>
                <w:sz w:val="18"/>
                <w:szCs w:val="18"/>
              </w:rPr>
              <w:t>Cust</w:t>
            </w:r>
            <w:r w:rsidRPr="00757F8B">
              <w:rPr>
                <w:noProof/>
                <w:sz w:val="18"/>
                <w:szCs w:val="18"/>
              </w:rPr>
              <w:t>No</w:t>
            </w:r>
          </w:p>
        </w:tc>
        <w:tc>
          <w:tcPr>
            <w:tcW w:w="598" w:type="pct"/>
          </w:tcPr>
          <w:p w14:paraId="56C5A2D3" w14:textId="77777777" w:rsidR="00757F8B" w:rsidRPr="00757F8B" w:rsidRDefault="00757F8B" w:rsidP="00C67FE8">
            <w:pPr>
              <w:rPr>
                <w:noProof/>
                <w:sz w:val="18"/>
                <w:szCs w:val="18"/>
              </w:rPr>
            </w:pPr>
            <w:r w:rsidRPr="00757F8B">
              <w:rPr>
                <w:rFonts w:hint="eastAsia"/>
                <w:noProof/>
                <w:sz w:val="18"/>
                <w:szCs w:val="18"/>
              </w:rPr>
              <w:t>客</w:t>
            </w:r>
            <w:r w:rsidRPr="00757F8B">
              <w:rPr>
                <w:noProof/>
                <w:sz w:val="18"/>
                <w:szCs w:val="18"/>
              </w:rPr>
              <w:t>户号</w:t>
            </w:r>
          </w:p>
        </w:tc>
        <w:tc>
          <w:tcPr>
            <w:tcW w:w="1474" w:type="pct"/>
          </w:tcPr>
          <w:p w14:paraId="77046C90" w14:textId="77777777" w:rsidR="00757F8B" w:rsidRPr="00757F8B" w:rsidRDefault="00757F8B" w:rsidP="00757F8B">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VA(10)</w:t>
            </w:r>
          </w:p>
        </w:tc>
        <w:tc>
          <w:tcPr>
            <w:tcW w:w="458" w:type="pct"/>
          </w:tcPr>
          <w:p w14:paraId="7FC5D070" w14:textId="77777777" w:rsidR="00757F8B" w:rsidRPr="00757F8B" w:rsidRDefault="00757F8B"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M</w:t>
            </w:r>
          </w:p>
        </w:tc>
        <w:tc>
          <w:tcPr>
            <w:tcW w:w="1333" w:type="pct"/>
            <w:vAlign w:val="center"/>
          </w:tcPr>
          <w:p w14:paraId="62DA49E7" w14:textId="77777777" w:rsidR="00757F8B" w:rsidRPr="00757F8B" w:rsidRDefault="00757F8B" w:rsidP="00EB42F6">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申</w:t>
            </w:r>
            <w:r w:rsidRPr="00757F8B">
              <w:rPr>
                <w:rFonts w:asciiTheme="minorEastAsia" w:eastAsiaTheme="minorEastAsia" w:hAnsiTheme="minorEastAsia"/>
                <w:sz w:val="18"/>
                <w:szCs w:val="18"/>
              </w:rPr>
              <w:t>请人客户号</w:t>
            </w:r>
          </w:p>
        </w:tc>
      </w:tr>
      <w:tr w:rsidR="00757F8B" w:rsidRPr="003E243A" w14:paraId="31620A41" w14:textId="77777777" w:rsidTr="00425A30">
        <w:trPr>
          <w:trHeight w:val="257"/>
        </w:trPr>
        <w:tc>
          <w:tcPr>
            <w:tcW w:w="1137" w:type="pct"/>
          </w:tcPr>
          <w:p w14:paraId="4600D1A1" w14:textId="77777777" w:rsidR="00757F8B" w:rsidRPr="00757F8B" w:rsidRDefault="00757F8B" w:rsidP="00C67FE8">
            <w:pPr>
              <w:rPr>
                <w:noProof/>
                <w:sz w:val="18"/>
                <w:szCs w:val="18"/>
              </w:rPr>
            </w:pPr>
            <w:r w:rsidRPr="00757F8B">
              <w:rPr>
                <w:rFonts w:hint="eastAsia"/>
                <w:noProof/>
                <w:sz w:val="18"/>
                <w:szCs w:val="18"/>
              </w:rPr>
              <w:t>Acct</w:t>
            </w:r>
            <w:r w:rsidRPr="00757F8B">
              <w:rPr>
                <w:noProof/>
                <w:sz w:val="18"/>
                <w:szCs w:val="18"/>
              </w:rPr>
              <w:t>Id</w:t>
            </w:r>
          </w:p>
        </w:tc>
        <w:tc>
          <w:tcPr>
            <w:tcW w:w="598" w:type="pct"/>
          </w:tcPr>
          <w:p w14:paraId="2876D98B" w14:textId="77777777" w:rsidR="00757F8B" w:rsidRPr="00757F8B" w:rsidRDefault="00757F8B" w:rsidP="00C67FE8">
            <w:pPr>
              <w:rPr>
                <w:noProof/>
                <w:sz w:val="18"/>
                <w:szCs w:val="18"/>
              </w:rPr>
            </w:pPr>
            <w:r w:rsidRPr="00757F8B">
              <w:rPr>
                <w:rFonts w:hint="eastAsia"/>
                <w:noProof/>
                <w:sz w:val="18"/>
                <w:szCs w:val="18"/>
              </w:rPr>
              <w:t>客</w:t>
            </w:r>
            <w:r w:rsidRPr="00757F8B">
              <w:rPr>
                <w:noProof/>
                <w:sz w:val="18"/>
                <w:szCs w:val="18"/>
              </w:rPr>
              <w:t>户账号</w:t>
            </w:r>
          </w:p>
        </w:tc>
        <w:tc>
          <w:tcPr>
            <w:tcW w:w="1474" w:type="pct"/>
          </w:tcPr>
          <w:p w14:paraId="72846AFB" w14:textId="77777777" w:rsidR="00757F8B" w:rsidRPr="00757F8B" w:rsidRDefault="00757F8B" w:rsidP="00AA3480">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VA(3</w:t>
            </w:r>
            <w:r w:rsidRPr="00757F8B">
              <w:rPr>
                <w:rFonts w:asciiTheme="minorEastAsia" w:eastAsiaTheme="minorEastAsia" w:hAnsiTheme="minorEastAsia" w:hint="eastAsia"/>
                <w:noProof/>
                <w:kern w:val="21"/>
                <w:sz w:val="18"/>
                <w:szCs w:val="18"/>
              </w:rPr>
              <w:t>2</w:t>
            </w:r>
            <w:r w:rsidRPr="00757F8B">
              <w:rPr>
                <w:rFonts w:asciiTheme="minorEastAsia" w:eastAsiaTheme="minorEastAsia" w:hAnsiTheme="minorEastAsia"/>
                <w:noProof/>
                <w:kern w:val="21"/>
                <w:sz w:val="18"/>
                <w:szCs w:val="18"/>
              </w:rPr>
              <w:t>)</w:t>
            </w:r>
          </w:p>
        </w:tc>
        <w:tc>
          <w:tcPr>
            <w:tcW w:w="458" w:type="pct"/>
          </w:tcPr>
          <w:p w14:paraId="5D0915F2" w14:textId="77777777" w:rsidR="00757F8B" w:rsidRPr="00757F8B" w:rsidRDefault="00757F8B"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M</w:t>
            </w:r>
          </w:p>
        </w:tc>
        <w:tc>
          <w:tcPr>
            <w:tcW w:w="1333" w:type="pct"/>
            <w:vAlign w:val="center"/>
          </w:tcPr>
          <w:p w14:paraId="409BBB02" w14:textId="77777777" w:rsidR="00757F8B" w:rsidRPr="00757F8B" w:rsidRDefault="00757F8B" w:rsidP="00EB42F6">
            <w:pPr>
              <w:pStyle w:val="affe"/>
              <w:spacing w:line="240" w:lineRule="exact"/>
              <w:jc w:val="both"/>
              <w:rPr>
                <w:rFonts w:asciiTheme="minorEastAsia" w:eastAsiaTheme="minorEastAsia" w:hAnsiTheme="minorEastAsia"/>
                <w:sz w:val="18"/>
                <w:szCs w:val="18"/>
              </w:rPr>
            </w:pPr>
            <w:commentRangeStart w:id="126"/>
            <w:r w:rsidRPr="00757F8B">
              <w:rPr>
                <w:rFonts w:asciiTheme="minorEastAsia" w:eastAsiaTheme="minorEastAsia" w:hAnsiTheme="minorEastAsia" w:hint="eastAsia"/>
                <w:sz w:val="18"/>
                <w:szCs w:val="18"/>
              </w:rPr>
              <w:t>申</w:t>
            </w:r>
            <w:r w:rsidRPr="00757F8B">
              <w:rPr>
                <w:rFonts w:asciiTheme="minorEastAsia" w:eastAsiaTheme="minorEastAsia" w:hAnsiTheme="minorEastAsia"/>
                <w:sz w:val="18"/>
                <w:szCs w:val="18"/>
              </w:rPr>
              <w:t>请人账号</w:t>
            </w:r>
            <w:commentRangeEnd w:id="126"/>
            <w:r w:rsidR="00227D50">
              <w:rPr>
                <w:rStyle w:val="af"/>
                <w:rFonts w:ascii="Arial" w:hAnsi="Arial"/>
                <w:noProof w:val="0"/>
                <w:kern w:val="2"/>
              </w:rPr>
              <w:commentReference w:id="126"/>
            </w:r>
          </w:p>
        </w:tc>
      </w:tr>
      <w:tr w:rsidR="0064153C" w:rsidRPr="003E243A" w14:paraId="57049C15" w14:textId="77777777" w:rsidTr="00425A30">
        <w:trPr>
          <w:trHeight w:val="257"/>
        </w:trPr>
        <w:tc>
          <w:tcPr>
            <w:tcW w:w="1137" w:type="pct"/>
          </w:tcPr>
          <w:p w14:paraId="193020E1" w14:textId="77777777" w:rsidR="0064153C" w:rsidRPr="00757F8B" w:rsidRDefault="0064153C" w:rsidP="00C67FE8">
            <w:pPr>
              <w:rPr>
                <w:noProof/>
                <w:sz w:val="18"/>
                <w:szCs w:val="18"/>
              </w:rPr>
            </w:pPr>
            <w:r>
              <w:rPr>
                <w:rFonts w:hint="eastAsia"/>
                <w:noProof/>
                <w:sz w:val="18"/>
                <w:szCs w:val="18"/>
              </w:rPr>
              <w:t>CustMgr</w:t>
            </w:r>
            <w:r>
              <w:rPr>
                <w:noProof/>
                <w:sz w:val="18"/>
                <w:szCs w:val="18"/>
              </w:rPr>
              <w:t>BrhNo</w:t>
            </w:r>
          </w:p>
        </w:tc>
        <w:tc>
          <w:tcPr>
            <w:tcW w:w="598" w:type="pct"/>
          </w:tcPr>
          <w:p w14:paraId="666A133B" w14:textId="77777777" w:rsidR="0064153C" w:rsidRPr="00757F8B" w:rsidRDefault="0064153C" w:rsidP="00C67FE8">
            <w:pPr>
              <w:rPr>
                <w:noProof/>
                <w:sz w:val="18"/>
                <w:szCs w:val="18"/>
              </w:rPr>
            </w:pPr>
            <w:r>
              <w:rPr>
                <w:rFonts w:hint="eastAsia"/>
                <w:noProof/>
                <w:sz w:val="18"/>
                <w:szCs w:val="18"/>
              </w:rPr>
              <w:t>客</w:t>
            </w:r>
            <w:r>
              <w:rPr>
                <w:noProof/>
                <w:sz w:val="18"/>
                <w:szCs w:val="18"/>
              </w:rPr>
              <w:t>户经理所属</w:t>
            </w:r>
            <w:commentRangeStart w:id="127"/>
            <w:r>
              <w:rPr>
                <w:noProof/>
                <w:sz w:val="18"/>
                <w:szCs w:val="18"/>
              </w:rPr>
              <w:t>机构</w:t>
            </w:r>
            <w:commentRangeEnd w:id="127"/>
            <w:r w:rsidR="009051C3">
              <w:rPr>
                <w:rStyle w:val="af"/>
              </w:rPr>
              <w:commentReference w:id="127"/>
            </w:r>
          </w:p>
        </w:tc>
        <w:tc>
          <w:tcPr>
            <w:tcW w:w="1474" w:type="pct"/>
          </w:tcPr>
          <w:p w14:paraId="0E70A0D1" w14:textId="77777777" w:rsidR="0064153C" w:rsidRPr="00757F8B" w:rsidRDefault="0064153C" w:rsidP="00AA3480">
            <w:pPr>
              <w:rPr>
                <w:rFonts w:asciiTheme="minorEastAsia" w:eastAsiaTheme="minorEastAsia" w:hAnsiTheme="minorEastAsia"/>
                <w:noProof/>
                <w:kern w:val="21"/>
                <w:sz w:val="18"/>
                <w:szCs w:val="18"/>
              </w:rPr>
            </w:pPr>
            <w:r>
              <w:rPr>
                <w:rFonts w:asciiTheme="minorEastAsia" w:eastAsiaTheme="minorEastAsia" w:hAnsiTheme="minorEastAsia" w:hint="eastAsia"/>
                <w:noProof/>
                <w:kern w:val="21"/>
                <w:sz w:val="18"/>
                <w:szCs w:val="18"/>
              </w:rPr>
              <w:t>VA(</w:t>
            </w:r>
            <w:r>
              <w:rPr>
                <w:rFonts w:asciiTheme="minorEastAsia" w:eastAsiaTheme="minorEastAsia" w:hAnsiTheme="minorEastAsia"/>
                <w:noProof/>
                <w:kern w:val="21"/>
                <w:sz w:val="18"/>
                <w:szCs w:val="18"/>
              </w:rPr>
              <w:t>8</w:t>
            </w:r>
            <w:r>
              <w:rPr>
                <w:rFonts w:asciiTheme="minorEastAsia" w:eastAsiaTheme="minorEastAsia" w:hAnsiTheme="minorEastAsia" w:hint="eastAsia"/>
                <w:noProof/>
                <w:kern w:val="21"/>
                <w:sz w:val="18"/>
                <w:szCs w:val="18"/>
              </w:rPr>
              <w:t>)</w:t>
            </w:r>
          </w:p>
        </w:tc>
        <w:tc>
          <w:tcPr>
            <w:tcW w:w="458" w:type="pct"/>
          </w:tcPr>
          <w:p w14:paraId="11D6385D" w14:textId="77777777" w:rsidR="0064153C" w:rsidRPr="00757F8B" w:rsidRDefault="0064153C"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333" w:type="pct"/>
            <w:vAlign w:val="center"/>
          </w:tcPr>
          <w:p w14:paraId="623CF15E" w14:textId="77777777" w:rsidR="0064153C" w:rsidRPr="00757F8B" w:rsidRDefault="0064153C" w:rsidP="00EB42F6">
            <w:pPr>
              <w:pStyle w:val="affe"/>
              <w:spacing w:line="240" w:lineRule="exact"/>
              <w:jc w:val="both"/>
              <w:rPr>
                <w:rFonts w:asciiTheme="minorEastAsia" w:eastAsiaTheme="minorEastAsia" w:hAnsiTheme="minorEastAsia"/>
                <w:sz w:val="18"/>
                <w:szCs w:val="18"/>
              </w:rPr>
            </w:pPr>
            <w:r>
              <w:rPr>
                <w:rFonts w:hint="eastAsia"/>
                <w:sz w:val="18"/>
                <w:szCs w:val="18"/>
              </w:rPr>
              <w:t>客</w:t>
            </w:r>
            <w:r>
              <w:rPr>
                <w:sz w:val="18"/>
                <w:szCs w:val="18"/>
              </w:rPr>
              <w:t>户经理所属机构</w:t>
            </w:r>
          </w:p>
        </w:tc>
      </w:tr>
      <w:tr w:rsidR="00425A30" w:rsidRPr="003E243A" w14:paraId="512BB6F1" w14:textId="77777777" w:rsidTr="00425A30">
        <w:trPr>
          <w:trHeight w:val="257"/>
        </w:trPr>
        <w:tc>
          <w:tcPr>
            <w:tcW w:w="1137" w:type="pct"/>
          </w:tcPr>
          <w:p w14:paraId="66E4B1E9" w14:textId="77777777" w:rsidR="00425A30" w:rsidRPr="00FB259E" w:rsidRDefault="00425A30" w:rsidP="00351E7A">
            <w:pPr>
              <w:rPr>
                <w:noProof/>
                <w:color w:val="FF0000"/>
                <w:sz w:val="18"/>
                <w:szCs w:val="18"/>
              </w:rPr>
            </w:pPr>
            <w:r w:rsidRPr="00FB259E">
              <w:rPr>
                <w:rFonts w:hint="eastAsia"/>
                <w:noProof/>
                <w:color w:val="FF0000"/>
                <w:sz w:val="18"/>
                <w:szCs w:val="18"/>
              </w:rPr>
              <w:t>CustMgrId</w:t>
            </w:r>
          </w:p>
        </w:tc>
        <w:tc>
          <w:tcPr>
            <w:tcW w:w="598" w:type="pct"/>
          </w:tcPr>
          <w:p w14:paraId="6E8A2124" w14:textId="77777777" w:rsidR="00425A30" w:rsidRPr="00FB259E" w:rsidRDefault="00425A30" w:rsidP="00351E7A">
            <w:pPr>
              <w:rPr>
                <w:noProof/>
                <w:color w:val="FF0000"/>
                <w:sz w:val="18"/>
                <w:szCs w:val="18"/>
              </w:rPr>
            </w:pPr>
            <w:r w:rsidRPr="00FB259E">
              <w:rPr>
                <w:rFonts w:hint="eastAsia"/>
                <w:noProof/>
                <w:color w:val="FF0000"/>
                <w:sz w:val="18"/>
                <w:szCs w:val="18"/>
              </w:rPr>
              <w:t>客</w:t>
            </w:r>
            <w:r w:rsidRPr="00FB259E">
              <w:rPr>
                <w:noProof/>
                <w:color w:val="FF0000"/>
                <w:sz w:val="18"/>
                <w:szCs w:val="18"/>
              </w:rPr>
              <w:t>户</w:t>
            </w:r>
            <w:r w:rsidRPr="00FB259E">
              <w:rPr>
                <w:rFonts w:hint="eastAsia"/>
                <w:noProof/>
                <w:color w:val="FF0000"/>
                <w:sz w:val="18"/>
                <w:szCs w:val="18"/>
              </w:rPr>
              <w:t>经理号</w:t>
            </w:r>
          </w:p>
        </w:tc>
        <w:tc>
          <w:tcPr>
            <w:tcW w:w="1474" w:type="pct"/>
          </w:tcPr>
          <w:p w14:paraId="442658B1" w14:textId="77777777" w:rsidR="00425A30" w:rsidRPr="00FB259E" w:rsidRDefault="00425A30" w:rsidP="00351E7A">
            <w:pPr>
              <w:rPr>
                <w:rFonts w:asciiTheme="minorEastAsia" w:eastAsiaTheme="minorEastAsia" w:hAnsiTheme="minorEastAsia"/>
                <w:noProof/>
                <w:color w:val="FF0000"/>
                <w:kern w:val="21"/>
                <w:sz w:val="18"/>
                <w:szCs w:val="18"/>
              </w:rPr>
            </w:pPr>
            <w:r w:rsidRPr="00FB259E">
              <w:rPr>
                <w:rFonts w:asciiTheme="minorEastAsia" w:eastAsiaTheme="minorEastAsia" w:hAnsiTheme="minorEastAsia"/>
                <w:noProof/>
                <w:color w:val="FF0000"/>
                <w:kern w:val="21"/>
                <w:sz w:val="18"/>
                <w:szCs w:val="18"/>
              </w:rPr>
              <w:t>VA(3</w:t>
            </w:r>
            <w:r w:rsidRPr="00FB259E">
              <w:rPr>
                <w:rFonts w:asciiTheme="minorEastAsia" w:eastAsiaTheme="minorEastAsia" w:hAnsiTheme="minorEastAsia" w:hint="eastAsia"/>
                <w:noProof/>
                <w:color w:val="FF0000"/>
                <w:kern w:val="21"/>
                <w:sz w:val="18"/>
                <w:szCs w:val="18"/>
              </w:rPr>
              <w:t>2</w:t>
            </w:r>
            <w:r w:rsidRPr="00FB259E">
              <w:rPr>
                <w:rFonts w:asciiTheme="minorEastAsia" w:eastAsiaTheme="minorEastAsia" w:hAnsiTheme="minorEastAsia"/>
                <w:noProof/>
                <w:color w:val="FF0000"/>
                <w:kern w:val="21"/>
                <w:sz w:val="18"/>
                <w:szCs w:val="18"/>
              </w:rPr>
              <w:t>)</w:t>
            </w:r>
          </w:p>
        </w:tc>
        <w:tc>
          <w:tcPr>
            <w:tcW w:w="458" w:type="pct"/>
          </w:tcPr>
          <w:p w14:paraId="0E254676" w14:textId="77777777"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asciiTheme="minorEastAsia" w:eastAsiaTheme="minorEastAsia" w:hAnsiTheme="minorEastAsia" w:hint="eastAsia"/>
                <w:color w:val="FF0000"/>
                <w:sz w:val="18"/>
                <w:szCs w:val="18"/>
              </w:rPr>
              <w:t>M</w:t>
            </w:r>
          </w:p>
        </w:tc>
        <w:tc>
          <w:tcPr>
            <w:tcW w:w="1333" w:type="pct"/>
            <w:vAlign w:val="center"/>
          </w:tcPr>
          <w:p w14:paraId="470CCD45" w14:textId="77777777"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hint="eastAsia"/>
                <w:color w:val="FF0000"/>
                <w:sz w:val="18"/>
                <w:szCs w:val="18"/>
              </w:rPr>
              <w:t>客</w:t>
            </w:r>
            <w:r w:rsidRPr="00FB259E">
              <w:rPr>
                <w:color w:val="FF0000"/>
                <w:sz w:val="18"/>
                <w:szCs w:val="18"/>
              </w:rPr>
              <w:t>户</w:t>
            </w:r>
            <w:r w:rsidRPr="00FB259E">
              <w:rPr>
                <w:rFonts w:hint="eastAsia"/>
                <w:color w:val="FF0000"/>
                <w:sz w:val="18"/>
                <w:szCs w:val="18"/>
              </w:rPr>
              <w:t>经理号</w:t>
            </w:r>
            <w:r>
              <w:rPr>
                <w:rFonts w:hint="eastAsia"/>
                <w:color w:val="FF0000"/>
                <w:sz w:val="18"/>
                <w:szCs w:val="18"/>
              </w:rPr>
              <w:t>(信贷)</w:t>
            </w:r>
          </w:p>
        </w:tc>
      </w:tr>
      <w:tr w:rsidR="00425A30" w:rsidRPr="003E243A" w14:paraId="60C5BAC7" w14:textId="77777777" w:rsidTr="00425A30">
        <w:trPr>
          <w:trHeight w:val="257"/>
        </w:trPr>
        <w:tc>
          <w:tcPr>
            <w:tcW w:w="1137" w:type="pct"/>
          </w:tcPr>
          <w:p w14:paraId="15162474" w14:textId="77777777" w:rsidR="00425A30" w:rsidRPr="00FB259E" w:rsidRDefault="00425A30" w:rsidP="00351E7A">
            <w:pPr>
              <w:rPr>
                <w:noProof/>
                <w:color w:val="FF0000"/>
                <w:sz w:val="18"/>
                <w:szCs w:val="18"/>
              </w:rPr>
            </w:pPr>
            <w:r>
              <w:rPr>
                <w:rFonts w:hint="eastAsia"/>
                <w:noProof/>
                <w:color w:val="FF0000"/>
                <w:sz w:val="18"/>
                <w:szCs w:val="18"/>
              </w:rPr>
              <w:lastRenderedPageBreak/>
              <w:t>CustMgrNm</w:t>
            </w:r>
          </w:p>
        </w:tc>
        <w:tc>
          <w:tcPr>
            <w:tcW w:w="598" w:type="pct"/>
          </w:tcPr>
          <w:p w14:paraId="0D813502" w14:textId="77777777" w:rsidR="00425A30" w:rsidRPr="00FB259E" w:rsidRDefault="00425A30" w:rsidP="00351E7A">
            <w:pPr>
              <w:rPr>
                <w:noProof/>
                <w:color w:val="FF0000"/>
                <w:sz w:val="18"/>
                <w:szCs w:val="18"/>
              </w:rPr>
            </w:pPr>
            <w:r w:rsidRPr="00FB259E">
              <w:rPr>
                <w:rFonts w:hint="eastAsia"/>
                <w:noProof/>
                <w:color w:val="FF0000"/>
                <w:sz w:val="18"/>
                <w:szCs w:val="18"/>
              </w:rPr>
              <w:t>客</w:t>
            </w:r>
            <w:r w:rsidRPr="00FB259E">
              <w:rPr>
                <w:noProof/>
                <w:color w:val="FF0000"/>
                <w:sz w:val="18"/>
                <w:szCs w:val="18"/>
              </w:rPr>
              <w:t>户</w:t>
            </w:r>
            <w:r>
              <w:rPr>
                <w:rFonts w:hint="eastAsia"/>
                <w:noProof/>
                <w:color w:val="FF0000"/>
                <w:sz w:val="18"/>
                <w:szCs w:val="18"/>
              </w:rPr>
              <w:t>经理名称</w:t>
            </w:r>
          </w:p>
        </w:tc>
        <w:tc>
          <w:tcPr>
            <w:tcW w:w="1474" w:type="pct"/>
          </w:tcPr>
          <w:p w14:paraId="30DB506A" w14:textId="77777777" w:rsidR="00425A30" w:rsidRPr="00FB259E" w:rsidRDefault="00425A30" w:rsidP="00425A30">
            <w:pPr>
              <w:rPr>
                <w:rFonts w:asciiTheme="minorEastAsia" w:eastAsiaTheme="minorEastAsia" w:hAnsiTheme="minorEastAsia"/>
                <w:noProof/>
                <w:color w:val="FF0000"/>
                <w:kern w:val="21"/>
                <w:sz w:val="18"/>
                <w:szCs w:val="18"/>
              </w:rPr>
            </w:pPr>
            <w:r w:rsidRPr="00FB259E">
              <w:rPr>
                <w:rFonts w:asciiTheme="minorEastAsia" w:eastAsiaTheme="minorEastAsia" w:hAnsiTheme="minorEastAsia"/>
                <w:noProof/>
                <w:color w:val="FF0000"/>
                <w:kern w:val="21"/>
                <w:sz w:val="18"/>
                <w:szCs w:val="18"/>
              </w:rPr>
              <w:t>VA(</w:t>
            </w:r>
            <w:r>
              <w:rPr>
                <w:rFonts w:asciiTheme="minorEastAsia" w:eastAsiaTheme="minorEastAsia" w:hAnsiTheme="minorEastAsia" w:hint="eastAsia"/>
                <w:noProof/>
                <w:color w:val="FF0000"/>
                <w:kern w:val="21"/>
                <w:sz w:val="18"/>
                <w:szCs w:val="18"/>
              </w:rPr>
              <w:t>80</w:t>
            </w:r>
            <w:r w:rsidRPr="00FB259E">
              <w:rPr>
                <w:rFonts w:asciiTheme="minorEastAsia" w:eastAsiaTheme="minorEastAsia" w:hAnsiTheme="minorEastAsia"/>
                <w:noProof/>
                <w:color w:val="FF0000"/>
                <w:kern w:val="21"/>
                <w:sz w:val="18"/>
                <w:szCs w:val="18"/>
              </w:rPr>
              <w:t>)</w:t>
            </w:r>
          </w:p>
        </w:tc>
        <w:tc>
          <w:tcPr>
            <w:tcW w:w="458" w:type="pct"/>
          </w:tcPr>
          <w:p w14:paraId="68A8BF4F" w14:textId="77777777"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asciiTheme="minorEastAsia" w:eastAsiaTheme="minorEastAsia" w:hAnsiTheme="minorEastAsia" w:hint="eastAsia"/>
                <w:color w:val="FF0000"/>
                <w:sz w:val="18"/>
                <w:szCs w:val="18"/>
              </w:rPr>
              <w:t>M</w:t>
            </w:r>
          </w:p>
        </w:tc>
        <w:tc>
          <w:tcPr>
            <w:tcW w:w="1333" w:type="pct"/>
            <w:vAlign w:val="center"/>
          </w:tcPr>
          <w:p w14:paraId="2CC01A82" w14:textId="77777777"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hint="eastAsia"/>
                <w:color w:val="FF0000"/>
                <w:sz w:val="18"/>
                <w:szCs w:val="18"/>
              </w:rPr>
              <w:t>客</w:t>
            </w:r>
            <w:r w:rsidRPr="00FB259E">
              <w:rPr>
                <w:color w:val="FF0000"/>
                <w:sz w:val="18"/>
                <w:szCs w:val="18"/>
              </w:rPr>
              <w:t>户</w:t>
            </w:r>
            <w:r>
              <w:rPr>
                <w:rFonts w:hint="eastAsia"/>
                <w:color w:val="FF0000"/>
                <w:sz w:val="18"/>
                <w:szCs w:val="18"/>
              </w:rPr>
              <w:t>经理名称</w:t>
            </w:r>
          </w:p>
        </w:tc>
      </w:tr>
      <w:tr w:rsidR="00425A30" w:rsidRPr="003E243A" w14:paraId="6F6E0F85" w14:textId="77777777" w:rsidTr="00425A30">
        <w:trPr>
          <w:trHeight w:val="257"/>
        </w:trPr>
        <w:tc>
          <w:tcPr>
            <w:tcW w:w="1137" w:type="pct"/>
          </w:tcPr>
          <w:p w14:paraId="1C9B3E0F" w14:textId="77777777" w:rsidR="00425A30" w:rsidRPr="00FB259E" w:rsidRDefault="00425A30" w:rsidP="00351E7A">
            <w:pPr>
              <w:rPr>
                <w:noProof/>
                <w:color w:val="FF0000"/>
                <w:sz w:val="18"/>
                <w:szCs w:val="18"/>
              </w:rPr>
            </w:pPr>
            <w:r w:rsidRPr="00FB259E">
              <w:rPr>
                <w:rFonts w:hint="eastAsia"/>
                <w:noProof/>
                <w:color w:val="FF0000"/>
                <w:sz w:val="18"/>
                <w:szCs w:val="18"/>
              </w:rPr>
              <w:t>CustMgrDept</w:t>
            </w:r>
            <w:r w:rsidRPr="00FB259E">
              <w:rPr>
                <w:noProof/>
                <w:color w:val="FF0000"/>
                <w:sz w:val="18"/>
                <w:szCs w:val="18"/>
              </w:rPr>
              <w:t>No</w:t>
            </w:r>
          </w:p>
        </w:tc>
        <w:tc>
          <w:tcPr>
            <w:tcW w:w="598" w:type="pct"/>
          </w:tcPr>
          <w:p w14:paraId="0AA89028" w14:textId="77777777" w:rsidR="00425A30" w:rsidRPr="00FB259E" w:rsidRDefault="00425A30" w:rsidP="00351E7A">
            <w:pPr>
              <w:rPr>
                <w:noProof/>
                <w:color w:val="FF0000"/>
                <w:sz w:val="18"/>
                <w:szCs w:val="18"/>
              </w:rPr>
            </w:pPr>
            <w:r w:rsidRPr="00FB259E">
              <w:rPr>
                <w:rFonts w:hint="eastAsia"/>
                <w:noProof/>
                <w:color w:val="FF0000"/>
                <w:sz w:val="18"/>
                <w:szCs w:val="18"/>
              </w:rPr>
              <w:t>客</w:t>
            </w:r>
            <w:r w:rsidRPr="00FB259E">
              <w:rPr>
                <w:noProof/>
                <w:color w:val="FF0000"/>
                <w:sz w:val="18"/>
                <w:szCs w:val="18"/>
              </w:rPr>
              <w:t>户经理所属</w:t>
            </w:r>
            <w:r w:rsidRPr="00FB259E">
              <w:rPr>
                <w:rFonts w:hint="eastAsia"/>
                <w:noProof/>
                <w:color w:val="FF0000"/>
                <w:sz w:val="18"/>
                <w:szCs w:val="18"/>
              </w:rPr>
              <w:t>部门</w:t>
            </w:r>
          </w:p>
        </w:tc>
        <w:tc>
          <w:tcPr>
            <w:tcW w:w="1474" w:type="pct"/>
          </w:tcPr>
          <w:p w14:paraId="7FAF05AD" w14:textId="77777777" w:rsidR="00425A30" w:rsidRPr="00FB259E" w:rsidRDefault="00425A30" w:rsidP="0095317D">
            <w:pPr>
              <w:rPr>
                <w:rFonts w:asciiTheme="minorEastAsia" w:eastAsiaTheme="minorEastAsia" w:hAnsiTheme="minorEastAsia"/>
                <w:noProof/>
                <w:color w:val="FF0000"/>
                <w:kern w:val="21"/>
                <w:sz w:val="18"/>
                <w:szCs w:val="18"/>
              </w:rPr>
            </w:pPr>
            <w:r w:rsidRPr="00FB259E">
              <w:rPr>
                <w:rFonts w:asciiTheme="minorEastAsia" w:eastAsiaTheme="minorEastAsia" w:hAnsiTheme="minorEastAsia" w:hint="eastAsia"/>
                <w:noProof/>
                <w:color w:val="FF0000"/>
                <w:kern w:val="21"/>
                <w:sz w:val="18"/>
                <w:szCs w:val="18"/>
              </w:rPr>
              <w:t>VA(</w:t>
            </w:r>
            <w:r w:rsidR="0095317D">
              <w:rPr>
                <w:rFonts w:asciiTheme="minorEastAsia" w:eastAsiaTheme="minorEastAsia" w:hAnsiTheme="minorEastAsia" w:hint="eastAsia"/>
                <w:noProof/>
                <w:color w:val="FF0000"/>
                <w:kern w:val="21"/>
                <w:sz w:val="18"/>
                <w:szCs w:val="18"/>
              </w:rPr>
              <w:t>32</w:t>
            </w:r>
            <w:r w:rsidRPr="00FB259E">
              <w:rPr>
                <w:rFonts w:asciiTheme="minorEastAsia" w:eastAsiaTheme="minorEastAsia" w:hAnsiTheme="minorEastAsia" w:hint="eastAsia"/>
                <w:noProof/>
                <w:color w:val="FF0000"/>
                <w:kern w:val="21"/>
                <w:sz w:val="18"/>
                <w:szCs w:val="18"/>
              </w:rPr>
              <w:t>)</w:t>
            </w:r>
          </w:p>
        </w:tc>
        <w:tc>
          <w:tcPr>
            <w:tcW w:w="458" w:type="pct"/>
          </w:tcPr>
          <w:p w14:paraId="7879B20F" w14:textId="77777777"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asciiTheme="minorEastAsia" w:eastAsiaTheme="minorEastAsia" w:hAnsiTheme="minorEastAsia" w:hint="eastAsia"/>
                <w:color w:val="FF0000"/>
                <w:sz w:val="18"/>
                <w:szCs w:val="18"/>
              </w:rPr>
              <w:t>M</w:t>
            </w:r>
          </w:p>
        </w:tc>
        <w:tc>
          <w:tcPr>
            <w:tcW w:w="1333" w:type="pct"/>
            <w:vAlign w:val="center"/>
          </w:tcPr>
          <w:p w14:paraId="6FB0DF29" w14:textId="77777777"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hint="eastAsia"/>
                <w:color w:val="FF0000"/>
                <w:sz w:val="18"/>
                <w:szCs w:val="18"/>
              </w:rPr>
              <w:t>客</w:t>
            </w:r>
            <w:r w:rsidRPr="00FB259E">
              <w:rPr>
                <w:color w:val="FF0000"/>
                <w:sz w:val="18"/>
                <w:szCs w:val="18"/>
              </w:rPr>
              <w:t>户经理所属</w:t>
            </w:r>
            <w:r w:rsidRPr="00FB259E">
              <w:rPr>
                <w:rFonts w:hint="eastAsia"/>
                <w:color w:val="FF0000"/>
                <w:sz w:val="18"/>
                <w:szCs w:val="18"/>
              </w:rPr>
              <w:t>部门</w:t>
            </w:r>
            <w:r>
              <w:rPr>
                <w:rFonts w:hint="eastAsia"/>
                <w:color w:val="FF0000"/>
                <w:sz w:val="18"/>
                <w:szCs w:val="18"/>
              </w:rPr>
              <w:t>(信贷)</w:t>
            </w:r>
          </w:p>
        </w:tc>
      </w:tr>
      <w:tr w:rsidR="00425A30" w:rsidRPr="003E243A" w14:paraId="6EE93A3E" w14:textId="77777777" w:rsidTr="00425A30">
        <w:trPr>
          <w:trHeight w:val="257"/>
        </w:trPr>
        <w:tc>
          <w:tcPr>
            <w:tcW w:w="1137" w:type="pct"/>
          </w:tcPr>
          <w:p w14:paraId="6C56433F" w14:textId="77777777" w:rsidR="00425A30" w:rsidRPr="00FB259E" w:rsidRDefault="00425A30" w:rsidP="00351E7A">
            <w:pPr>
              <w:rPr>
                <w:noProof/>
                <w:color w:val="FF0000"/>
                <w:sz w:val="18"/>
                <w:szCs w:val="18"/>
              </w:rPr>
            </w:pPr>
            <w:r w:rsidRPr="00FB259E">
              <w:rPr>
                <w:rFonts w:hint="eastAsia"/>
                <w:noProof/>
                <w:color w:val="FF0000"/>
                <w:sz w:val="18"/>
                <w:szCs w:val="18"/>
              </w:rPr>
              <w:t>CustMgrDept</w:t>
            </w:r>
            <w:r w:rsidRPr="00FB259E">
              <w:rPr>
                <w:noProof/>
                <w:color w:val="FF0000"/>
                <w:sz w:val="18"/>
                <w:szCs w:val="18"/>
              </w:rPr>
              <w:t>N</w:t>
            </w:r>
            <w:r w:rsidRPr="00FB259E">
              <w:rPr>
                <w:rFonts w:hint="eastAsia"/>
                <w:noProof/>
                <w:color w:val="FF0000"/>
                <w:sz w:val="18"/>
                <w:szCs w:val="18"/>
              </w:rPr>
              <w:t>m</w:t>
            </w:r>
          </w:p>
        </w:tc>
        <w:tc>
          <w:tcPr>
            <w:tcW w:w="598" w:type="pct"/>
          </w:tcPr>
          <w:p w14:paraId="445EB150" w14:textId="77777777" w:rsidR="00425A30" w:rsidRPr="00FB259E" w:rsidRDefault="00425A30" w:rsidP="00351E7A">
            <w:pPr>
              <w:rPr>
                <w:noProof/>
                <w:color w:val="FF0000"/>
                <w:sz w:val="18"/>
                <w:szCs w:val="18"/>
              </w:rPr>
            </w:pPr>
            <w:r w:rsidRPr="00FB259E">
              <w:rPr>
                <w:rFonts w:hint="eastAsia"/>
                <w:noProof/>
                <w:color w:val="FF0000"/>
                <w:sz w:val="18"/>
                <w:szCs w:val="18"/>
              </w:rPr>
              <w:t>客</w:t>
            </w:r>
            <w:r w:rsidRPr="00FB259E">
              <w:rPr>
                <w:noProof/>
                <w:color w:val="FF0000"/>
                <w:sz w:val="18"/>
                <w:szCs w:val="18"/>
              </w:rPr>
              <w:t>户经理所属</w:t>
            </w:r>
            <w:r w:rsidRPr="00FB259E">
              <w:rPr>
                <w:rFonts w:hint="eastAsia"/>
                <w:noProof/>
                <w:color w:val="FF0000"/>
                <w:sz w:val="18"/>
                <w:szCs w:val="18"/>
              </w:rPr>
              <w:t>部门名称</w:t>
            </w:r>
          </w:p>
        </w:tc>
        <w:tc>
          <w:tcPr>
            <w:tcW w:w="1474" w:type="pct"/>
          </w:tcPr>
          <w:p w14:paraId="7FC5136A" w14:textId="77777777" w:rsidR="00425A30" w:rsidRPr="00FB259E" w:rsidRDefault="00425A30" w:rsidP="00425A30">
            <w:pPr>
              <w:rPr>
                <w:rFonts w:asciiTheme="minorEastAsia" w:eastAsiaTheme="minorEastAsia" w:hAnsiTheme="minorEastAsia"/>
                <w:noProof/>
                <w:color w:val="FF0000"/>
                <w:kern w:val="21"/>
                <w:sz w:val="18"/>
                <w:szCs w:val="18"/>
              </w:rPr>
            </w:pPr>
            <w:r w:rsidRPr="00FB259E">
              <w:rPr>
                <w:rFonts w:asciiTheme="minorEastAsia" w:eastAsiaTheme="minorEastAsia" w:hAnsiTheme="minorEastAsia" w:hint="eastAsia"/>
                <w:noProof/>
                <w:color w:val="FF0000"/>
                <w:kern w:val="21"/>
                <w:sz w:val="18"/>
                <w:szCs w:val="18"/>
              </w:rPr>
              <w:t>VA(</w:t>
            </w:r>
            <w:r>
              <w:rPr>
                <w:rFonts w:asciiTheme="minorEastAsia" w:eastAsiaTheme="minorEastAsia" w:hAnsiTheme="minorEastAsia" w:hint="eastAsia"/>
                <w:noProof/>
                <w:color w:val="FF0000"/>
                <w:kern w:val="21"/>
                <w:sz w:val="18"/>
                <w:szCs w:val="18"/>
              </w:rPr>
              <w:t>80</w:t>
            </w:r>
            <w:r w:rsidRPr="00FB259E">
              <w:rPr>
                <w:rFonts w:asciiTheme="minorEastAsia" w:eastAsiaTheme="minorEastAsia" w:hAnsiTheme="minorEastAsia" w:hint="eastAsia"/>
                <w:noProof/>
                <w:color w:val="FF0000"/>
                <w:kern w:val="21"/>
                <w:sz w:val="18"/>
                <w:szCs w:val="18"/>
              </w:rPr>
              <w:t>)</w:t>
            </w:r>
          </w:p>
        </w:tc>
        <w:tc>
          <w:tcPr>
            <w:tcW w:w="458" w:type="pct"/>
          </w:tcPr>
          <w:p w14:paraId="4686C30B" w14:textId="77777777"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asciiTheme="minorEastAsia" w:eastAsiaTheme="minorEastAsia" w:hAnsiTheme="minorEastAsia" w:hint="eastAsia"/>
                <w:color w:val="FF0000"/>
                <w:sz w:val="18"/>
                <w:szCs w:val="18"/>
              </w:rPr>
              <w:t>M</w:t>
            </w:r>
          </w:p>
        </w:tc>
        <w:tc>
          <w:tcPr>
            <w:tcW w:w="1333" w:type="pct"/>
            <w:vAlign w:val="center"/>
          </w:tcPr>
          <w:p w14:paraId="3AF54873" w14:textId="77777777"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hint="eastAsia"/>
                <w:color w:val="FF0000"/>
                <w:sz w:val="18"/>
                <w:szCs w:val="18"/>
              </w:rPr>
              <w:t>客</w:t>
            </w:r>
            <w:r w:rsidRPr="00FB259E">
              <w:rPr>
                <w:color w:val="FF0000"/>
                <w:sz w:val="18"/>
                <w:szCs w:val="18"/>
              </w:rPr>
              <w:t>户经理所属</w:t>
            </w:r>
            <w:r w:rsidRPr="00FB259E">
              <w:rPr>
                <w:rFonts w:hint="eastAsia"/>
                <w:color w:val="FF0000"/>
                <w:sz w:val="18"/>
                <w:szCs w:val="18"/>
              </w:rPr>
              <w:t>部门名称</w:t>
            </w:r>
          </w:p>
        </w:tc>
      </w:tr>
    </w:tbl>
    <w:p w14:paraId="046C4DE5" w14:textId="77777777" w:rsidR="00E52210" w:rsidRPr="003E243A" w:rsidRDefault="00E52210" w:rsidP="005C4420">
      <w:pPr>
        <w:pStyle w:val="3"/>
        <w:rPr>
          <w:noProof/>
        </w:rPr>
      </w:pPr>
      <w:bookmarkStart w:id="128" w:name="_Toc380836965"/>
      <w:r w:rsidRPr="003E243A">
        <w:rPr>
          <w:noProof/>
        </w:rPr>
        <w:t>发起方文档结构</w:t>
      </w:r>
      <w:bookmarkEnd w:id="128"/>
    </w:p>
    <w:p w14:paraId="49F4F6EC" w14:textId="77777777" w:rsidR="002F7C2B" w:rsidRPr="003E243A" w:rsidRDefault="002F7C2B" w:rsidP="002F7C2B">
      <w:pPr>
        <w:rPr>
          <w:noProof/>
        </w:rPr>
      </w:pPr>
      <w:r w:rsidRPr="003E243A">
        <w:rPr>
          <w:noProof/>
        </w:rPr>
        <w:t>文件内容为一条明细一行，</w:t>
      </w:r>
      <w:r w:rsidR="00A4025B" w:rsidRPr="003E243A">
        <w:rPr>
          <w:noProof/>
        </w:rPr>
        <w:t>字段以</w:t>
      </w:r>
      <w:r w:rsidR="00A4025B" w:rsidRPr="003E243A">
        <w:rPr>
          <w:noProof/>
        </w:rPr>
        <w:t>“</w:t>
      </w:r>
      <w:r w:rsidR="006B64E4" w:rsidRPr="003E243A">
        <w:rPr>
          <w:noProof/>
        </w:rPr>
        <w:t>|</w:t>
      </w:r>
      <w:r w:rsidR="006B64E4">
        <w:rPr>
          <w:rFonts w:hint="eastAsia"/>
          <w:noProof/>
        </w:rPr>
        <w:t>$|</w:t>
      </w:r>
      <w:r w:rsidR="00A4025B" w:rsidRPr="003E243A">
        <w:rPr>
          <w:noProof/>
        </w:rPr>
        <w:t>”</w:t>
      </w:r>
      <w:r w:rsidR="00A4025B" w:rsidRPr="003E243A">
        <w:rPr>
          <w:noProof/>
        </w:rPr>
        <w:t>分割保证金信息内具体字段以</w:t>
      </w:r>
      <w:r w:rsidR="00A4025B" w:rsidRPr="003E243A">
        <w:rPr>
          <w:noProof/>
        </w:rPr>
        <w:t>“@”</w:t>
      </w:r>
      <w:r w:rsidR="00A4025B" w:rsidRPr="003E243A">
        <w:rPr>
          <w:noProof/>
        </w:rPr>
        <w:t>分割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7"/>
        <w:gridCol w:w="1607"/>
        <w:gridCol w:w="2287"/>
        <w:gridCol w:w="871"/>
        <w:gridCol w:w="2320"/>
      </w:tblGrid>
      <w:tr w:rsidR="00E52210" w:rsidRPr="003E243A" w14:paraId="3B66300B" w14:textId="77777777" w:rsidTr="0060129A">
        <w:trPr>
          <w:trHeight w:val="120"/>
        </w:trPr>
        <w:tc>
          <w:tcPr>
            <w:tcW w:w="843" w:type="pct"/>
            <w:shd w:val="clear" w:color="auto" w:fill="CCE8CF" w:themeFill="background1"/>
            <w:vAlign w:val="center"/>
          </w:tcPr>
          <w:p w14:paraId="55B1A66E" w14:textId="77777777" w:rsidR="00E52210" w:rsidRPr="003E243A" w:rsidRDefault="00E5221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943" w:type="pct"/>
            <w:shd w:val="clear" w:color="auto" w:fill="CCE8CF" w:themeFill="background1"/>
            <w:vAlign w:val="center"/>
          </w:tcPr>
          <w:p w14:paraId="1B4ABCFA" w14:textId="77777777" w:rsidR="00E52210" w:rsidRPr="003E243A" w:rsidRDefault="00E5221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1342" w:type="pct"/>
            <w:shd w:val="clear" w:color="auto" w:fill="CCE8CF" w:themeFill="background1"/>
            <w:vAlign w:val="center"/>
          </w:tcPr>
          <w:p w14:paraId="1D4095B2" w14:textId="77777777" w:rsidR="00E52210" w:rsidRPr="003E243A" w:rsidRDefault="00E5221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11" w:type="pct"/>
            <w:shd w:val="clear" w:color="auto" w:fill="CCE8CF" w:themeFill="background1"/>
          </w:tcPr>
          <w:p w14:paraId="51BB7D18" w14:textId="77777777" w:rsidR="00E52210" w:rsidRPr="003E243A" w:rsidRDefault="00E5221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361" w:type="pct"/>
            <w:shd w:val="clear" w:color="auto" w:fill="CCE8CF" w:themeFill="background1"/>
            <w:vAlign w:val="center"/>
          </w:tcPr>
          <w:p w14:paraId="20BADABC" w14:textId="77777777" w:rsidR="00E52210" w:rsidRPr="003E243A" w:rsidRDefault="00E5221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1F64FA" w:rsidRPr="003E243A" w14:paraId="27D8E2FC" w14:textId="77777777" w:rsidTr="0060129A">
        <w:trPr>
          <w:trHeight w:val="257"/>
        </w:trPr>
        <w:tc>
          <w:tcPr>
            <w:tcW w:w="843" w:type="pct"/>
            <w:vAlign w:val="center"/>
          </w:tcPr>
          <w:p w14:paraId="5A4DF65A" w14:textId="77777777" w:rsidR="001F64FA" w:rsidRPr="003E243A" w:rsidRDefault="0062598F">
            <w:pPr>
              <w:rPr>
                <w:rFonts w:ascii="宋体" w:hAnsi="宋体" w:cs="宋体"/>
                <w:noProof/>
                <w:color w:val="000000"/>
                <w:sz w:val="18"/>
                <w:szCs w:val="18"/>
              </w:rPr>
            </w:pPr>
            <w:r>
              <w:rPr>
                <w:rFonts w:hint="eastAsia"/>
                <w:noProof/>
                <w:color w:val="000000"/>
                <w:sz w:val="18"/>
                <w:szCs w:val="18"/>
              </w:rPr>
              <w:t>BillNo</w:t>
            </w:r>
          </w:p>
        </w:tc>
        <w:tc>
          <w:tcPr>
            <w:tcW w:w="943" w:type="pct"/>
            <w:vAlign w:val="center"/>
          </w:tcPr>
          <w:p w14:paraId="7BF0CB29" w14:textId="77777777" w:rsidR="001F64FA" w:rsidRPr="003E243A" w:rsidRDefault="001F64FA">
            <w:pPr>
              <w:rPr>
                <w:rFonts w:ascii="宋体" w:hAnsi="宋体" w:cs="宋体"/>
                <w:noProof/>
                <w:color w:val="000000"/>
                <w:sz w:val="18"/>
                <w:szCs w:val="18"/>
              </w:rPr>
            </w:pPr>
            <w:r w:rsidRPr="003E243A">
              <w:rPr>
                <w:noProof/>
                <w:color w:val="000000"/>
                <w:sz w:val="18"/>
                <w:szCs w:val="18"/>
              </w:rPr>
              <w:t>票号</w:t>
            </w:r>
          </w:p>
        </w:tc>
        <w:tc>
          <w:tcPr>
            <w:tcW w:w="1342" w:type="pct"/>
            <w:vAlign w:val="center"/>
          </w:tcPr>
          <w:p w14:paraId="5FAED662" w14:textId="77777777" w:rsidR="001F64FA" w:rsidRPr="003E243A" w:rsidRDefault="006530A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511" w:type="pct"/>
            <w:vAlign w:val="center"/>
          </w:tcPr>
          <w:p w14:paraId="51635C6B" w14:textId="77777777" w:rsidR="001F64FA" w:rsidRPr="003E243A" w:rsidRDefault="004D4ADF"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361" w:type="pct"/>
            <w:vAlign w:val="center"/>
          </w:tcPr>
          <w:p w14:paraId="6BDD6782" w14:textId="77777777" w:rsidR="001F64FA" w:rsidRPr="003E243A" w:rsidRDefault="004D4ADF"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纸票承兑放行</w:t>
            </w:r>
            <w:r w:rsidR="000741F7" w:rsidRPr="003E243A">
              <w:rPr>
                <w:rFonts w:asciiTheme="minorEastAsia" w:eastAsiaTheme="minorEastAsia" w:hAnsiTheme="minorEastAsia"/>
                <w:sz w:val="18"/>
                <w:szCs w:val="18"/>
              </w:rPr>
              <w:t>，委托承兑放行</w:t>
            </w:r>
            <w:r w:rsidRPr="003E243A">
              <w:rPr>
                <w:rFonts w:asciiTheme="minorEastAsia" w:eastAsiaTheme="minorEastAsia" w:hAnsiTheme="minorEastAsia"/>
                <w:sz w:val="18"/>
                <w:szCs w:val="18"/>
              </w:rPr>
              <w:t>可非必输</w:t>
            </w:r>
          </w:p>
        </w:tc>
      </w:tr>
      <w:tr w:rsidR="007117B4" w:rsidRPr="003E243A" w14:paraId="0DD21A73" w14:textId="77777777" w:rsidTr="00F73E51">
        <w:trPr>
          <w:trHeight w:val="257"/>
        </w:trPr>
        <w:tc>
          <w:tcPr>
            <w:tcW w:w="843" w:type="pct"/>
          </w:tcPr>
          <w:p w14:paraId="4688A1A8" w14:textId="77777777" w:rsidR="007117B4" w:rsidRPr="00757F8B" w:rsidRDefault="007117B4" w:rsidP="007117B4">
            <w:pPr>
              <w:rPr>
                <w:noProof/>
                <w:color w:val="000000"/>
                <w:sz w:val="18"/>
                <w:szCs w:val="18"/>
              </w:rPr>
            </w:pPr>
            <w:r w:rsidRPr="00757F8B">
              <w:rPr>
                <w:rFonts w:hint="eastAsia"/>
                <w:noProof/>
                <w:color w:val="000000"/>
                <w:sz w:val="18"/>
                <w:szCs w:val="18"/>
              </w:rPr>
              <w:t>BillType</w:t>
            </w:r>
          </w:p>
        </w:tc>
        <w:tc>
          <w:tcPr>
            <w:tcW w:w="943" w:type="pct"/>
            <w:vAlign w:val="center"/>
          </w:tcPr>
          <w:p w14:paraId="02AE8825" w14:textId="77777777" w:rsidR="007117B4" w:rsidRPr="00E162C9" w:rsidRDefault="007117B4" w:rsidP="007117B4">
            <w:pPr>
              <w:rPr>
                <w:rFonts w:ascii="宋体" w:hAnsi="宋体" w:cs="宋体"/>
                <w:noProof/>
                <w:color w:val="000000"/>
                <w:sz w:val="18"/>
                <w:szCs w:val="18"/>
                <w:highlight w:val="yellow"/>
              </w:rPr>
            </w:pPr>
            <w:r w:rsidRPr="007117B4">
              <w:rPr>
                <w:noProof/>
                <w:color w:val="000000"/>
                <w:sz w:val="18"/>
                <w:szCs w:val="18"/>
              </w:rPr>
              <w:t>票据类型</w:t>
            </w:r>
          </w:p>
        </w:tc>
        <w:tc>
          <w:tcPr>
            <w:tcW w:w="1342" w:type="pct"/>
            <w:vAlign w:val="center"/>
          </w:tcPr>
          <w:p w14:paraId="7CA9AC4F" w14:textId="77777777" w:rsidR="007117B4" w:rsidRPr="00E162C9" w:rsidRDefault="007117B4" w:rsidP="007117B4">
            <w:pPr>
              <w:pStyle w:val="affe"/>
              <w:spacing w:line="240" w:lineRule="exact"/>
              <w:jc w:val="both"/>
              <w:rPr>
                <w:rFonts w:asciiTheme="minorEastAsia" w:eastAsiaTheme="minorEastAsia" w:hAnsiTheme="minorEastAsia"/>
                <w:sz w:val="18"/>
                <w:szCs w:val="18"/>
                <w:highlight w:val="yellow"/>
              </w:rPr>
            </w:pPr>
            <w:r w:rsidRPr="007117B4">
              <w:rPr>
                <w:rFonts w:asciiTheme="minorEastAsia" w:eastAsiaTheme="minorEastAsia" w:hAnsiTheme="minorEastAsia"/>
                <w:sz w:val="18"/>
                <w:szCs w:val="18"/>
              </w:rPr>
              <w:t>VA(1)</w:t>
            </w:r>
          </w:p>
        </w:tc>
        <w:tc>
          <w:tcPr>
            <w:tcW w:w="511" w:type="pct"/>
            <w:vAlign w:val="center"/>
          </w:tcPr>
          <w:p w14:paraId="14444DBD" w14:textId="77777777" w:rsidR="007117B4" w:rsidRPr="007117B4" w:rsidRDefault="007117B4" w:rsidP="007117B4">
            <w:pPr>
              <w:pStyle w:val="affe"/>
              <w:spacing w:line="240" w:lineRule="exact"/>
              <w:jc w:val="both"/>
              <w:rPr>
                <w:rFonts w:ascii="Arial" w:hAnsi="Arial"/>
                <w:color w:val="000000"/>
                <w:kern w:val="2"/>
                <w:sz w:val="18"/>
                <w:szCs w:val="18"/>
              </w:rPr>
            </w:pPr>
            <w:r w:rsidRPr="007117B4">
              <w:rPr>
                <w:rFonts w:asciiTheme="minorEastAsia" w:eastAsiaTheme="minorEastAsia" w:hAnsiTheme="minorEastAsia"/>
                <w:sz w:val="18"/>
                <w:szCs w:val="18"/>
              </w:rPr>
              <w:t>M</w:t>
            </w:r>
          </w:p>
        </w:tc>
        <w:tc>
          <w:tcPr>
            <w:tcW w:w="1361" w:type="pct"/>
            <w:vAlign w:val="center"/>
          </w:tcPr>
          <w:p w14:paraId="1B66F998" w14:textId="77777777" w:rsidR="007117B4" w:rsidRPr="007117B4" w:rsidRDefault="007117B4" w:rsidP="007117B4">
            <w:pPr>
              <w:pStyle w:val="affe"/>
              <w:numPr>
                <w:ilvl w:val="0"/>
                <w:numId w:val="14"/>
              </w:numPr>
              <w:spacing w:line="240" w:lineRule="exact"/>
              <w:jc w:val="both"/>
              <w:rPr>
                <w:rFonts w:ascii="Arial" w:hAnsi="Arial"/>
                <w:color w:val="000000"/>
                <w:kern w:val="2"/>
                <w:sz w:val="18"/>
                <w:szCs w:val="18"/>
              </w:rPr>
            </w:pPr>
            <w:r w:rsidRPr="007117B4">
              <w:rPr>
                <w:rFonts w:ascii="Arial" w:hAnsi="Arial" w:hint="eastAsia"/>
                <w:color w:val="000000"/>
                <w:kern w:val="2"/>
                <w:sz w:val="18"/>
                <w:szCs w:val="18"/>
              </w:rPr>
              <w:t>银票</w:t>
            </w:r>
          </w:p>
          <w:p w14:paraId="5881FCF5" w14:textId="77777777" w:rsidR="007117B4" w:rsidRPr="007117B4" w:rsidRDefault="007117B4" w:rsidP="007117B4">
            <w:pPr>
              <w:pStyle w:val="affe"/>
              <w:numPr>
                <w:ilvl w:val="0"/>
                <w:numId w:val="14"/>
              </w:numPr>
              <w:spacing w:line="240" w:lineRule="exact"/>
              <w:jc w:val="both"/>
              <w:rPr>
                <w:rFonts w:ascii="Arial" w:hAnsi="Arial"/>
                <w:color w:val="000000"/>
                <w:kern w:val="2"/>
                <w:sz w:val="18"/>
                <w:szCs w:val="18"/>
              </w:rPr>
            </w:pPr>
            <w:r w:rsidRPr="007117B4">
              <w:rPr>
                <w:rFonts w:ascii="Arial" w:hAnsi="Arial" w:hint="eastAsia"/>
                <w:color w:val="000000"/>
                <w:kern w:val="2"/>
                <w:sz w:val="18"/>
                <w:szCs w:val="18"/>
              </w:rPr>
              <w:t>商票</w:t>
            </w:r>
          </w:p>
        </w:tc>
      </w:tr>
      <w:tr w:rsidR="007117B4" w:rsidRPr="003E243A" w14:paraId="751D9595" w14:textId="77777777" w:rsidTr="00F73E51">
        <w:trPr>
          <w:trHeight w:val="257"/>
        </w:trPr>
        <w:tc>
          <w:tcPr>
            <w:tcW w:w="843" w:type="pct"/>
          </w:tcPr>
          <w:p w14:paraId="504D6047" w14:textId="77777777" w:rsidR="007117B4" w:rsidRPr="00757F8B" w:rsidRDefault="007117B4" w:rsidP="007117B4">
            <w:pPr>
              <w:rPr>
                <w:noProof/>
                <w:color w:val="000000"/>
                <w:sz w:val="18"/>
                <w:szCs w:val="18"/>
              </w:rPr>
            </w:pPr>
            <w:r w:rsidRPr="00757F8B">
              <w:rPr>
                <w:rFonts w:hint="eastAsia"/>
                <w:noProof/>
                <w:color w:val="000000"/>
                <w:sz w:val="18"/>
                <w:szCs w:val="18"/>
              </w:rPr>
              <w:t>BillAttribute</w:t>
            </w:r>
          </w:p>
        </w:tc>
        <w:tc>
          <w:tcPr>
            <w:tcW w:w="943" w:type="pct"/>
            <w:vAlign w:val="center"/>
          </w:tcPr>
          <w:p w14:paraId="43736DF7" w14:textId="77777777" w:rsidR="007117B4" w:rsidRPr="003E243A" w:rsidRDefault="007117B4" w:rsidP="007117B4">
            <w:pPr>
              <w:rPr>
                <w:rFonts w:ascii="宋体" w:hAnsi="宋体" w:cs="宋体"/>
                <w:noProof/>
                <w:color w:val="000000"/>
                <w:sz w:val="18"/>
                <w:szCs w:val="18"/>
              </w:rPr>
            </w:pPr>
            <w:r w:rsidRPr="003E243A">
              <w:rPr>
                <w:noProof/>
                <w:color w:val="000000"/>
                <w:sz w:val="18"/>
                <w:szCs w:val="18"/>
              </w:rPr>
              <w:t>票据属性</w:t>
            </w:r>
          </w:p>
        </w:tc>
        <w:tc>
          <w:tcPr>
            <w:tcW w:w="1342" w:type="pct"/>
            <w:vAlign w:val="center"/>
          </w:tcPr>
          <w:p w14:paraId="3E4E8555" w14:textId="77777777" w:rsidR="007117B4" w:rsidRPr="003E243A" w:rsidRDefault="007117B4" w:rsidP="007117B4">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511" w:type="pct"/>
            <w:vAlign w:val="center"/>
          </w:tcPr>
          <w:p w14:paraId="655DD73B" w14:textId="77777777" w:rsidR="007117B4" w:rsidRPr="003E243A" w:rsidRDefault="007117B4" w:rsidP="007117B4">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361" w:type="pct"/>
            <w:vAlign w:val="center"/>
          </w:tcPr>
          <w:p w14:paraId="5C16EBF7" w14:textId="77777777" w:rsidR="007117B4" w:rsidRDefault="007117B4" w:rsidP="007117B4">
            <w:pPr>
              <w:pStyle w:val="affe"/>
              <w:numPr>
                <w:ilvl w:val="0"/>
                <w:numId w:val="15"/>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实物</w:t>
            </w:r>
          </w:p>
          <w:p w14:paraId="76675465" w14:textId="77777777" w:rsidR="007117B4" w:rsidRPr="00E162C9" w:rsidRDefault="007117B4" w:rsidP="007117B4">
            <w:pPr>
              <w:pStyle w:val="affe"/>
              <w:numPr>
                <w:ilvl w:val="0"/>
                <w:numId w:val="15"/>
              </w:numPr>
              <w:spacing w:line="240" w:lineRule="exact"/>
              <w:jc w:val="both"/>
              <w:rPr>
                <w:rFonts w:asciiTheme="minorEastAsia" w:eastAsiaTheme="minorEastAsia" w:hAnsiTheme="minorEastAsia"/>
                <w:sz w:val="18"/>
                <w:szCs w:val="18"/>
              </w:rPr>
            </w:pPr>
            <w:r w:rsidRPr="00E162C9">
              <w:rPr>
                <w:rFonts w:asciiTheme="minorEastAsia" w:eastAsiaTheme="minorEastAsia" w:hAnsiTheme="minorEastAsia"/>
                <w:sz w:val="18"/>
                <w:szCs w:val="18"/>
              </w:rPr>
              <w:t>电子</w:t>
            </w:r>
          </w:p>
        </w:tc>
      </w:tr>
      <w:tr w:rsidR="007117B4" w:rsidRPr="003E243A" w14:paraId="5B32D84C" w14:textId="77777777" w:rsidTr="0060129A">
        <w:trPr>
          <w:trHeight w:val="257"/>
        </w:trPr>
        <w:tc>
          <w:tcPr>
            <w:tcW w:w="843" w:type="pct"/>
            <w:vAlign w:val="center"/>
          </w:tcPr>
          <w:p w14:paraId="0B006EBE" w14:textId="77777777" w:rsidR="007117B4" w:rsidRPr="00757F8B" w:rsidRDefault="007117B4" w:rsidP="007117B4">
            <w:pPr>
              <w:rPr>
                <w:noProof/>
                <w:color w:val="000000"/>
                <w:sz w:val="18"/>
                <w:szCs w:val="18"/>
              </w:rPr>
            </w:pPr>
            <w:r>
              <w:rPr>
                <w:rFonts w:hint="eastAsia"/>
                <w:noProof/>
                <w:color w:val="000000"/>
                <w:sz w:val="18"/>
                <w:szCs w:val="18"/>
              </w:rPr>
              <w:t>PutoutDate</w:t>
            </w:r>
          </w:p>
        </w:tc>
        <w:tc>
          <w:tcPr>
            <w:tcW w:w="943" w:type="pct"/>
            <w:vAlign w:val="center"/>
          </w:tcPr>
          <w:p w14:paraId="2AA51B02" w14:textId="77777777" w:rsidR="007117B4" w:rsidRPr="003E243A" w:rsidRDefault="007117B4" w:rsidP="007117B4">
            <w:pPr>
              <w:rPr>
                <w:rFonts w:ascii="宋体" w:hAnsi="宋体" w:cs="宋体"/>
                <w:noProof/>
                <w:color w:val="000000"/>
                <w:sz w:val="18"/>
                <w:szCs w:val="18"/>
              </w:rPr>
            </w:pPr>
            <w:r w:rsidRPr="003E243A">
              <w:rPr>
                <w:noProof/>
                <w:color w:val="000000"/>
                <w:sz w:val="18"/>
                <w:szCs w:val="18"/>
              </w:rPr>
              <w:t>出票日</w:t>
            </w:r>
          </w:p>
        </w:tc>
        <w:tc>
          <w:tcPr>
            <w:tcW w:w="1342" w:type="pct"/>
          </w:tcPr>
          <w:p w14:paraId="1B09E71B" w14:textId="77777777" w:rsidR="007117B4" w:rsidRPr="003E243A" w:rsidRDefault="007117B4" w:rsidP="007117B4">
            <w:pPr>
              <w:rPr>
                <w:noProof/>
                <w:sz w:val="18"/>
                <w:szCs w:val="18"/>
              </w:rPr>
            </w:pPr>
            <w:r w:rsidRPr="003E243A">
              <w:rPr>
                <w:rFonts w:asciiTheme="minorEastAsia" w:eastAsiaTheme="minorEastAsia" w:hAnsiTheme="minorEastAsia"/>
                <w:noProof/>
                <w:sz w:val="18"/>
                <w:szCs w:val="18"/>
              </w:rPr>
              <w:t>VA(8)</w:t>
            </w:r>
          </w:p>
        </w:tc>
        <w:tc>
          <w:tcPr>
            <w:tcW w:w="511" w:type="pct"/>
            <w:vAlign w:val="center"/>
          </w:tcPr>
          <w:p w14:paraId="65F3C64E" w14:textId="77777777" w:rsidR="007117B4" w:rsidRPr="003E243A" w:rsidRDefault="007117B4" w:rsidP="007117B4">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61" w:type="pct"/>
            <w:vAlign w:val="center"/>
          </w:tcPr>
          <w:p w14:paraId="540B93D3" w14:textId="77777777" w:rsidR="007117B4" w:rsidRPr="003E243A" w:rsidRDefault="007117B4" w:rsidP="007117B4">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纸票承兑放行，委托承兑放行必输</w:t>
            </w:r>
          </w:p>
        </w:tc>
      </w:tr>
      <w:tr w:rsidR="007117B4" w:rsidRPr="003E243A" w14:paraId="460F2CB9" w14:textId="77777777" w:rsidTr="0060129A">
        <w:trPr>
          <w:trHeight w:val="257"/>
        </w:trPr>
        <w:tc>
          <w:tcPr>
            <w:tcW w:w="843" w:type="pct"/>
            <w:vAlign w:val="center"/>
          </w:tcPr>
          <w:p w14:paraId="48A0C2DC" w14:textId="77777777" w:rsidR="007117B4" w:rsidRPr="00757F8B" w:rsidRDefault="007117B4" w:rsidP="007117B4">
            <w:pPr>
              <w:rPr>
                <w:noProof/>
                <w:color w:val="000000"/>
                <w:sz w:val="18"/>
                <w:szCs w:val="18"/>
              </w:rPr>
            </w:pPr>
            <w:r>
              <w:rPr>
                <w:rFonts w:hint="eastAsia"/>
                <w:noProof/>
                <w:color w:val="000000"/>
                <w:sz w:val="18"/>
                <w:szCs w:val="18"/>
              </w:rPr>
              <w:t>Maturity</w:t>
            </w:r>
          </w:p>
        </w:tc>
        <w:tc>
          <w:tcPr>
            <w:tcW w:w="943" w:type="pct"/>
            <w:vAlign w:val="center"/>
          </w:tcPr>
          <w:p w14:paraId="5A60574C" w14:textId="77777777" w:rsidR="007117B4" w:rsidRPr="003E243A" w:rsidRDefault="007117B4" w:rsidP="007117B4">
            <w:pPr>
              <w:rPr>
                <w:rFonts w:ascii="宋体" w:hAnsi="宋体" w:cs="宋体"/>
                <w:noProof/>
                <w:color w:val="000000"/>
                <w:sz w:val="18"/>
                <w:szCs w:val="18"/>
              </w:rPr>
            </w:pPr>
            <w:r w:rsidRPr="003E243A">
              <w:rPr>
                <w:noProof/>
                <w:color w:val="000000"/>
                <w:sz w:val="18"/>
                <w:szCs w:val="18"/>
              </w:rPr>
              <w:t>到期日</w:t>
            </w:r>
          </w:p>
        </w:tc>
        <w:tc>
          <w:tcPr>
            <w:tcW w:w="1342" w:type="pct"/>
          </w:tcPr>
          <w:p w14:paraId="3D01F599" w14:textId="77777777" w:rsidR="007117B4" w:rsidRPr="003E243A" w:rsidRDefault="007117B4" w:rsidP="007117B4">
            <w:pPr>
              <w:rPr>
                <w:noProof/>
                <w:sz w:val="18"/>
                <w:szCs w:val="18"/>
              </w:rPr>
            </w:pPr>
            <w:r w:rsidRPr="003E243A">
              <w:rPr>
                <w:rFonts w:asciiTheme="minorEastAsia" w:eastAsiaTheme="minorEastAsia" w:hAnsiTheme="minorEastAsia"/>
                <w:noProof/>
                <w:sz w:val="18"/>
                <w:szCs w:val="18"/>
              </w:rPr>
              <w:t>VA(8)</w:t>
            </w:r>
          </w:p>
        </w:tc>
        <w:tc>
          <w:tcPr>
            <w:tcW w:w="511" w:type="pct"/>
          </w:tcPr>
          <w:p w14:paraId="0F37B325" w14:textId="77777777" w:rsidR="007117B4" w:rsidRPr="003E243A" w:rsidRDefault="007117B4" w:rsidP="007117B4">
            <w:pPr>
              <w:rPr>
                <w:noProof/>
                <w:sz w:val="18"/>
                <w:szCs w:val="18"/>
              </w:rPr>
            </w:pPr>
            <w:r w:rsidRPr="003E243A">
              <w:rPr>
                <w:rFonts w:asciiTheme="minorEastAsia" w:eastAsiaTheme="minorEastAsia" w:hAnsiTheme="minorEastAsia"/>
                <w:noProof/>
                <w:sz w:val="18"/>
                <w:szCs w:val="18"/>
              </w:rPr>
              <w:t>O</w:t>
            </w:r>
          </w:p>
        </w:tc>
        <w:tc>
          <w:tcPr>
            <w:tcW w:w="1361" w:type="pct"/>
          </w:tcPr>
          <w:p w14:paraId="66E04DA2" w14:textId="77777777" w:rsidR="007117B4" w:rsidRPr="003E243A" w:rsidRDefault="007117B4" w:rsidP="007117B4">
            <w:pPr>
              <w:rPr>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14:paraId="4BB801C3" w14:textId="77777777" w:rsidTr="0060129A">
        <w:trPr>
          <w:trHeight w:val="257"/>
        </w:trPr>
        <w:tc>
          <w:tcPr>
            <w:tcW w:w="843" w:type="pct"/>
            <w:vAlign w:val="center"/>
          </w:tcPr>
          <w:p w14:paraId="4F338C20" w14:textId="77777777" w:rsidR="007117B4" w:rsidRPr="00757F8B" w:rsidRDefault="007117B4" w:rsidP="007117B4">
            <w:pPr>
              <w:rPr>
                <w:noProof/>
                <w:color w:val="000000"/>
                <w:sz w:val="18"/>
                <w:szCs w:val="18"/>
              </w:rPr>
            </w:pPr>
            <w:r w:rsidRPr="00757F8B">
              <w:rPr>
                <w:rFonts w:hint="eastAsia"/>
                <w:noProof/>
                <w:color w:val="000000"/>
                <w:sz w:val="18"/>
                <w:szCs w:val="18"/>
              </w:rPr>
              <w:t>BillSum</w:t>
            </w:r>
          </w:p>
        </w:tc>
        <w:tc>
          <w:tcPr>
            <w:tcW w:w="943" w:type="pct"/>
            <w:vAlign w:val="center"/>
          </w:tcPr>
          <w:p w14:paraId="07937614" w14:textId="77777777" w:rsidR="007117B4" w:rsidRPr="00757F8B" w:rsidRDefault="007117B4" w:rsidP="007117B4">
            <w:pPr>
              <w:rPr>
                <w:noProof/>
                <w:color w:val="000000"/>
                <w:sz w:val="18"/>
                <w:szCs w:val="18"/>
              </w:rPr>
            </w:pPr>
            <w:r w:rsidRPr="00757F8B">
              <w:rPr>
                <w:noProof/>
                <w:color w:val="000000"/>
                <w:sz w:val="18"/>
                <w:szCs w:val="18"/>
              </w:rPr>
              <w:t>票面金额</w:t>
            </w:r>
          </w:p>
        </w:tc>
        <w:tc>
          <w:tcPr>
            <w:tcW w:w="1342" w:type="pct"/>
          </w:tcPr>
          <w:p w14:paraId="3F25978F"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VA(</w:t>
            </w:r>
            <w:r w:rsidRPr="00757F8B">
              <w:rPr>
                <w:rFonts w:asciiTheme="minorEastAsia" w:eastAsiaTheme="minorEastAsia" w:hAnsiTheme="minorEastAsia" w:hint="eastAsia"/>
                <w:noProof/>
                <w:sz w:val="18"/>
                <w:szCs w:val="18"/>
              </w:rPr>
              <w:t>18,2</w:t>
            </w:r>
            <w:r w:rsidRPr="00757F8B">
              <w:rPr>
                <w:rFonts w:asciiTheme="minorEastAsia" w:eastAsiaTheme="minorEastAsia" w:hAnsiTheme="minorEastAsia"/>
                <w:noProof/>
                <w:sz w:val="18"/>
                <w:szCs w:val="18"/>
              </w:rPr>
              <w:t>)</w:t>
            </w:r>
          </w:p>
        </w:tc>
        <w:tc>
          <w:tcPr>
            <w:tcW w:w="511" w:type="pct"/>
          </w:tcPr>
          <w:p w14:paraId="20342EEE"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O</w:t>
            </w:r>
          </w:p>
        </w:tc>
        <w:tc>
          <w:tcPr>
            <w:tcW w:w="1361" w:type="pct"/>
          </w:tcPr>
          <w:p w14:paraId="0CF91C1B"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纸票承兑放行，委托承兑放行必输</w:t>
            </w:r>
          </w:p>
        </w:tc>
      </w:tr>
      <w:tr w:rsidR="007117B4" w:rsidRPr="0062598F" w14:paraId="287ED0EB" w14:textId="77777777" w:rsidTr="0060129A">
        <w:trPr>
          <w:trHeight w:val="257"/>
        </w:trPr>
        <w:tc>
          <w:tcPr>
            <w:tcW w:w="843" w:type="pct"/>
            <w:vAlign w:val="center"/>
          </w:tcPr>
          <w:p w14:paraId="6D287A64" w14:textId="77777777" w:rsidR="007117B4" w:rsidRPr="00757F8B" w:rsidRDefault="007117B4" w:rsidP="007117B4">
            <w:pPr>
              <w:rPr>
                <w:noProof/>
                <w:color w:val="000000"/>
                <w:sz w:val="18"/>
                <w:szCs w:val="18"/>
              </w:rPr>
            </w:pPr>
            <w:r w:rsidRPr="00757F8B">
              <w:rPr>
                <w:rFonts w:hint="eastAsia"/>
                <w:noProof/>
                <w:color w:val="000000"/>
                <w:sz w:val="18"/>
                <w:szCs w:val="18"/>
              </w:rPr>
              <w:t>WriterName</w:t>
            </w:r>
          </w:p>
        </w:tc>
        <w:tc>
          <w:tcPr>
            <w:tcW w:w="943" w:type="pct"/>
            <w:vAlign w:val="center"/>
          </w:tcPr>
          <w:p w14:paraId="44EC4564" w14:textId="77777777" w:rsidR="007117B4" w:rsidRPr="00757F8B" w:rsidRDefault="007117B4" w:rsidP="007117B4">
            <w:pPr>
              <w:rPr>
                <w:noProof/>
                <w:color w:val="000000"/>
                <w:sz w:val="18"/>
                <w:szCs w:val="18"/>
              </w:rPr>
            </w:pPr>
            <w:r w:rsidRPr="00757F8B">
              <w:rPr>
                <w:noProof/>
                <w:color w:val="000000"/>
                <w:sz w:val="18"/>
                <w:szCs w:val="18"/>
              </w:rPr>
              <w:t>出票人名称</w:t>
            </w:r>
          </w:p>
        </w:tc>
        <w:tc>
          <w:tcPr>
            <w:tcW w:w="1342" w:type="pct"/>
          </w:tcPr>
          <w:p w14:paraId="372ED8EE"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VA(120)</w:t>
            </w:r>
          </w:p>
        </w:tc>
        <w:tc>
          <w:tcPr>
            <w:tcW w:w="511" w:type="pct"/>
          </w:tcPr>
          <w:p w14:paraId="1B4506DE"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O</w:t>
            </w:r>
          </w:p>
        </w:tc>
        <w:tc>
          <w:tcPr>
            <w:tcW w:w="1361" w:type="pct"/>
          </w:tcPr>
          <w:p w14:paraId="42253569"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纸票承兑放行，委托承兑放行必输</w:t>
            </w:r>
          </w:p>
        </w:tc>
      </w:tr>
      <w:tr w:rsidR="007117B4" w:rsidRPr="003E243A" w14:paraId="3E3DFA58" w14:textId="77777777" w:rsidTr="0060129A">
        <w:trPr>
          <w:trHeight w:val="257"/>
        </w:trPr>
        <w:tc>
          <w:tcPr>
            <w:tcW w:w="843" w:type="pct"/>
            <w:vAlign w:val="center"/>
          </w:tcPr>
          <w:p w14:paraId="24217DB2" w14:textId="77777777" w:rsidR="007117B4" w:rsidRPr="00757F8B" w:rsidRDefault="007117B4" w:rsidP="007117B4">
            <w:pPr>
              <w:rPr>
                <w:noProof/>
                <w:color w:val="000000"/>
                <w:sz w:val="18"/>
                <w:szCs w:val="18"/>
              </w:rPr>
            </w:pPr>
            <w:r>
              <w:rPr>
                <w:rFonts w:hint="eastAsia"/>
                <w:noProof/>
                <w:color w:val="000000"/>
                <w:sz w:val="18"/>
                <w:szCs w:val="18"/>
              </w:rPr>
              <w:t>WriterAccount</w:t>
            </w:r>
          </w:p>
        </w:tc>
        <w:tc>
          <w:tcPr>
            <w:tcW w:w="943" w:type="pct"/>
            <w:vAlign w:val="center"/>
          </w:tcPr>
          <w:p w14:paraId="33DFE397" w14:textId="77777777" w:rsidR="007117B4" w:rsidRPr="00757F8B" w:rsidRDefault="007117B4" w:rsidP="007117B4">
            <w:pPr>
              <w:rPr>
                <w:noProof/>
                <w:color w:val="000000"/>
                <w:sz w:val="18"/>
                <w:szCs w:val="18"/>
              </w:rPr>
            </w:pPr>
            <w:r w:rsidRPr="003E243A">
              <w:rPr>
                <w:noProof/>
                <w:color w:val="000000"/>
                <w:sz w:val="18"/>
                <w:szCs w:val="18"/>
              </w:rPr>
              <w:t>出票人账号</w:t>
            </w:r>
          </w:p>
        </w:tc>
        <w:tc>
          <w:tcPr>
            <w:tcW w:w="1342" w:type="pct"/>
          </w:tcPr>
          <w:p w14:paraId="2F2AEE19"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VA(32)</w:t>
            </w:r>
          </w:p>
        </w:tc>
        <w:tc>
          <w:tcPr>
            <w:tcW w:w="511" w:type="pct"/>
          </w:tcPr>
          <w:p w14:paraId="1CFD118C"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14:paraId="3396E0E2"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14:paraId="34CE2720" w14:textId="77777777" w:rsidTr="0060129A">
        <w:trPr>
          <w:trHeight w:val="257"/>
        </w:trPr>
        <w:tc>
          <w:tcPr>
            <w:tcW w:w="843" w:type="pct"/>
            <w:vAlign w:val="center"/>
          </w:tcPr>
          <w:p w14:paraId="6AB9DD4E" w14:textId="77777777" w:rsidR="007117B4" w:rsidRPr="00757F8B" w:rsidRDefault="007117B4" w:rsidP="007117B4">
            <w:pPr>
              <w:rPr>
                <w:noProof/>
                <w:color w:val="000000"/>
                <w:sz w:val="18"/>
                <w:szCs w:val="18"/>
              </w:rPr>
            </w:pPr>
            <w:r>
              <w:rPr>
                <w:rFonts w:hint="eastAsia"/>
                <w:noProof/>
                <w:color w:val="000000"/>
                <w:sz w:val="18"/>
                <w:szCs w:val="18"/>
              </w:rPr>
              <w:t>WriterBankNo</w:t>
            </w:r>
          </w:p>
        </w:tc>
        <w:tc>
          <w:tcPr>
            <w:tcW w:w="943" w:type="pct"/>
            <w:vAlign w:val="center"/>
          </w:tcPr>
          <w:p w14:paraId="776BE348" w14:textId="77777777" w:rsidR="007117B4" w:rsidRPr="00757F8B" w:rsidRDefault="007117B4" w:rsidP="007117B4">
            <w:pPr>
              <w:rPr>
                <w:noProof/>
                <w:color w:val="000000"/>
                <w:sz w:val="18"/>
                <w:szCs w:val="18"/>
              </w:rPr>
            </w:pPr>
            <w:r w:rsidRPr="003E243A">
              <w:rPr>
                <w:noProof/>
                <w:color w:val="000000"/>
                <w:sz w:val="18"/>
                <w:szCs w:val="18"/>
              </w:rPr>
              <w:t>出票人开户行行号</w:t>
            </w:r>
          </w:p>
        </w:tc>
        <w:tc>
          <w:tcPr>
            <w:tcW w:w="1342" w:type="pct"/>
          </w:tcPr>
          <w:p w14:paraId="00FB3B38"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VA(12)</w:t>
            </w:r>
          </w:p>
        </w:tc>
        <w:tc>
          <w:tcPr>
            <w:tcW w:w="511" w:type="pct"/>
          </w:tcPr>
          <w:p w14:paraId="411B82C6"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14:paraId="5774BEF2"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14:paraId="52EC340C" w14:textId="77777777" w:rsidTr="0060129A">
        <w:trPr>
          <w:trHeight w:val="257"/>
        </w:trPr>
        <w:tc>
          <w:tcPr>
            <w:tcW w:w="843" w:type="pct"/>
            <w:vAlign w:val="center"/>
          </w:tcPr>
          <w:p w14:paraId="63BFCEF7" w14:textId="77777777" w:rsidR="007117B4" w:rsidRPr="00757F8B" w:rsidRDefault="007117B4" w:rsidP="007117B4">
            <w:pPr>
              <w:rPr>
                <w:noProof/>
                <w:color w:val="000000"/>
                <w:sz w:val="18"/>
                <w:szCs w:val="18"/>
              </w:rPr>
            </w:pPr>
            <w:r w:rsidRPr="00757F8B">
              <w:rPr>
                <w:rFonts w:hint="eastAsia"/>
                <w:noProof/>
                <w:color w:val="000000"/>
                <w:sz w:val="18"/>
                <w:szCs w:val="18"/>
              </w:rPr>
              <w:t>AcceptName</w:t>
            </w:r>
          </w:p>
        </w:tc>
        <w:tc>
          <w:tcPr>
            <w:tcW w:w="943" w:type="pct"/>
            <w:vAlign w:val="center"/>
          </w:tcPr>
          <w:p w14:paraId="5073B97D" w14:textId="77777777" w:rsidR="007117B4" w:rsidRPr="00757F8B" w:rsidRDefault="007117B4" w:rsidP="007117B4">
            <w:pPr>
              <w:rPr>
                <w:noProof/>
                <w:color w:val="000000"/>
                <w:sz w:val="18"/>
                <w:szCs w:val="18"/>
              </w:rPr>
            </w:pPr>
            <w:r w:rsidRPr="00757F8B">
              <w:rPr>
                <w:noProof/>
                <w:color w:val="000000"/>
                <w:sz w:val="18"/>
                <w:szCs w:val="18"/>
              </w:rPr>
              <w:t>承兑人名称</w:t>
            </w:r>
          </w:p>
        </w:tc>
        <w:tc>
          <w:tcPr>
            <w:tcW w:w="1342" w:type="pct"/>
          </w:tcPr>
          <w:p w14:paraId="029FCF80"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VA(120)</w:t>
            </w:r>
          </w:p>
        </w:tc>
        <w:tc>
          <w:tcPr>
            <w:tcW w:w="511" w:type="pct"/>
          </w:tcPr>
          <w:p w14:paraId="47E801DE"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O</w:t>
            </w:r>
          </w:p>
        </w:tc>
        <w:tc>
          <w:tcPr>
            <w:tcW w:w="1361" w:type="pct"/>
          </w:tcPr>
          <w:p w14:paraId="2A9C8D79"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纸票承兑放行，委托承兑放行必输</w:t>
            </w:r>
          </w:p>
        </w:tc>
      </w:tr>
      <w:tr w:rsidR="007117B4" w:rsidRPr="003E243A" w14:paraId="5EF94E7E" w14:textId="77777777" w:rsidTr="0060129A">
        <w:trPr>
          <w:trHeight w:val="257"/>
        </w:trPr>
        <w:tc>
          <w:tcPr>
            <w:tcW w:w="843" w:type="pct"/>
            <w:vAlign w:val="center"/>
          </w:tcPr>
          <w:p w14:paraId="4A958913" w14:textId="77777777" w:rsidR="007117B4" w:rsidRPr="00757F8B" w:rsidRDefault="007117B4" w:rsidP="007117B4">
            <w:pPr>
              <w:rPr>
                <w:noProof/>
                <w:color w:val="000000"/>
                <w:sz w:val="18"/>
                <w:szCs w:val="18"/>
              </w:rPr>
            </w:pPr>
            <w:r>
              <w:rPr>
                <w:rFonts w:hint="eastAsia"/>
                <w:noProof/>
                <w:color w:val="000000"/>
                <w:sz w:val="18"/>
                <w:szCs w:val="18"/>
              </w:rPr>
              <w:t>AcceptAccount</w:t>
            </w:r>
          </w:p>
        </w:tc>
        <w:tc>
          <w:tcPr>
            <w:tcW w:w="943" w:type="pct"/>
            <w:vAlign w:val="center"/>
          </w:tcPr>
          <w:p w14:paraId="65B87A23" w14:textId="77777777" w:rsidR="007117B4" w:rsidRPr="00757F8B" w:rsidRDefault="007117B4" w:rsidP="007117B4">
            <w:pPr>
              <w:rPr>
                <w:noProof/>
                <w:color w:val="000000"/>
                <w:sz w:val="18"/>
                <w:szCs w:val="18"/>
              </w:rPr>
            </w:pPr>
            <w:r w:rsidRPr="003E243A">
              <w:rPr>
                <w:noProof/>
                <w:color w:val="000000"/>
                <w:sz w:val="18"/>
                <w:szCs w:val="18"/>
              </w:rPr>
              <w:t>承兑人账号</w:t>
            </w:r>
          </w:p>
        </w:tc>
        <w:tc>
          <w:tcPr>
            <w:tcW w:w="1342" w:type="pct"/>
          </w:tcPr>
          <w:p w14:paraId="7132818E"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VA(32)</w:t>
            </w:r>
          </w:p>
        </w:tc>
        <w:tc>
          <w:tcPr>
            <w:tcW w:w="511" w:type="pct"/>
          </w:tcPr>
          <w:p w14:paraId="39A1138E"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14:paraId="737808DF"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14:paraId="3986F8C8" w14:textId="77777777" w:rsidTr="0060129A">
        <w:trPr>
          <w:trHeight w:val="257"/>
        </w:trPr>
        <w:tc>
          <w:tcPr>
            <w:tcW w:w="843" w:type="pct"/>
            <w:vAlign w:val="center"/>
          </w:tcPr>
          <w:p w14:paraId="1D451ECD" w14:textId="77777777" w:rsidR="007117B4" w:rsidRPr="00757F8B" w:rsidRDefault="007117B4" w:rsidP="007117B4">
            <w:pPr>
              <w:rPr>
                <w:noProof/>
                <w:color w:val="000000"/>
                <w:sz w:val="18"/>
                <w:szCs w:val="18"/>
              </w:rPr>
            </w:pPr>
            <w:r>
              <w:rPr>
                <w:rFonts w:hint="eastAsia"/>
                <w:noProof/>
                <w:color w:val="000000"/>
                <w:sz w:val="18"/>
                <w:szCs w:val="18"/>
              </w:rPr>
              <w:t>AcceptBankNo</w:t>
            </w:r>
          </w:p>
        </w:tc>
        <w:tc>
          <w:tcPr>
            <w:tcW w:w="943" w:type="pct"/>
            <w:vAlign w:val="center"/>
          </w:tcPr>
          <w:p w14:paraId="7FBB6EF1" w14:textId="77777777" w:rsidR="007117B4" w:rsidRPr="00757F8B" w:rsidRDefault="007117B4" w:rsidP="007117B4">
            <w:pPr>
              <w:rPr>
                <w:noProof/>
                <w:color w:val="000000"/>
                <w:sz w:val="18"/>
                <w:szCs w:val="18"/>
              </w:rPr>
            </w:pPr>
            <w:r w:rsidRPr="003E243A">
              <w:rPr>
                <w:noProof/>
                <w:color w:val="000000"/>
                <w:sz w:val="18"/>
                <w:szCs w:val="18"/>
              </w:rPr>
              <w:t>承兑人开户行行号</w:t>
            </w:r>
          </w:p>
        </w:tc>
        <w:tc>
          <w:tcPr>
            <w:tcW w:w="1342" w:type="pct"/>
          </w:tcPr>
          <w:p w14:paraId="549C16E6"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VA(12)</w:t>
            </w:r>
          </w:p>
        </w:tc>
        <w:tc>
          <w:tcPr>
            <w:tcW w:w="511" w:type="pct"/>
          </w:tcPr>
          <w:p w14:paraId="03275F6F"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14:paraId="1884CBB1"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14:paraId="1A284009" w14:textId="77777777" w:rsidTr="0060129A">
        <w:trPr>
          <w:trHeight w:val="257"/>
        </w:trPr>
        <w:tc>
          <w:tcPr>
            <w:tcW w:w="843" w:type="pct"/>
            <w:vAlign w:val="center"/>
          </w:tcPr>
          <w:p w14:paraId="0A02D2F9" w14:textId="77777777" w:rsidR="007117B4" w:rsidRPr="00757F8B" w:rsidRDefault="007117B4" w:rsidP="007117B4">
            <w:pPr>
              <w:rPr>
                <w:noProof/>
                <w:color w:val="000000"/>
                <w:sz w:val="18"/>
                <w:szCs w:val="18"/>
              </w:rPr>
            </w:pPr>
            <w:r w:rsidRPr="00757F8B">
              <w:rPr>
                <w:rFonts w:hint="eastAsia"/>
                <w:noProof/>
                <w:color w:val="000000"/>
                <w:sz w:val="18"/>
                <w:szCs w:val="18"/>
              </w:rPr>
              <w:t>BenifitName</w:t>
            </w:r>
          </w:p>
        </w:tc>
        <w:tc>
          <w:tcPr>
            <w:tcW w:w="943" w:type="pct"/>
            <w:vAlign w:val="center"/>
          </w:tcPr>
          <w:p w14:paraId="2964446B" w14:textId="77777777" w:rsidR="007117B4" w:rsidRPr="00757F8B" w:rsidRDefault="007117B4" w:rsidP="007117B4">
            <w:pPr>
              <w:rPr>
                <w:noProof/>
                <w:color w:val="000000"/>
                <w:sz w:val="18"/>
                <w:szCs w:val="18"/>
              </w:rPr>
            </w:pPr>
            <w:r w:rsidRPr="00757F8B">
              <w:rPr>
                <w:noProof/>
                <w:color w:val="000000"/>
                <w:sz w:val="18"/>
                <w:szCs w:val="18"/>
              </w:rPr>
              <w:t>收款人名称</w:t>
            </w:r>
          </w:p>
        </w:tc>
        <w:tc>
          <w:tcPr>
            <w:tcW w:w="1342" w:type="pct"/>
          </w:tcPr>
          <w:p w14:paraId="06A18BED"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VA(120)</w:t>
            </w:r>
          </w:p>
        </w:tc>
        <w:tc>
          <w:tcPr>
            <w:tcW w:w="511" w:type="pct"/>
          </w:tcPr>
          <w:p w14:paraId="7E81A869"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O</w:t>
            </w:r>
          </w:p>
        </w:tc>
        <w:tc>
          <w:tcPr>
            <w:tcW w:w="1361" w:type="pct"/>
          </w:tcPr>
          <w:p w14:paraId="4F26AF84" w14:textId="77777777"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纸票承兑放行，委托承兑放行必输</w:t>
            </w:r>
          </w:p>
        </w:tc>
      </w:tr>
      <w:tr w:rsidR="007117B4" w:rsidRPr="003E243A" w14:paraId="3444B73D" w14:textId="77777777" w:rsidTr="0060129A">
        <w:trPr>
          <w:trHeight w:val="257"/>
        </w:trPr>
        <w:tc>
          <w:tcPr>
            <w:tcW w:w="843" w:type="pct"/>
            <w:vAlign w:val="center"/>
          </w:tcPr>
          <w:p w14:paraId="152D4E06" w14:textId="77777777" w:rsidR="007117B4" w:rsidRPr="00757F8B" w:rsidRDefault="007117B4" w:rsidP="007117B4">
            <w:pPr>
              <w:rPr>
                <w:noProof/>
                <w:color w:val="000000"/>
                <w:sz w:val="18"/>
                <w:szCs w:val="18"/>
              </w:rPr>
            </w:pPr>
            <w:r>
              <w:rPr>
                <w:rFonts w:hint="eastAsia"/>
                <w:noProof/>
                <w:color w:val="000000"/>
                <w:sz w:val="18"/>
                <w:szCs w:val="18"/>
              </w:rPr>
              <w:t>BenifitAccount</w:t>
            </w:r>
          </w:p>
        </w:tc>
        <w:tc>
          <w:tcPr>
            <w:tcW w:w="943" w:type="pct"/>
            <w:vAlign w:val="center"/>
          </w:tcPr>
          <w:p w14:paraId="0616EADD" w14:textId="77777777" w:rsidR="007117B4" w:rsidRPr="00757F8B" w:rsidRDefault="007117B4" w:rsidP="007117B4">
            <w:pPr>
              <w:rPr>
                <w:noProof/>
                <w:color w:val="000000"/>
                <w:sz w:val="18"/>
                <w:szCs w:val="18"/>
              </w:rPr>
            </w:pPr>
            <w:r w:rsidRPr="003E243A">
              <w:rPr>
                <w:noProof/>
                <w:color w:val="000000"/>
                <w:sz w:val="18"/>
                <w:szCs w:val="18"/>
              </w:rPr>
              <w:t>收款人账号</w:t>
            </w:r>
          </w:p>
        </w:tc>
        <w:tc>
          <w:tcPr>
            <w:tcW w:w="1342" w:type="pct"/>
          </w:tcPr>
          <w:p w14:paraId="383CD9FB"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VA(32)</w:t>
            </w:r>
          </w:p>
        </w:tc>
        <w:tc>
          <w:tcPr>
            <w:tcW w:w="511" w:type="pct"/>
          </w:tcPr>
          <w:p w14:paraId="118346C8"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14:paraId="743F1CE7"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14:paraId="00D81143" w14:textId="77777777" w:rsidTr="0060129A">
        <w:trPr>
          <w:trHeight w:val="257"/>
        </w:trPr>
        <w:tc>
          <w:tcPr>
            <w:tcW w:w="843" w:type="pct"/>
            <w:vAlign w:val="center"/>
          </w:tcPr>
          <w:p w14:paraId="4B367999" w14:textId="77777777" w:rsidR="007117B4" w:rsidRPr="00757F8B" w:rsidRDefault="007117B4" w:rsidP="007117B4">
            <w:pPr>
              <w:rPr>
                <w:noProof/>
                <w:color w:val="000000"/>
                <w:sz w:val="18"/>
                <w:szCs w:val="18"/>
              </w:rPr>
            </w:pPr>
            <w:r>
              <w:rPr>
                <w:rFonts w:hint="eastAsia"/>
                <w:noProof/>
                <w:color w:val="000000"/>
                <w:sz w:val="18"/>
                <w:szCs w:val="18"/>
              </w:rPr>
              <w:t>BenifitBankNo</w:t>
            </w:r>
          </w:p>
        </w:tc>
        <w:tc>
          <w:tcPr>
            <w:tcW w:w="943" w:type="pct"/>
            <w:vAlign w:val="center"/>
          </w:tcPr>
          <w:p w14:paraId="03E3C5A4" w14:textId="77777777" w:rsidR="007117B4" w:rsidRPr="00757F8B" w:rsidRDefault="007117B4" w:rsidP="007117B4">
            <w:pPr>
              <w:rPr>
                <w:noProof/>
                <w:color w:val="000000"/>
                <w:sz w:val="18"/>
                <w:szCs w:val="18"/>
              </w:rPr>
            </w:pPr>
            <w:r w:rsidRPr="003E243A">
              <w:rPr>
                <w:noProof/>
                <w:color w:val="000000"/>
                <w:sz w:val="18"/>
                <w:szCs w:val="18"/>
              </w:rPr>
              <w:t>收款人开户行行号</w:t>
            </w:r>
          </w:p>
        </w:tc>
        <w:tc>
          <w:tcPr>
            <w:tcW w:w="1342" w:type="pct"/>
          </w:tcPr>
          <w:p w14:paraId="5421DD00"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VA(12)</w:t>
            </w:r>
          </w:p>
        </w:tc>
        <w:tc>
          <w:tcPr>
            <w:tcW w:w="511" w:type="pct"/>
          </w:tcPr>
          <w:p w14:paraId="32281A39"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14:paraId="4782D2A6"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14:paraId="069A1A1E" w14:textId="77777777" w:rsidTr="0060129A">
        <w:trPr>
          <w:trHeight w:val="257"/>
        </w:trPr>
        <w:tc>
          <w:tcPr>
            <w:tcW w:w="843" w:type="pct"/>
            <w:vAlign w:val="center"/>
          </w:tcPr>
          <w:p w14:paraId="7C1ADA7A" w14:textId="77777777" w:rsidR="007117B4" w:rsidRPr="00757F8B" w:rsidRDefault="007117B4" w:rsidP="007117B4">
            <w:pPr>
              <w:rPr>
                <w:noProof/>
                <w:color w:val="000000"/>
                <w:sz w:val="18"/>
                <w:szCs w:val="18"/>
              </w:rPr>
            </w:pPr>
            <w:r>
              <w:rPr>
                <w:rFonts w:hint="eastAsia"/>
                <w:noProof/>
                <w:color w:val="000000"/>
                <w:sz w:val="18"/>
                <w:szCs w:val="18"/>
              </w:rPr>
              <w:t>DuebillNo</w:t>
            </w:r>
          </w:p>
        </w:tc>
        <w:tc>
          <w:tcPr>
            <w:tcW w:w="943" w:type="pct"/>
            <w:vAlign w:val="center"/>
          </w:tcPr>
          <w:p w14:paraId="2D3C81CB" w14:textId="77777777" w:rsidR="007117B4" w:rsidRPr="00757F8B" w:rsidRDefault="007117B4" w:rsidP="007117B4">
            <w:pPr>
              <w:rPr>
                <w:noProof/>
                <w:color w:val="000000"/>
                <w:sz w:val="18"/>
                <w:szCs w:val="18"/>
              </w:rPr>
            </w:pPr>
            <w:r w:rsidRPr="003E243A">
              <w:rPr>
                <w:noProof/>
                <w:color w:val="000000"/>
                <w:sz w:val="18"/>
                <w:szCs w:val="18"/>
              </w:rPr>
              <w:t>借据号</w:t>
            </w:r>
          </w:p>
        </w:tc>
        <w:tc>
          <w:tcPr>
            <w:tcW w:w="1342" w:type="pct"/>
          </w:tcPr>
          <w:p w14:paraId="054C175A"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VA(32)</w:t>
            </w:r>
          </w:p>
        </w:tc>
        <w:tc>
          <w:tcPr>
            <w:tcW w:w="511" w:type="pct"/>
          </w:tcPr>
          <w:p w14:paraId="53287990" w14:textId="77777777" w:rsidR="007117B4" w:rsidRPr="003E243A" w:rsidRDefault="007117B4" w:rsidP="007117B4">
            <w:pPr>
              <w:rPr>
                <w:noProof/>
                <w:sz w:val="18"/>
                <w:szCs w:val="18"/>
              </w:rPr>
            </w:pPr>
            <w:r w:rsidRPr="003E243A">
              <w:rPr>
                <w:rFonts w:asciiTheme="minorEastAsia" w:eastAsiaTheme="minorEastAsia" w:hAnsiTheme="minorEastAsia"/>
                <w:noProof/>
                <w:sz w:val="18"/>
                <w:szCs w:val="18"/>
              </w:rPr>
              <w:t>O</w:t>
            </w:r>
          </w:p>
        </w:tc>
        <w:tc>
          <w:tcPr>
            <w:tcW w:w="1361" w:type="pct"/>
            <w:vAlign w:val="center"/>
          </w:tcPr>
          <w:p w14:paraId="52CC670C" w14:textId="77777777" w:rsidR="007117B4" w:rsidRPr="00757F8B" w:rsidRDefault="007117B4"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纸票承兑放行，委托承兑放行，贴现放行必输</w:t>
            </w:r>
          </w:p>
        </w:tc>
      </w:tr>
      <w:tr w:rsidR="007117B4" w:rsidRPr="003E243A" w14:paraId="49023859" w14:textId="77777777" w:rsidTr="0060129A">
        <w:trPr>
          <w:trHeight w:val="257"/>
        </w:trPr>
        <w:tc>
          <w:tcPr>
            <w:tcW w:w="843" w:type="pct"/>
            <w:vAlign w:val="center"/>
          </w:tcPr>
          <w:p w14:paraId="60E8B3CF" w14:textId="77777777" w:rsidR="007117B4" w:rsidRPr="00757F8B" w:rsidRDefault="007117B4" w:rsidP="007117B4">
            <w:pPr>
              <w:rPr>
                <w:noProof/>
                <w:color w:val="000000"/>
                <w:sz w:val="18"/>
                <w:szCs w:val="18"/>
              </w:rPr>
            </w:pPr>
            <w:r>
              <w:rPr>
                <w:rFonts w:hint="eastAsia"/>
                <w:noProof/>
                <w:color w:val="000000"/>
                <w:sz w:val="18"/>
                <w:szCs w:val="18"/>
              </w:rPr>
              <w:t>DiscountDays</w:t>
            </w:r>
          </w:p>
        </w:tc>
        <w:tc>
          <w:tcPr>
            <w:tcW w:w="943" w:type="pct"/>
            <w:vAlign w:val="center"/>
          </w:tcPr>
          <w:p w14:paraId="5A46EDE8" w14:textId="77777777" w:rsidR="007117B4" w:rsidRPr="00757F8B" w:rsidRDefault="007117B4" w:rsidP="007117B4">
            <w:pPr>
              <w:rPr>
                <w:noProof/>
                <w:color w:val="000000"/>
                <w:sz w:val="18"/>
                <w:szCs w:val="18"/>
              </w:rPr>
            </w:pPr>
            <w:r w:rsidRPr="003E243A">
              <w:rPr>
                <w:noProof/>
                <w:color w:val="000000"/>
                <w:sz w:val="18"/>
                <w:szCs w:val="18"/>
              </w:rPr>
              <w:t>贴现计息天数</w:t>
            </w:r>
          </w:p>
        </w:tc>
        <w:tc>
          <w:tcPr>
            <w:tcW w:w="1342" w:type="pct"/>
          </w:tcPr>
          <w:p w14:paraId="6E21B1B9"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VA(3)</w:t>
            </w:r>
          </w:p>
        </w:tc>
        <w:tc>
          <w:tcPr>
            <w:tcW w:w="511" w:type="pct"/>
          </w:tcPr>
          <w:p w14:paraId="1DABFB3F" w14:textId="77777777" w:rsidR="007117B4" w:rsidRPr="003E243A" w:rsidRDefault="007117B4" w:rsidP="007117B4">
            <w:pPr>
              <w:rPr>
                <w:noProof/>
                <w:sz w:val="18"/>
                <w:szCs w:val="18"/>
              </w:rPr>
            </w:pPr>
            <w:r w:rsidRPr="003E243A">
              <w:rPr>
                <w:rFonts w:asciiTheme="minorEastAsia" w:eastAsiaTheme="minorEastAsia" w:hAnsiTheme="minorEastAsia"/>
                <w:noProof/>
                <w:sz w:val="18"/>
                <w:szCs w:val="18"/>
              </w:rPr>
              <w:t>O</w:t>
            </w:r>
          </w:p>
        </w:tc>
        <w:tc>
          <w:tcPr>
            <w:tcW w:w="1361" w:type="pct"/>
            <w:vAlign w:val="center"/>
          </w:tcPr>
          <w:p w14:paraId="69D26F3C" w14:textId="77777777" w:rsidR="007117B4" w:rsidRPr="00757F8B" w:rsidRDefault="007117B4"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贴现放行必输</w:t>
            </w:r>
          </w:p>
        </w:tc>
      </w:tr>
      <w:tr w:rsidR="007117B4" w:rsidRPr="003E243A" w14:paraId="1631FE6F" w14:textId="77777777" w:rsidTr="0060129A">
        <w:trPr>
          <w:trHeight w:val="257"/>
        </w:trPr>
        <w:tc>
          <w:tcPr>
            <w:tcW w:w="843" w:type="pct"/>
            <w:vAlign w:val="center"/>
          </w:tcPr>
          <w:p w14:paraId="75388938" w14:textId="77777777" w:rsidR="007117B4" w:rsidRPr="00757F8B" w:rsidRDefault="007117B4" w:rsidP="007117B4">
            <w:pPr>
              <w:rPr>
                <w:noProof/>
                <w:color w:val="000000"/>
                <w:sz w:val="18"/>
                <w:szCs w:val="18"/>
              </w:rPr>
            </w:pPr>
            <w:r>
              <w:rPr>
                <w:rFonts w:hint="eastAsia"/>
                <w:noProof/>
                <w:color w:val="000000"/>
                <w:sz w:val="18"/>
                <w:szCs w:val="18"/>
              </w:rPr>
              <w:t>PaySum</w:t>
            </w:r>
          </w:p>
        </w:tc>
        <w:tc>
          <w:tcPr>
            <w:tcW w:w="943" w:type="pct"/>
            <w:vAlign w:val="center"/>
          </w:tcPr>
          <w:p w14:paraId="14F50FD9" w14:textId="77777777" w:rsidR="007117B4" w:rsidRPr="00757F8B" w:rsidRDefault="007117B4" w:rsidP="007117B4">
            <w:pPr>
              <w:rPr>
                <w:noProof/>
                <w:color w:val="000000"/>
                <w:sz w:val="18"/>
                <w:szCs w:val="18"/>
              </w:rPr>
            </w:pPr>
            <w:r w:rsidRPr="003E243A">
              <w:rPr>
                <w:noProof/>
                <w:color w:val="000000"/>
                <w:sz w:val="18"/>
                <w:szCs w:val="18"/>
              </w:rPr>
              <w:t>实付金额</w:t>
            </w:r>
          </w:p>
        </w:tc>
        <w:tc>
          <w:tcPr>
            <w:tcW w:w="1342" w:type="pct"/>
          </w:tcPr>
          <w:p w14:paraId="186DBDE5"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VA(18</w:t>
            </w:r>
            <w:r w:rsidR="006B6F9D">
              <w:rPr>
                <w:rFonts w:asciiTheme="minorEastAsia" w:eastAsiaTheme="minorEastAsia" w:hAnsiTheme="minorEastAsia"/>
                <w:noProof/>
                <w:sz w:val="18"/>
                <w:szCs w:val="18"/>
              </w:rPr>
              <w:t>,2</w:t>
            </w:r>
            <w:r w:rsidRPr="003E243A">
              <w:rPr>
                <w:rFonts w:asciiTheme="minorEastAsia" w:eastAsiaTheme="minorEastAsia" w:hAnsiTheme="minorEastAsia"/>
                <w:noProof/>
                <w:sz w:val="18"/>
                <w:szCs w:val="18"/>
              </w:rPr>
              <w:t>)</w:t>
            </w:r>
            <w:bookmarkStart w:id="129" w:name="_GoBack"/>
            <w:bookmarkEnd w:id="129"/>
          </w:p>
        </w:tc>
        <w:tc>
          <w:tcPr>
            <w:tcW w:w="511" w:type="pct"/>
          </w:tcPr>
          <w:p w14:paraId="451AA74C" w14:textId="77777777" w:rsidR="007117B4" w:rsidRPr="003E243A" w:rsidRDefault="007117B4" w:rsidP="007117B4">
            <w:pPr>
              <w:rPr>
                <w:noProof/>
                <w:sz w:val="18"/>
                <w:szCs w:val="18"/>
              </w:rPr>
            </w:pPr>
            <w:r w:rsidRPr="003E243A">
              <w:rPr>
                <w:rFonts w:asciiTheme="minorEastAsia" w:eastAsiaTheme="minorEastAsia" w:hAnsiTheme="minorEastAsia"/>
                <w:noProof/>
                <w:sz w:val="18"/>
                <w:szCs w:val="18"/>
              </w:rPr>
              <w:t>O</w:t>
            </w:r>
          </w:p>
        </w:tc>
        <w:tc>
          <w:tcPr>
            <w:tcW w:w="1361" w:type="pct"/>
            <w:vAlign w:val="center"/>
          </w:tcPr>
          <w:p w14:paraId="2A90F5CA" w14:textId="77777777" w:rsidR="007117B4" w:rsidRPr="00757F8B" w:rsidRDefault="007117B4"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贴现放行必输</w:t>
            </w:r>
          </w:p>
        </w:tc>
      </w:tr>
      <w:tr w:rsidR="007117B4" w:rsidRPr="003E243A" w14:paraId="59B3AE19" w14:textId="77777777" w:rsidTr="0060129A">
        <w:trPr>
          <w:trHeight w:val="257"/>
        </w:trPr>
        <w:tc>
          <w:tcPr>
            <w:tcW w:w="843" w:type="pct"/>
            <w:vAlign w:val="center"/>
          </w:tcPr>
          <w:p w14:paraId="16FA96B5" w14:textId="77777777" w:rsidR="007117B4" w:rsidRPr="00757F8B" w:rsidRDefault="007117B4" w:rsidP="007117B4">
            <w:pPr>
              <w:rPr>
                <w:noProof/>
                <w:color w:val="000000"/>
                <w:sz w:val="18"/>
                <w:szCs w:val="18"/>
              </w:rPr>
            </w:pPr>
            <w:r>
              <w:rPr>
                <w:rFonts w:hint="eastAsia"/>
                <w:noProof/>
                <w:color w:val="000000"/>
                <w:sz w:val="18"/>
                <w:szCs w:val="18"/>
              </w:rPr>
              <w:t>BailInfo</w:t>
            </w:r>
          </w:p>
        </w:tc>
        <w:tc>
          <w:tcPr>
            <w:tcW w:w="943" w:type="pct"/>
            <w:vAlign w:val="center"/>
          </w:tcPr>
          <w:p w14:paraId="267461F1" w14:textId="77777777" w:rsidR="007117B4" w:rsidRPr="00757F8B" w:rsidRDefault="007117B4" w:rsidP="007117B4">
            <w:pPr>
              <w:rPr>
                <w:noProof/>
                <w:color w:val="000000"/>
                <w:sz w:val="18"/>
                <w:szCs w:val="18"/>
              </w:rPr>
            </w:pPr>
            <w:r w:rsidRPr="003E243A">
              <w:rPr>
                <w:noProof/>
                <w:color w:val="000000"/>
                <w:sz w:val="18"/>
                <w:szCs w:val="18"/>
              </w:rPr>
              <w:t>保证金信息</w:t>
            </w:r>
          </w:p>
        </w:tc>
        <w:tc>
          <w:tcPr>
            <w:tcW w:w="1342" w:type="pct"/>
          </w:tcPr>
          <w:p w14:paraId="59DE1944" w14:textId="77777777"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VA(256)</w:t>
            </w:r>
          </w:p>
        </w:tc>
        <w:tc>
          <w:tcPr>
            <w:tcW w:w="511" w:type="pct"/>
          </w:tcPr>
          <w:p w14:paraId="387C20D1" w14:textId="77777777" w:rsidR="007117B4" w:rsidRPr="003E243A" w:rsidRDefault="007117B4" w:rsidP="007117B4">
            <w:pPr>
              <w:rPr>
                <w:noProof/>
                <w:sz w:val="18"/>
                <w:szCs w:val="18"/>
              </w:rPr>
            </w:pPr>
            <w:r w:rsidRPr="003E243A">
              <w:rPr>
                <w:rFonts w:asciiTheme="minorEastAsia" w:eastAsiaTheme="minorEastAsia" w:hAnsiTheme="minorEastAsia"/>
                <w:noProof/>
                <w:sz w:val="18"/>
                <w:szCs w:val="18"/>
              </w:rPr>
              <w:t>O</w:t>
            </w:r>
          </w:p>
        </w:tc>
        <w:tc>
          <w:tcPr>
            <w:tcW w:w="1361" w:type="pct"/>
            <w:vAlign w:val="center"/>
          </w:tcPr>
          <w:p w14:paraId="0D03C6F9" w14:textId="77777777" w:rsidR="007117B4" w:rsidRPr="00757F8B" w:rsidRDefault="007117B4"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纸票承兑放行，委托承兑放行，电票承兑放行，质押受理放行，票据池入池必输</w:t>
            </w:r>
          </w:p>
          <w:p w14:paraId="64F4F826" w14:textId="77777777" w:rsidR="007117B4" w:rsidRPr="00757F8B" w:rsidRDefault="007117B4" w:rsidP="007117B4">
            <w:pPr>
              <w:pStyle w:val="affe"/>
              <w:spacing w:line="240" w:lineRule="exact"/>
              <w:jc w:val="both"/>
              <w:rPr>
                <w:rFonts w:asciiTheme="minorEastAsia" w:eastAsiaTheme="minorEastAsia" w:hAnsiTheme="minorEastAsia"/>
                <w:kern w:val="2"/>
                <w:sz w:val="18"/>
                <w:szCs w:val="18"/>
              </w:rPr>
            </w:pPr>
          </w:p>
          <w:p w14:paraId="24E0C4C4" w14:textId="77777777" w:rsidR="007117B4" w:rsidRPr="00757F8B" w:rsidRDefault="007117B4"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格式：</w:t>
            </w:r>
          </w:p>
          <w:p w14:paraId="5DE94973" w14:textId="77777777" w:rsidR="007117B4" w:rsidRPr="00757F8B" w:rsidRDefault="003577E8"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保证金主账号@保证金分账号@保证金单号@保证金冻结金额</w:t>
            </w:r>
            <w:r w:rsidR="00827FCD" w:rsidRPr="003577E8">
              <w:rPr>
                <w:rFonts w:asciiTheme="minorEastAsia" w:eastAsiaTheme="minorEastAsia" w:hAnsiTheme="minorEastAsia" w:hint="eastAsia"/>
                <w:color w:val="FF0000"/>
                <w:kern w:val="2"/>
                <w:sz w:val="18"/>
                <w:szCs w:val="18"/>
              </w:rPr>
              <w:t>$</w:t>
            </w:r>
            <w:r w:rsidRPr="00757F8B">
              <w:rPr>
                <w:rFonts w:asciiTheme="minorEastAsia" w:eastAsiaTheme="minorEastAsia" w:hAnsiTheme="minorEastAsia"/>
                <w:kern w:val="2"/>
                <w:sz w:val="18"/>
                <w:szCs w:val="18"/>
              </w:rPr>
              <w:t>保证金主账号@保</w:t>
            </w:r>
            <w:r w:rsidRPr="00757F8B">
              <w:rPr>
                <w:rFonts w:asciiTheme="minorEastAsia" w:eastAsiaTheme="minorEastAsia" w:hAnsiTheme="minorEastAsia"/>
                <w:kern w:val="2"/>
                <w:sz w:val="18"/>
                <w:szCs w:val="18"/>
              </w:rPr>
              <w:lastRenderedPageBreak/>
              <w:t>证金分账号@保证金单号</w:t>
            </w:r>
            <w:r>
              <w:rPr>
                <w:rFonts w:asciiTheme="minorEastAsia" w:eastAsiaTheme="minorEastAsia" w:hAnsiTheme="minorEastAsia" w:hint="eastAsia"/>
                <w:kern w:val="2"/>
                <w:sz w:val="18"/>
                <w:szCs w:val="18"/>
              </w:rPr>
              <w:t>1</w:t>
            </w:r>
            <w:r w:rsidRPr="00757F8B">
              <w:rPr>
                <w:rFonts w:asciiTheme="minorEastAsia" w:eastAsiaTheme="minorEastAsia" w:hAnsiTheme="minorEastAsia"/>
                <w:kern w:val="2"/>
                <w:sz w:val="18"/>
                <w:szCs w:val="18"/>
              </w:rPr>
              <w:t>@保证金冻结金额</w:t>
            </w:r>
          </w:p>
        </w:tc>
      </w:tr>
      <w:tr w:rsidR="007117B4" w:rsidRPr="003E243A" w14:paraId="1926A9D6" w14:textId="77777777" w:rsidTr="0060129A">
        <w:trPr>
          <w:trHeight w:val="257"/>
        </w:trPr>
        <w:tc>
          <w:tcPr>
            <w:tcW w:w="843" w:type="pct"/>
            <w:vAlign w:val="center"/>
          </w:tcPr>
          <w:p w14:paraId="5D2ACF72" w14:textId="77777777" w:rsidR="007117B4" w:rsidRDefault="007117B4" w:rsidP="009236DB">
            <w:pPr>
              <w:rPr>
                <w:noProof/>
                <w:color w:val="000000"/>
                <w:sz w:val="18"/>
                <w:szCs w:val="18"/>
              </w:rPr>
            </w:pPr>
            <w:r w:rsidRPr="007117B4">
              <w:rPr>
                <w:noProof/>
                <w:color w:val="000000"/>
                <w:sz w:val="18"/>
                <w:szCs w:val="18"/>
              </w:rPr>
              <w:lastRenderedPageBreak/>
              <w:t>BailS</w:t>
            </w:r>
            <w:r w:rsidR="009236DB">
              <w:rPr>
                <w:noProof/>
                <w:color w:val="000000"/>
                <w:sz w:val="18"/>
                <w:szCs w:val="18"/>
              </w:rPr>
              <w:t>cale</w:t>
            </w:r>
          </w:p>
        </w:tc>
        <w:tc>
          <w:tcPr>
            <w:tcW w:w="943" w:type="pct"/>
            <w:vAlign w:val="center"/>
          </w:tcPr>
          <w:p w14:paraId="4E652480" w14:textId="77777777" w:rsidR="007117B4" w:rsidRPr="003E243A" w:rsidRDefault="009236DB" w:rsidP="007117B4">
            <w:pPr>
              <w:rPr>
                <w:noProof/>
                <w:color w:val="000000"/>
                <w:sz w:val="18"/>
                <w:szCs w:val="18"/>
              </w:rPr>
            </w:pPr>
            <w:r>
              <w:rPr>
                <w:rFonts w:hint="eastAsia"/>
                <w:noProof/>
                <w:color w:val="000000"/>
                <w:sz w:val="18"/>
                <w:szCs w:val="18"/>
              </w:rPr>
              <w:t>保</w:t>
            </w:r>
            <w:r>
              <w:rPr>
                <w:noProof/>
                <w:color w:val="000000"/>
                <w:sz w:val="18"/>
                <w:szCs w:val="18"/>
              </w:rPr>
              <w:t>证金比例</w:t>
            </w:r>
          </w:p>
        </w:tc>
        <w:tc>
          <w:tcPr>
            <w:tcW w:w="1342" w:type="pct"/>
          </w:tcPr>
          <w:p w14:paraId="19362568" w14:textId="77777777" w:rsidR="007117B4" w:rsidRPr="003E243A" w:rsidRDefault="009236DB" w:rsidP="007117B4">
            <w:pPr>
              <w:rPr>
                <w:rFonts w:asciiTheme="minorEastAsia" w:eastAsiaTheme="minorEastAsia" w:hAnsiTheme="minorEastAsia"/>
                <w:noProof/>
                <w:sz w:val="18"/>
                <w:szCs w:val="18"/>
              </w:rPr>
            </w:pPr>
            <w:r w:rsidRPr="009236DB">
              <w:rPr>
                <w:rFonts w:asciiTheme="minorEastAsia" w:eastAsiaTheme="minorEastAsia" w:hAnsiTheme="minorEastAsia" w:hint="eastAsia"/>
                <w:noProof/>
                <w:sz w:val="18"/>
                <w:szCs w:val="18"/>
              </w:rPr>
              <w:t>N</w:t>
            </w:r>
            <w:r w:rsidRPr="009236DB">
              <w:rPr>
                <w:rFonts w:asciiTheme="minorEastAsia" w:eastAsiaTheme="minorEastAsia" w:hAnsiTheme="minorEastAsia"/>
                <w:noProof/>
                <w:sz w:val="18"/>
                <w:szCs w:val="18"/>
              </w:rPr>
              <w:t>(</w:t>
            </w:r>
            <w:r w:rsidRPr="009236DB">
              <w:rPr>
                <w:rFonts w:asciiTheme="minorEastAsia" w:eastAsiaTheme="minorEastAsia" w:hAnsiTheme="minorEastAsia" w:hint="eastAsia"/>
                <w:noProof/>
                <w:sz w:val="18"/>
                <w:szCs w:val="18"/>
              </w:rPr>
              <w:t>4,2</w:t>
            </w:r>
            <w:r w:rsidRPr="009236DB">
              <w:rPr>
                <w:rFonts w:asciiTheme="minorEastAsia" w:eastAsiaTheme="minorEastAsia" w:hAnsiTheme="minorEastAsia"/>
                <w:noProof/>
                <w:sz w:val="18"/>
                <w:szCs w:val="18"/>
              </w:rPr>
              <w:t>)</w:t>
            </w:r>
          </w:p>
        </w:tc>
        <w:tc>
          <w:tcPr>
            <w:tcW w:w="511" w:type="pct"/>
          </w:tcPr>
          <w:p w14:paraId="4D45D7A1" w14:textId="77777777" w:rsidR="007117B4" w:rsidRPr="003E243A" w:rsidRDefault="009236DB" w:rsidP="007117B4">
            <w:pPr>
              <w:rPr>
                <w:rFonts w:asciiTheme="minorEastAsia" w:eastAsiaTheme="minorEastAsia" w:hAnsiTheme="minorEastAsia"/>
                <w:noProof/>
                <w:sz w:val="18"/>
                <w:szCs w:val="18"/>
              </w:rPr>
            </w:pPr>
            <w:r>
              <w:rPr>
                <w:rFonts w:asciiTheme="minorEastAsia" w:eastAsiaTheme="minorEastAsia" w:hAnsiTheme="minorEastAsia" w:hint="eastAsia"/>
                <w:noProof/>
                <w:sz w:val="18"/>
                <w:szCs w:val="18"/>
              </w:rPr>
              <w:t>0</w:t>
            </w:r>
          </w:p>
        </w:tc>
        <w:tc>
          <w:tcPr>
            <w:tcW w:w="1361" w:type="pct"/>
            <w:vAlign w:val="center"/>
          </w:tcPr>
          <w:p w14:paraId="0B6E14F5" w14:textId="77777777" w:rsidR="007117B4" w:rsidRPr="003E243A" w:rsidRDefault="009236DB" w:rsidP="007117B4">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有</w:t>
            </w:r>
            <w:r>
              <w:rPr>
                <w:rFonts w:asciiTheme="minorEastAsia" w:eastAsiaTheme="minorEastAsia" w:hAnsiTheme="minorEastAsia"/>
                <w:sz w:val="18"/>
                <w:szCs w:val="18"/>
              </w:rPr>
              <w:t>保证金时必</w:t>
            </w:r>
            <w:r>
              <w:rPr>
                <w:rFonts w:asciiTheme="minorEastAsia" w:eastAsiaTheme="minorEastAsia" w:hAnsiTheme="minorEastAsia" w:hint="eastAsia"/>
                <w:sz w:val="18"/>
                <w:szCs w:val="18"/>
              </w:rPr>
              <w:t>输</w:t>
            </w:r>
          </w:p>
        </w:tc>
      </w:tr>
    </w:tbl>
    <w:p w14:paraId="7B4E3E5F" w14:textId="77777777" w:rsidR="00E52210" w:rsidRPr="003E243A" w:rsidRDefault="00E52210" w:rsidP="00E52210">
      <w:pPr>
        <w:rPr>
          <w:noProof/>
        </w:rPr>
      </w:pPr>
    </w:p>
    <w:p w14:paraId="03BBB53B" w14:textId="77777777" w:rsidR="005C4420" w:rsidRPr="003E243A" w:rsidRDefault="005C4420" w:rsidP="005C4420">
      <w:pPr>
        <w:pStyle w:val="3"/>
        <w:rPr>
          <w:noProof/>
        </w:rPr>
      </w:pPr>
      <w:bookmarkStart w:id="130" w:name="_Toc380836966"/>
      <w:r w:rsidRPr="003E243A">
        <w:rPr>
          <w:noProof/>
        </w:rPr>
        <w:t>应答方报文结构</w:t>
      </w:r>
      <w:bookmarkEnd w:id="130"/>
    </w:p>
    <w:p w14:paraId="53244F81" w14:textId="77777777" w:rsidR="005C4420" w:rsidRPr="003E243A" w:rsidRDefault="005C4420" w:rsidP="005C4420">
      <w:pPr>
        <w:pStyle w:val="aff7"/>
        <w:spacing w:before="180" w:line="240" w:lineRule="auto"/>
        <w:ind w:left="210" w:right="210" w:firstLine="210"/>
        <w:rPr>
          <w:noProof/>
          <w:szCs w:val="21"/>
        </w:rPr>
      </w:pPr>
      <w:r w:rsidRPr="003E243A">
        <w:rPr>
          <w:noProof/>
          <w:szCs w:val="21"/>
        </w:rPr>
        <w:t>报文头</w:t>
      </w:r>
      <w:r w:rsidR="00354DBA" w:rsidRPr="003E243A">
        <w:rPr>
          <w:noProof/>
          <w:szCs w:val="21"/>
        </w:rPr>
        <w:t>内容</w:t>
      </w:r>
    </w:p>
    <w:p w14:paraId="330AF51C" w14:textId="77777777" w:rsidR="00BF6518" w:rsidRPr="003E243A" w:rsidRDefault="00BF6518" w:rsidP="00BF6518">
      <w:pPr>
        <w:pStyle w:val="2"/>
        <w:rPr>
          <w:noProof/>
        </w:rPr>
      </w:pPr>
      <w:bookmarkStart w:id="131" w:name="_Toc380836967"/>
      <w:r w:rsidRPr="003E243A">
        <w:rPr>
          <w:noProof/>
        </w:rPr>
        <w:t>同业额度占用</w:t>
      </w:r>
      <w:r w:rsidRPr="003E243A">
        <w:rPr>
          <w:noProof/>
        </w:rPr>
        <w:t>(</w:t>
      </w:r>
      <w:r w:rsidRPr="003E243A">
        <w:rPr>
          <w:noProof/>
        </w:rPr>
        <w:t>票据</w:t>
      </w:r>
      <w:r w:rsidRPr="003E243A">
        <w:rPr>
          <w:noProof/>
        </w:rPr>
        <w:t>-&gt;</w:t>
      </w:r>
      <w:r w:rsidRPr="003E243A">
        <w:rPr>
          <w:noProof/>
        </w:rPr>
        <w:t>信贷</w:t>
      </w:r>
      <w:r w:rsidRPr="003E243A">
        <w:rPr>
          <w:noProof/>
        </w:rPr>
        <w:t>)</w:t>
      </w:r>
      <w:bookmarkEnd w:id="131"/>
    </w:p>
    <w:p w14:paraId="466A0691" w14:textId="77777777" w:rsidR="00BF6518" w:rsidRPr="003E243A" w:rsidRDefault="00BF6518" w:rsidP="00BF6518">
      <w:pPr>
        <w:pStyle w:val="3"/>
        <w:rPr>
          <w:noProof/>
        </w:rPr>
      </w:pPr>
      <w:bookmarkStart w:id="132" w:name="_Toc380836968"/>
      <w:r w:rsidRPr="003E243A">
        <w:rPr>
          <w:noProof/>
        </w:rPr>
        <w:t>交易描述</w:t>
      </w:r>
      <w:bookmarkEnd w:id="132"/>
      <w:r w:rsidRPr="003E243A">
        <w:rPr>
          <w:noProof/>
        </w:rPr>
        <w:tab/>
      </w:r>
    </w:p>
    <w:p w14:paraId="6C8AC8E2" w14:textId="77777777" w:rsidR="00BF6518" w:rsidRPr="003E243A" w:rsidRDefault="005B054C" w:rsidP="00BF6518">
      <w:pPr>
        <w:numPr>
          <w:ilvl w:val="0"/>
          <w:numId w:val="2"/>
        </w:numPr>
        <w:spacing w:line="360" w:lineRule="auto"/>
        <w:rPr>
          <w:rFonts w:ascii="宋体" w:hAnsi="宋体"/>
          <w:noProof/>
          <w:szCs w:val="21"/>
        </w:rPr>
      </w:pPr>
      <w:r w:rsidRPr="003E243A">
        <w:rPr>
          <w:rFonts w:ascii="宋体" w:hAnsi="宋体"/>
          <w:noProof/>
          <w:szCs w:val="21"/>
        </w:rPr>
        <w:t>票据系统主动向信贷系统发起同业额度的占用操作</w:t>
      </w:r>
      <w:r w:rsidR="00BF6518" w:rsidRPr="003E243A">
        <w:rPr>
          <w:rFonts w:ascii="宋体" w:hAnsi="宋体"/>
          <w:noProof/>
          <w:szCs w:val="21"/>
        </w:rPr>
        <w:t>。</w:t>
      </w:r>
    </w:p>
    <w:p w14:paraId="234968A2" w14:textId="77777777" w:rsidR="00BF6518" w:rsidRPr="003E243A" w:rsidRDefault="00BF6518" w:rsidP="005B054C">
      <w:pPr>
        <w:numPr>
          <w:ilvl w:val="0"/>
          <w:numId w:val="2"/>
        </w:numPr>
        <w:spacing w:line="360" w:lineRule="auto"/>
        <w:rPr>
          <w:rFonts w:ascii="宋体" w:hAnsi="宋体"/>
          <w:noProof/>
          <w:szCs w:val="21"/>
        </w:rPr>
      </w:pPr>
      <w:r w:rsidRPr="003E243A">
        <w:rPr>
          <w:rFonts w:ascii="宋体" w:hAnsi="宋体"/>
          <w:noProof/>
          <w:szCs w:val="21"/>
        </w:rPr>
        <w:t>信贷系统</w:t>
      </w:r>
      <w:r w:rsidR="005B054C" w:rsidRPr="003E243A">
        <w:rPr>
          <w:rFonts w:ascii="宋体" w:hAnsi="宋体"/>
          <w:noProof/>
          <w:szCs w:val="21"/>
        </w:rPr>
        <w:t>接收到票据系统占用恢复申请时按申请报文中金额进行同业额度的扣减</w:t>
      </w:r>
    </w:p>
    <w:p w14:paraId="523FE34C" w14:textId="77777777" w:rsidR="00BF6518" w:rsidRPr="003E243A" w:rsidRDefault="005B054C" w:rsidP="00BF6518">
      <w:pPr>
        <w:numPr>
          <w:ilvl w:val="0"/>
          <w:numId w:val="2"/>
        </w:numPr>
        <w:spacing w:line="360" w:lineRule="auto"/>
        <w:rPr>
          <w:rFonts w:ascii="宋体" w:hAnsi="宋体"/>
          <w:noProof/>
          <w:szCs w:val="21"/>
        </w:rPr>
      </w:pPr>
      <w:r w:rsidRPr="003E243A">
        <w:rPr>
          <w:rFonts w:ascii="宋体" w:hAnsi="宋体"/>
          <w:noProof/>
          <w:szCs w:val="21"/>
        </w:rPr>
        <w:t>申请</w:t>
      </w:r>
      <w:r w:rsidR="00BF6518" w:rsidRPr="003E243A">
        <w:rPr>
          <w:rFonts w:ascii="宋体" w:hAnsi="宋体"/>
          <w:noProof/>
          <w:szCs w:val="21"/>
        </w:rPr>
        <w:t>类型包括：</w:t>
      </w:r>
    </w:p>
    <w:p w14:paraId="77FFA948" w14:textId="77777777" w:rsidR="00BF6518" w:rsidRPr="00CC49F0" w:rsidRDefault="005B054C" w:rsidP="00CC49F0">
      <w:pPr>
        <w:pStyle w:val="af1"/>
        <w:numPr>
          <w:ilvl w:val="0"/>
          <w:numId w:val="8"/>
        </w:numPr>
        <w:spacing w:line="360" w:lineRule="auto"/>
        <w:ind w:firstLineChars="0"/>
        <w:rPr>
          <w:rFonts w:ascii="宋体" w:hAnsi="宋体"/>
          <w:noProof/>
          <w:szCs w:val="21"/>
        </w:rPr>
      </w:pPr>
      <w:r w:rsidRPr="003E243A">
        <w:rPr>
          <w:rFonts w:ascii="宋体" w:hAnsi="宋体"/>
          <w:noProof/>
          <w:szCs w:val="21"/>
        </w:rPr>
        <w:t>同业额度占用</w:t>
      </w:r>
    </w:p>
    <w:p w14:paraId="260E24B8" w14:textId="77777777" w:rsidR="00BF6518" w:rsidRPr="003E243A" w:rsidRDefault="00BF6518" w:rsidP="00BF6518">
      <w:pPr>
        <w:pStyle w:val="3"/>
        <w:rPr>
          <w:noProof/>
        </w:rPr>
      </w:pPr>
      <w:bookmarkStart w:id="133" w:name="_Toc380836969"/>
      <w:r w:rsidRPr="003E243A">
        <w:rPr>
          <w:noProof/>
        </w:rPr>
        <w:t>交易码</w:t>
      </w:r>
      <w:bookmarkEnd w:id="133"/>
    </w:p>
    <w:p w14:paraId="07A38089" w14:textId="77777777" w:rsidR="00BF6518" w:rsidRPr="003E243A" w:rsidRDefault="00E3058D" w:rsidP="00BF6518">
      <w:pPr>
        <w:numPr>
          <w:ilvl w:val="0"/>
          <w:numId w:val="2"/>
        </w:numPr>
        <w:spacing w:line="360" w:lineRule="auto"/>
        <w:rPr>
          <w:b/>
          <w:noProof/>
        </w:rPr>
      </w:pPr>
      <w:r>
        <w:rPr>
          <w:rFonts w:hint="eastAsia"/>
          <w:b/>
          <w:noProof/>
          <w:szCs w:val="21"/>
        </w:rPr>
        <w:t>8000</w:t>
      </w:r>
      <w:r w:rsidR="009E3FB0">
        <w:rPr>
          <w:rFonts w:hint="eastAsia"/>
          <w:b/>
          <w:noProof/>
          <w:szCs w:val="21"/>
        </w:rPr>
        <w:t>0</w:t>
      </w:r>
      <w:r>
        <w:rPr>
          <w:rFonts w:hint="eastAsia"/>
          <w:b/>
          <w:noProof/>
          <w:szCs w:val="21"/>
        </w:rPr>
        <w:t>1</w:t>
      </w:r>
    </w:p>
    <w:p w14:paraId="2686CB82" w14:textId="77777777" w:rsidR="00DC6248" w:rsidRDefault="00BF6518" w:rsidP="00DC6248">
      <w:pPr>
        <w:pStyle w:val="3"/>
        <w:rPr>
          <w:noProof/>
        </w:rPr>
      </w:pPr>
      <w:bookmarkStart w:id="134" w:name="_Toc380836970"/>
      <w:r w:rsidRPr="003E243A">
        <w:rPr>
          <w:noProof/>
        </w:rPr>
        <w:t>发起方报文结构</w:t>
      </w:r>
      <w:bookmarkEnd w:id="134"/>
    </w:p>
    <w:p w14:paraId="1C39F57F" w14:textId="77777777" w:rsidR="00DC6248" w:rsidRPr="00DC6248" w:rsidRDefault="00DC6248" w:rsidP="00DC6248">
      <w:r>
        <w:rPr>
          <w:rFonts w:hint="eastAsia"/>
        </w:rPr>
        <w:t>报文头</w:t>
      </w:r>
    </w:p>
    <w:p w14:paraId="768BD69C" w14:textId="77777777" w:rsidR="00D745B9" w:rsidRDefault="00D745B9" w:rsidP="00BF6518">
      <w:pPr>
        <w:pStyle w:val="3"/>
        <w:rPr>
          <w:noProof/>
        </w:rPr>
      </w:pPr>
      <w:bookmarkStart w:id="135" w:name="_Toc380836971"/>
      <w:r>
        <w:rPr>
          <w:rFonts w:hint="eastAsia"/>
          <w:noProof/>
        </w:rPr>
        <w:t>发起方文档结构</w:t>
      </w:r>
      <w:bookmarkEnd w:id="1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9"/>
        <w:gridCol w:w="2100"/>
        <w:gridCol w:w="1698"/>
        <w:gridCol w:w="912"/>
        <w:gridCol w:w="2403"/>
      </w:tblGrid>
      <w:tr w:rsidR="00D745B9" w:rsidRPr="003E243A" w14:paraId="4156A0BF" w14:textId="77777777" w:rsidTr="005C228F">
        <w:trPr>
          <w:trHeight w:val="120"/>
          <w:tblHeader/>
        </w:trPr>
        <w:tc>
          <w:tcPr>
            <w:tcW w:w="827" w:type="pct"/>
            <w:shd w:val="clear" w:color="auto" w:fill="CCE8CF" w:themeFill="background1"/>
            <w:vAlign w:val="center"/>
          </w:tcPr>
          <w:p w14:paraId="6DB517D4" w14:textId="77777777" w:rsidR="00D745B9" w:rsidRPr="003E243A" w:rsidRDefault="00D745B9"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CCE8CF" w:themeFill="background1"/>
            <w:vAlign w:val="center"/>
          </w:tcPr>
          <w:p w14:paraId="57601547" w14:textId="77777777" w:rsidR="00D745B9" w:rsidRPr="003E243A" w:rsidRDefault="00D745B9"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CCE8CF" w:themeFill="background1"/>
            <w:vAlign w:val="center"/>
          </w:tcPr>
          <w:p w14:paraId="1C1D28FA" w14:textId="77777777" w:rsidR="00D745B9" w:rsidRPr="003E243A" w:rsidRDefault="00D745B9"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CCE8CF" w:themeFill="background1"/>
          </w:tcPr>
          <w:p w14:paraId="25B9ACAE" w14:textId="77777777" w:rsidR="00D745B9" w:rsidRPr="003E243A" w:rsidRDefault="00D745B9"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CCE8CF" w:themeFill="background1"/>
            <w:vAlign w:val="center"/>
          </w:tcPr>
          <w:p w14:paraId="5F2248FB" w14:textId="77777777" w:rsidR="00D745B9" w:rsidRPr="003E243A" w:rsidRDefault="00D745B9"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D745B9" w:rsidRPr="003E243A" w14:paraId="637E7320" w14:textId="77777777" w:rsidTr="005C228F">
        <w:trPr>
          <w:trHeight w:val="257"/>
        </w:trPr>
        <w:tc>
          <w:tcPr>
            <w:tcW w:w="827" w:type="pct"/>
          </w:tcPr>
          <w:p w14:paraId="336197E1" w14:textId="77777777" w:rsidR="00D745B9" w:rsidRPr="003E243A" w:rsidRDefault="00D745B9" w:rsidP="005C228F">
            <w:pPr>
              <w:rPr>
                <w:noProof/>
                <w:sz w:val="18"/>
                <w:szCs w:val="18"/>
              </w:rPr>
            </w:pPr>
            <w:r>
              <w:rPr>
                <w:rFonts w:hint="eastAsia"/>
                <w:noProof/>
                <w:sz w:val="18"/>
                <w:szCs w:val="18"/>
              </w:rPr>
              <w:t>SerialNo</w:t>
            </w:r>
          </w:p>
        </w:tc>
        <w:tc>
          <w:tcPr>
            <w:tcW w:w="1232" w:type="pct"/>
          </w:tcPr>
          <w:p w14:paraId="420C5A12" w14:textId="77777777" w:rsidR="00D745B9" w:rsidRPr="003E243A" w:rsidRDefault="00D745B9" w:rsidP="00D745B9">
            <w:pPr>
              <w:rPr>
                <w:noProof/>
                <w:sz w:val="18"/>
                <w:szCs w:val="18"/>
              </w:rPr>
            </w:pPr>
            <w:r>
              <w:rPr>
                <w:rFonts w:hint="eastAsia"/>
                <w:noProof/>
                <w:sz w:val="18"/>
                <w:szCs w:val="18"/>
              </w:rPr>
              <w:t>批次号</w:t>
            </w:r>
          </w:p>
        </w:tc>
        <w:tc>
          <w:tcPr>
            <w:tcW w:w="996" w:type="pct"/>
            <w:vAlign w:val="center"/>
          </w:tcPr>
          <w:p w14:paraId="6EE83B61" w14:textId="77777777" w:rsidR="00D745B9" w:rsidRPr="003E243A" w:rsidRDefault="00D745B9" w:rsidP="00D745B9">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32</w:t>
            </w:r>
            <w:r w:rsidRPr="003E243A">
              <w:rPr>
                <w:rFonts w:asciiTheme="minorEastAsia" w:eastAsiaTheme="minorEastAsia" w:hAnsiTheme="minorEastAsia"/>
                <w:sz w:val="18"/>
                <w:szCs w:val="18"/>
              </w:rPr>
              <w:t>)</w:t>
            </w:r>
          </w:p>
        </w:tc>
        <w:tc>
          <w:tcPr>
            <w:tcW w:w="535" w:type="pct"/>
          </w:tcPr>
          <w:p w14:paraId="5E3AE615" w14:textId="77777777"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1499988F" w14:textId="77777777" w:rsidR="00D745B9" w:rsidRPr="003E243A" w:rsidRDefault="00D745B9" w:rsidP="005C228F">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同一个批次的给相同的值</w:t>
            </w:r>
          </w:p>
        </w:tc>
      </w:tr>
      <w:tr w:rsidR="00D745B9" w:rsidRPr="003E243A" w14:paraId="4640C8DE" w14:textId="77777777" w:rsidTr="005C228F">
        <w:trPr>
          <w:trHeight w:val="257"/>
        </w:trPr>
        <w:tc>
          <w:tcPr>
            <w:tcW w:w="827" w:type="pct"/>
          </w:tcPr>
          <w:p w14:paraId="05136FEA" w14:textId="77777777" w:rsidR="00D745B9" w:rsidRPr="003E243A" w:rsidRDefault="00D745B9" w:rsidP="005C228F">
            <w:pPr>
              <w:rPr>
                <w:noProof/>
                <w:sz w:val="18"/>
                <w:szCs w:val="18"/>
              </w:rPr>
            </w:pPr>
            <w:r>
              <w:rPr>
                <w:rFonts w:hint="eastAsia"/>
                <w:noProof/>
                <w:sz w:val="18"/>
                <w:szCs w:val="18"/>
              </w:rPr>
              <w:t>BankNo</w:t>
            </w:r>
          </w:p>
        </w:tc>
        <w:tc>
          <w:tcPr>
            <w:tcW w:w="1232" w:type="pct"/>
          </w:tcPr>
          <w:p w14:paraId="55B91CF4" w14:textId="77777777" w:rsidR="00D745B9" w:rsidRPr="003E243A" w:rsidRDefault="00D745B9" w:rsidP="005C228F">
            <w:pPr>
              <w:rPr>
                <w:noProof/>
                <w:sz w:val="18"/>
                <w:szCs w:val="18"/>
              </w:rPr>
            </w:pPr>
            <w:r w:rsidRPr="003E243A">
              <w:rPr>
                <w:noProof/>
                <w:sz w:val="18"/>
                <w:szCs w:val="18"/>
              </w:rPr>
              <w:t>授信客户客户编号</w:t>
            </w:r>
          </w:p>
        </w:tc>
        <w:tc>
          <w:tcPr>
            <w:tcW w:w="996" w:type="pct"/>
            <w:vAlign w:val="center"/>
          </w:tcPr>
          <w:p w14:paraId="39989847" w14:textId="77777777"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VA(12)</w:t>
            </w:r>
          </w:p>
        </w:tc>
        <w:tc>
          <w:tcPr>
            <w:tcW w:w="535" w:type="pct"/>
          </w:tcPr>
          <w:p w14:paraId="2E16BB41" w14:textId="77777777"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391A6FD3" w14:textId="77777777"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12位联行号</w:t>
            </w:r>
          </w:p>
        </w:tc>
      </w:tr>
      <w:tr w:rsidR="00D745B9" w:rsidRPr="003E243A" w14:paraId="7A1D1925" w14:textId="77777777" w:rsidTr="005C228F">
        <w:trPr>
          <w:trHeight w:val="257"/>
        </w:trPr>
        <w:tc>
          <w:tcPr>
            <w:tcW w:w="827" w:type="pct"/>
          </w:tcPr>
          <w:p w14:paraId="3E66D6F9" w14:textId="77777777" w:rsidR="00D745B9" w:rsidRDefault="00D745B9" w:rsidP="005C228F">
            <w:pPr>
              <w:rPr>
                <w:noProof/>
                <w:sz w:val="18"/>
                <w:szCs w:val="18"/>
              </w:rPr>
            </w:pPr>
            <w:r>
              <w:rPr>
                <w:rFonts w:hint="eastAsia"/>
                <w:noProof/>
                <w:sz w:val="18"/>
                <w:szCs w:val="18"/>
              </w:rPr>
              <w:t>BillNo</w:t>
            </w:r>
          </w:p>
        </w:tc>
        <w:tc>
          <w:tcPr>
            <w:tcW w:w="1232" w:type="pct"/>
          </w:tcPr>
          <w:p w14:paraId="0A51DEA2" w14:textId="77777777" w:rsidR="00D745B9" w:rsidRPr="003E243A" w:rsidRDefault="00D745B9" w:rsidP="005C228F">
            <w:pPr>
              <w:rPr>
                <w:noProof/>
                <w:sz w:val="18"/>
                <w:szCs w:val="18"/>
              </w:rPr>
            </w:pPr>
            <w:r>
              <w:rPr>
                <w:rFonts w:hint="eastAsia"/>
                <w:noProof/>
                <w:sz w:val="18"/>
                <w:szCs w:val="18"/>
              </w:rPr>
              <w:t>票据号</w:t>
            </w:r>
          </w:p>
        </w:tc>
        <w:tc>
          <w:tcPr>
            <w:tcW w:w="996" w:type="pct"/>
            <w:vAlign w:val="center"/>
          </w:tcPr>
          <w:p w14:paraId="01D6ADF8" w14:textId="77777777"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32</w:t>
            </w:r>
            <w:r w:rsidRPr="003E243A">
              <w:rPr>
                <w:rFonts w:asciiTheme="minorEastAsia" w:eastAsiaTheme="minorEastAsia" w:hAnsiTheme="minorEastAsia"/>
                <w:sz w:val="18"/>
                <w:szCs w:val="18"/>
              </w:rPr>
              <w:t>)</w:t>
            </w:r>
          </w:p>
        </w:tc>
        <w:tc>
          <w:tcPr>
            <w:tcW w:w="535" w:type="pct"/>
          </w:tcPr>
          <w:p w14:paraId="23DCB0A7" w14:textId="77777777" w:rsidR="00D745B9" w:rsidRPr="003E243A" w:rsidRDefault="00D745B9" w:rsidP="005C228F">
            <w:pPr>
              <w:pStyle w:val="affe"/>
              <w:spacing w:line="240" w:lineRule="exact"/>
              <w:jc w:val="both"/>
              <w:rPr>
                <w:rFonts w:asciiTheme="minorEastAsia" w:eastAsiaTheme="minorEastAsia" w:hAnsiTheme="minorEastAsia"/>
                <w:sz w:val="18"/>
                <w:szCs w:val="18"/>
              </w:rPr>
            </w:pPr>
          </w:p>
        </w:tc>
        <w:tc>
          <w:tcPr>
            <w:tcW w:w="1410" w:type="pct"/>
            <w:vAlign w:val="center"/>
          </w:tcPr>
          <w:p w14:paraId="6471BAEE" w14:textId="77777777" w:rsidR="00D745B9" w:rsidRPr="003E243A" w:rsidRDefault="00D745B9" w:rsidP="005C228F">
            <w:pPr>
              <w:pStyle w:val="affe"/>
              <w:spacing w:line="240" w:lineRule="exact"/>
              <w:jc w:val="both"/>
              <w:rPr>
                <w:rFonts w:asciiTheme="minorEastAsia" w:eastAsiaTheme="minorEastAsia" w:hAnsiTheme="minorEastAsia"/>
                <w:sz w:val="18"/>
                <w:szCs w:val="18"/>
              </w:rPr>
            </w:pPr>
          </w:p>
        </w:tc>
      </w:tr>
      <w:tr w:rsidR="00D745B9" w:rsidRPr="003E243A" w14:paraId="71E12B81" w14:textId="77777777" w:rsidTr="005C228F">
        <w:trPr>
          <w:trHeight w:val="257"/>
        </w:trPr>
        <w:tc>
          <w:tcPr>
            <w:tcW w:w="827" w:type="pct"/>
          </w:tcPr>
          <w:p w14:paraId="495A94BB" w14:textId="77777777" w:rsidR="00D745B9" w:rsidRPr="003E243A" w:rsidRDefault="00D745B9" w:rsidP="005C228F">
            <w:pPr>
              <w:rPr>
                <w:noProof/>
                <w:sz w:val="18"/>
                <w:szCs w:val="18"/>
              </w:rPr>
            </w:pPr>
            <w:r>
              <w:rPr>
                <w:rFonts w:hint="eastAsia"/>
                <w:noProof/>
                <w:sz w:val="18"/>
                <w:szCs w:val="18"/>
              </w:rPr>
              <w:t>OperateSum</w:t>
            </w:r>
          </w:p>
        </w:tc>
        <w:tc>
          <w:tcPr>
            <w:tcW w:w="1232" w:type="pct"/>
          </w:tcPr>
          <w:p w14:paraId="3308A02D" w14:textId="77777777" w:rsidR="00D745B9" w:rsidRPr="003E243A" w:rsidRDefault="00D745B9" w:rsidP="005C228F">
            <w:pPr>
              <w:rPr>
                <w:noProof/>
                <w:sz w:val="18"/>
                <w:szCs w:val="18"/>
              </w:rPr>
            </w:pPr>
            <w:r w:rsidRPr="003E243A">
              <w:rPr>
                <w:noProof/>
                <w:sz w:val="18"/>
                <w:szCs w:val="18"/>
              </w:rPr>
              <w:t>占用金额</w:t>
            </w:r>
          </w:p>
        </w:tc>
        <w:tc>
          <w:tcPr>
            <w:tcW w:w="996" w:type="pct"/>
          </w:tcPr>
          <w:p w14:paraId="6CF5BACF" w14:textId="77777777" w:rsidR="00D745B9" w:rsidRPr="003E243A" w:rsidRDefault="00D745B9" w:rsidP="005C228F">
            <w:pPr>
              <w:rPr>
                <w:noProof/>
                <w:sz w:val="18"/>
                <w:szCs w:val="18"/>
              </w:rPr>
            </w:pPr>
            <w:r>
              <w:rPr>
                <w:rFonts w:asciiTheme="minorEastAsia" w:eastAsiaTheme="minorEastAsia" w:hAnsiTheme="minorEastAsia" w:hint="eastAsia"/>
                <w:noProof/>
                <w:sz w:val="18"/>
                <w:szCs w:val="18"/>
              </w:rPr>
              <w:t>N</w:t>
            </w:r>
            <w:r w:rsidRPr="003E243A">
              <w:rPr>
                <w:rFonts w:asciiTheme="minorEastAsia" w:eastAsiaTheme="minorEastAsia" w:hAnsiTheme="minorEastAsia"/>
                <w:noProof/>
                <w:sz w:val="18"/>
                <w:szCs w:val="18"/>
              </w:rPr>
              <w:t>(18</w:t>
            </w:r>
            <w:r>
              <w:rPr>
                <w:rFonts w:asciiTheme="minorEastAsia" w:eastAsiaTheme="minorEastAsia" w:hAnsiTheme="minorEastAsia" w:hint="eastAsia"/>
                <w:noProof/>
                <w:sz w:val="18"/>
                <w:szCs w:val="18"/>
              </w:rPr>
              <w:t>,2</w:t>
            </w:r>
            <w:r w:rsidRPr="003E243A">
              <w:rPr>
                <w:rFonts w:asciiTheme="minorEastAsia" w:eastAsiaTheme="minorEastAsia" w:hAnsiTheme="minorEastAsia"/>
                <w:noProof/>
                <w:sz w:val="18"/>
                <w:szCs w:val="18"/>
              </w:rPr>
              <w:t>)</w:t>
            </w:r>
          </w:p>
        </w:tc>
        <w:tc>
          <w:tcPr>
            <w:tcW w:w="535" w:type="pct"/>
          </w:tcPr>
          <w:p w14:paraId="2A0C7696" w14:textId="77777777"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3B2E14CF" w14:textId="77777777" w:rsidR="00D745B9" w:rsidRPr="003E243A" w:rsidRDefault="00D745B9" w:rsidP="005C228F">
            <w:pPr>
              <w:pStyle w:val="affe"/>
              <w:spacing w:line="240" w:lineRule="exact"/>
              <w:jc w:val="both"/>
              <w:rPr>
                <w:rFonts w:asciiTheme="minorEastAsia" w:eastAsiaTheme="minorEastAsia" w:hAnsiTheme="minorEastAsia"/>
                <w:sz w:val="18"/>
                <w:szCs w:val="18"/>
              </w:rPr>
            </w:pPr>
          </w:p>
        </w:tc>
      </w:tr>
    </w:tbl>
    <w:p w14:paraId="664ED9B0" w14:textId="77777777" w:rsidR="00D745B9" w:rsidRPr="00D745B9" w:rsidRDefault="00D745B9" w:rsidP="00D745B9"/>
    <w:p w14:paraId="7A022F71" w14:textId="77777777" w:rsidR="00BF6518" w:rsidRPr="003E243A" w:rsidRDefault="00BF6518" w:rsidP="00BF6518">
      <w:pPr>
        <w:pStyle w:val="3"/>
        <w:rPr>
          <w:noProof/>
        </w:rPr>
      </w:pPr>
      <w:bookmarkStart w:id="136" w:name="_Toc380836972"/>
      <w:r w:rsidRPr="003E243A">
        <w:rPr>
          <w:noProof/>
        </w:rPr>
        <w:lastRenderedPageBreak/>
        <w:t>应答方报文结构</w:t>
      </w:r>
      <w:bookmarkEnd w:id="136"/>
    </w:p>
    <w:p w14:paraId="40E30194" w14:textId="77777777" w:rsidR="00BF6518" w:rsidRDefault="00963F75" w:rsidP="00CC49F0">
      <w:pPr>
        <w:pStyle w:val="aff7"/>
        <w:spacing w:before="180" w:line="240" w:lineRule="auto"/>
        <w:ind w:leftChars="0" w:left="0" w:right="210" w:firstLineChars="0" w:firstLine="0"/>
        <w:rPr>
          <w:noProof/>
          <w:szCs w:val="21"/>
        </w:rPr>
      </w:pPr>
      <w:r>
        <w:rPr>
          <w:rFonts w:hint="eastAsia"/>
          <w:noProof/>
          <w:szCs w:val="21"/>
        </w:rPr>
        <w:t>报</w:t>
      </w:r>
      <w:r>
        <w:rPr>
          <w:noProof/>
          <w:szCs w:val="21"/>
        </w:rPr>
        <w:t>文头</w:t>
      </w:r>
    </w:p>
    <w:p w14:paraId="5FC06A99" w14:textId="77777777" w:rsidR="005C228F" w:rsidRDefault="005C228F" w:rsidP="005C228F">
      <w:pPr>
        <w:pStyle w:val="3"/>
        <w:rPr>
          <w:noProof/>
          <w:szCs w:val="21"/>
        </w:rPr>
      </w:pPr>
      <w:bookmarkStart w:id="137" w:name="_Toc380836973"/>
      <w:r>
        <w:rPr>
          <w:rFonts w:hint="eastAsia"/>
          <w:noProof/>
          <w:szCs w:val="21"/>
        </w:rPr>
        <w:t>应答方文档结构</w:t>
      </w:r>
      <w:bookmarkEnd w:id="1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9"/>
        <w:gridCol w:w="2100"/>
        <w:gridCol w:w="1698"/>
        <w:gridCol w:w="912"/>
        <w:gridCol w:w="2403"/>
      </w:tblGrid>
      <w:tr w:rsidR="005C228F" w:rsidRPr="003E243A" w14:paraId="19AA27F2" w14:textId="77777777" w:rsidTr="005C228F">
        <w:trPr>
          <w:trHeight w:val="120"/>
          <w:tblHeader/>
        </w:trPr>
        <w:tc>
          <w:tcPr>
            <w:tcW w:w="827" w:type="pct"/>
            <w:shd w:val="clear" w:color="auto" w:fill="CCE8CF" w:themeFill="background1"/>
            <w:vAlign w:val="center"/>
          </w:tcPr>
          <w:p w14:paraId="73C655A2" w14:textId="77777777" w:rsidR="005C228F" w:rsidRPr="003E243A" w:rsidRDefault="005C228F"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CCE8CF" w:themeFill="background1"/>
            <w:vAlign w:val="center"/>
          </w:tcPr>
          <w:p w14:paraId="1AD010D4" w14:textId="77777777" w:rsidR="005C228F" w:rsidRPr="003E243A" w:rsidRDefault="005C228F"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CCE8CF" w:themeFill="background1"/>
            <w:vAlign w:val="center"/>
          </w:tcPr>
          <w:p w14:paraId="3B225AED" w14:textId="77777777" w:rsidR="005C228F" w:rsidRPr="003E243A" w:rsidRDefault="005C228F"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CCE8CF" w:themeFill="background1"/>
          </w:tcPr>
          <w:p w14:paraId="3006FBA2" w14:textId="77777777" w:rsidR="005C228F" w:rsidRPr="003E243A" w:rsidRDefault="005C228F"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CCE8CF" w:themeFill="background1"/>
            <w:vAlign w:val="center"/>
          </w:tcPr>
          <w:p w14:paraId="16F03EE9" w14:textId="77777777" w:rsidR="005C228F" w:rsidRPr="003E243A" w:rsidRDefault="005C228F"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5C228F" w:rsidRPr="003E243A" w14:paraId="68070726" w14:textId="77777777" w:rsidTr="005C228F">
        <w:trPr>
          <w:trHeight w:val="257"/>
        </w:trPr>
        <w:tc>
          <w:tcPr>
            <w:tcW w:w="827" w:type="pct"/>
          </w:tcPr>
          <w:p w14:paraId="2FCB2457" w14:textId="77777777" w:rsidR="005C228F" w:rsidRPr="003E243A" w:rsidRDefault="005C228F" w:rsidP="005C228F">
            <w:pPr>
              <w:rPr>
                <w:noProof/>
                <w:sz w:val="18"/>
                <w:szCs w:val="18"/>
              </w:rPr>
            </w:pPr>
            <w:r>
              <w:rPr>
                <w:rFonts w:hint="eastAsia"/>
                <w:noProof/>
                <w:sz w:val="18"/>
                <w:szCs w:val="18"/>
              </w:rPr>
              <w:t>SerialNo</w:t>
            </w:r>
          </w:p>
        </w:tc>
        <w:tc>
          <w:tcPr>
            <w:tcW w:w="1232" w:type="pct"/>
          </w:tcPr>
          <w:p w14:paraId="1F3DE4A4" w14:textId="77777777" w:rsidR="005C228F" w:rsidRPr="003E243A" w:rsidRDefault="005C228F" w:rsidP="005C228F">
            <w:pPr>
              <w:rPr>
                <w:noProof/>
                <w:sz w:val="18"/>
                <w:szCs w:val="18"/>
              </w:rPr>
            </w:pPr>
            <w:r>
              <w:rPr>
                <w:rFonts w:hint="eastAsia"/>
                <w:noProof/>
                <w:sz w:val="18"/>
                <w:szCs w:val="18"/>
              </w:rPr>
              <w:t>批次号</w:t>
            </w:r>
          </w:p>
        </w:tc>
        <w:tc>
          <w:tcPr>
            <w:tcW w:w="996" w:type="pct"/>
            <w:vAlign w:val="center"/>
          </w:tcPr>
          <w:p w14:paraId="2479228C"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32</w:t>
            </w:r>
            <w:r w:rsidRPr="003E243A">
              <w:rPr>
                <w:rFonts w:asciiTheme="minorEastAsia" w:eastAsiaTheme="minorEastAsia" w:hAnsiTheme="minorEastAsia"/>
                <w:sz w:val="18"/>
                <w:szCs w:val="18"/>
              </w:rPr>
              <w:t>)</w:t>
            </w:r>
          </w:p>
        </w:tc>
        <w:tc>
          <w:tcPr>
            <w:tcW w:w="535" w:type="pct"/>
          </w:tcPr>
          <w:p w14:paraId="562F2CD3"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6AD77DEE"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同一个批次的给相同的值</w:t>
            </w:r>
          </w:p>
        </w:tc>
      </w:tr>
      <w:tr w:rsidR="005C228F" w:rsidRPr="003E243A" w14:paraId="7FE51A32" w14:textId="77777777" w:rsidTr="005C228F">
        <w:trPr>
          <w:trHeight w:val="257"/>
        </w:trPr>
        <w:tc>
          <w:tcPr>
            <w:tcW w:w="827" w:type="pct"/>
          </w:tcPr>
          <w:p w14:paraId="70AA2806" w14:textId="77777777" w:rsidR="005C228F" w:rsidRPr="003E243A" w:rsidRDefault="005C228F" w:rsidP="005C228F">
            <w:pPr>
              <w:rPr>
                <w:noProof/>
                <w:sz w:val="18"/>
                <w:szCs w:val="18"/>
              </w:rPr>
            </w:pPr>
            <w:r>
              <w:rPr>
                <w:rFonts w:hint="eastAsia"/>
                <w:noProof/>
                <w:sz w:val="18"/>
                <w:szCs w:val="18"/>
              </w:rPr>
              <w:t>BankNo</w:t>
            </w:r>
          </w:p>
        </w:tc>
        <w:tc>
          <w:tcPr>
            <w:tcW w:w="1232" w:type="pct"/>
          </w:tcPr>
          <w:p w14:paraId="4ACE6B9C" w14:textId="77777777" w:rsidR="005C228F" w:rsidRPr="003E243A" w:rsidRDefault="005C228F" w:rsidP="005C228F">
            <w:pPr>
              <w:rPr>
                <w:noProof/>
                <w:sz w:val="18"/>
                <w:szCs w:val="18"/>
              </w:rPr>
            </w:pPr>
            <w:r w:rsidRPr="003E243A">
              <w:rPr>
                <w:noProof/>
                <w:sz w:val="18"/>
                <w:szCs w:val="18"/>
              </w:rPr>
              <w:t>授信客户客户编号</w:t>
            </w:r>
          </w:p>
        </w:tc>
        <w:tc>
          <w:tcPr>
            <w:tcW w:w="996" w:type="pct"/>
            <w:vAlign w:val="center"/>
          </w:tcPr>
          <w:p w14:paraId="6C031C35"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VA(12)</w:t>
            </w:r>
          </w:p>
        </w:tc>
        <w:tc>
          <w:tcPr>
            <w:tcW w:w="535" w:type="pct"/>
          </w:tcPr>
          <w:p w14:paraId="4E5E039B"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07BD2FF2"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12位联行号</w:t>
            </w:r>
          </w:p>
        </w:tc>
      </w:tr>
      <w:tr w:rsidR="005C228F" w:rsidRPr="003E243A" w14:paraId="5051841F" w14:textId="77777777" w:rsidTr="005C228F">
        <w:trPr>
          <w:trHeight w:val="257"/>
        </w:trPr>
        <w:tc>
          <w:tcPr>
            <w:tcW w:w="827" w:type="pct"/>
          </w:tcPr>
          <w:p w14:paraId="132AF4B7" w14:textId="77777777" w:rsidR="005C228F" w:rsidRDefault="005C228F" w:rsidP="005C228F">
            <w:pPr>
              <w:rPr>
                <w:noProof/>
                <w:sz w:val="18"/>
                <w:szCs w:val="18"/>
              </w:rPr>
            </w:pPr>
            <w:r>
              <w:rPr>
                <w:rFonts w:hint="eastAsia"/>
                <w:noProof/>
                <w:sz w:val="18"/>
                <w:szCs w:val="18"/>
              </w:rPr>
              <w:t>BillNo</w:t>
            </w:r>
          </w:p>
        </w:tc>
        <w:tc>
          <w:tcPr>
            <w:tcW w:w="1232" w:type="pct"/>
          </w:tcPr>
          <w:p w14:paraId="71FAD064" w14:textId="77777777" w:rsidR="005C228F" w:rsidRPr="003E243A" w:rsidRDefault="005C228F" w:rsidP="005C228F">
            <w:pPr>
              <w:rPr>
                <w:noProof/>
                <w:sz w:val="18"/>
                <w:szCs w:val="18"/>
              </w:rPr>
            </w:pPr>
            <w:r>
              <w:rPr>
                <w:rFonts w:hint="eastAsia"/>
                <w:noProof/>
                <w:sz w:val="18"/>
                <w:szCs w:val="18"/>
              </w:rPr>
              <w:t>票据号</w:t>
            </w:r>
          </w:p>
        </w:tc>
        <w:tc>
          <w:tcPr>
            <w:tcW w:w="996" w:type="pct"/>
            <w:vAlign w:val="center"/>
          </w:tcPr>
          <w:p w14:paraId="3E198A35"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32</w:t>
            </w:r>
            <w:r w:rsidRPr="003E243A">
              <w:rPr>
                <w:rFonts w:asciiTheme="minorEastAsia" w:eastAsiaTheme="minorEastAsia" w:hAnsiTheme="minorEastAsia"/>
                <w:sz w:val="18"/>
                <w:szCs w:val="18"/>
              </w:rPr>
              <w:t>)</w:t>
            </w:r>
          </w:p>
        </w:tc>
        <w:tc>
          <w:tcPr>
            <w:tcW w:w="535" w:type="pct"/>
          </w:tcPr>
          <w:p w14:paraId="74D7F316"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p>
        </w:tc>
        <w:tc>
          <w:tcPr>
            <w:tcW w:w="1410" w:type="pct"/>
            <w:vAlign w:val="center"/>
          </w:tcPr>
          <w:p w14:paraId="1B95790C"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p>
        </w:tc>
      </w:tr>
      <w:tr w:rsidR="005C228F" w:rsidRPr="003E243A" w14:paraId="026C7F0B" w14:textId="77777777" w:rsidTr="005C228F">
        <w:trPr>
          <w:trHeight w:val="257"/>
        </w:trPr>
        <w:tc>
          <w:tcPr>
            <w:tcW w:w="827" w:type="pct"/>
          </w:tcPr>
          <w:p w14:paraId="62466D08" w14:textId="77777777" w:rsidR="005C228F" w:rsidRPr="003E243A" w:rsidRDefault="005C228F" w:rsidP="005C228F">
            <w:pPr>
              <w:rPr>
                <w:noProof/>
                <w:sz w:val="18"/>
                <w:szCs w:val="18"/>
              </w:rPr>
            </w:pPr>
            <w:r>
              <w:rPr>
                <w:rFonts w:hint="eastAsia"/>
                <w:noProof/>
                <w:sz w:val="18"/>
                <w:szCs w:val="18"/>
              </w:rPr>
              <w:t>OperateSum</w:t>
            </w:r>
          </w:p>
        </w:tc>
        <w:tc>
          <w:tcPr>
            <w:tcW w:w="1232" w:type="pct"/>
          </w:tcPr>
          <w:p w14:paraId="42D1A898" w14:textId="77777777" w:rsidR="005C228F" w:rsidRPr="003E243A" w:rsidRDefault="005C228F" w:rsidP="005C228F">
            <w:pPr>
              <w:rPr>
                <w:noProof/>
                <w:sz w:val="18"/>
                <w:szCs w:val="18"/>
              </w:rPr>
            </w:pPr>
            <w:r w:rsidRPr="003E243A">
              <w:rPr>
                <w:noProof/>
                <w:sz w:val="18"/>
                <w:szCs w:val="18"/>
              </w:rPr>
              <w:t>占用金额</w:t>
            </w:r>
          </w:p>
        </w:tc>
        <w:tc>
          <w:tcPr>
            <w:tcW w:w="996" w:type="pct"/>
          </w:tcPr>
          <w:p w14:paraId="003D9D26" w14:textId="77777777" w:rsidR="005C228F" w:rsidRPr="003E243A" w:rsidRDefault="005C228F" w:rsidP="005C228F">
            <w:pPr>
              <w:rPr>
                <w:noProof/>
                <w:sz w:val="18"/>
                <w:szCs w:val="18"/>
              </w:rPr>
            </w:pPr>
            <w:r>
              <w:rPr>
                <w:rFonts w:asciiTheme="minorEastAsia" w:eastAsiaTheme="minorEastAsia" w:hAnsiTheme="minorEastAsia" w:hint="eastAsia"/>
                <w:noProof/>
                <w:sz w:val="18"/>
                <w:szCs w:val="18"/>
              </w:rPr>
              <w:t>N</w:t>
            </w:r>
            <w:r w:rsidRPr="003E243A">
              <w:rPr>
                <w:rFonts w:asciiTheme="minorEastAsia" w:eastAsiaTheme="minorEastAsia" w:hAnsiTheme="minorEastAsia"/>
                <w:noProof/>
                <w:sz w:val="18"/>
                <w:szCs w:val="18"/>
              </w:rPr>
              <w:t>(18</w:t>
            </w:r>
            <w:r>
              <w:rPr>
                <w:rFonts w:asciiTheme="minorEastAsia" w:eastAsiaTheme="minorEastAsia" w:hAnsiTheme="minorEastAsia" w:hint="eastAsia"/>
                <w:noProof/>
                <w:sz w:val="18"/>
                <w:szCs w:val="18"/>
              </w:rPr>
              <w:t>,2</w:t>
            </w:r>
            <w:r w:rsidRPr="003E243A">
              <w:rPr>
                <w:rFonts w:asciiTheme="minorEastAsia" w:eastAsiaTheme="minorEastAsia" w:hAnsiTheme="minorEastAsia"/>
                <w:noProof/>
                <w:sz w:val="18"/>
                <w:szCs w:val="18"/>
              </w:rPr>
              <w:t>)</w:t>
            </w:r>
          </w:p>
        </w:tc>
        <w:tc>
          <w:tcPr>
            <w:tcW w:w="535" w:type="pct"/>
          </w:tcPr>
          <w:p w14:paraId="56C26AAF"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7B839809"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p>
        </w:tc>
      </w:tr>
      <w:tr w:rsidR="005C228F" w:rsidRPr="003E243A" w14:paraId="78234EAE" w14:textId="77777777" w:rsidTr="005C228F">
        <w:trPr>
          <w:trHeight w:val="257"/>
        </w:trPr>
        <w:tc>
          <w:tcPr>
            <w:tcW w:w="827" w:type="pct"/>
          </w:tcPr>
          <w:p w14:paraId="17528085" w14:textId="77777777" w:rsidR="005C228F" w:rsidRDefault="005C228F" w:rsidP="005C228F">
            <w:pPr>
              <w:rPr>
                <w:noProof/>
                <w:sz w:val="18"/>
                <w:szCs w:val="18"/>
              </w:rPr>
            </w:pPr>
            <w:r>
              <w:rPr>
                <w:rFonts w:hint="eastAsia"/>
                <w:noProof/>
                <w:sz w:val="18"/>
                <w:szCs w:val="18"/>
              </w:rPr>
              <w:t>Status</w:t>
            </w:r>
          </w:p>
        </w:tc>
        <w:tc>
          <w:tcPr>
            <w:tcW w:w="1232" w:type="pct"/>
          </w:tcPr>
          <w:p w14:paraId="531938A6" w14:textId="77777777" w:rsidR="005C228F" w:rsidRPr="003E243A" w:rsidRDefault="005C228F" w:rsidP="005C228F">
            <w:pPr>
              <w:rPr>
                <w:noProof/>
                <w:sz w:val="18"/>
                <w:szCs w:val="18"/>
              </w:rPr>
            </w:pPr>
            <w:r>
              <w:rPr>
                <w:rFonts w:hint="eastAsia"/>
                <w:noProof/>
                <w:sz w:val="18"/>
                <w:szCs w:val="18"/>
              </w:rPr>
              <w:t>结果标志</w:t>
            </w:r>
          </w:p>
        </w:tc>
        <w:tc>
          <w:tcPr>
            <w:tcW w:w="996" w:type="pct"/>
            <w:vAlign w:val="center"/>
          </w:tcPr>
          <w:p w14:paraId="099F09FB"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2</w:t>
            </w:r>
            <w:r w:rsidRPr="003E243A">
              <w:rPr>
                <w:rFonts w:asciiTheme="minorEastAsia" w:eastAsiaTheme="minorEastAsia" w:hAnsiTheme="minorEastAsia"/>
                <w:sz w:val="18"/>
                <w:szCs w:val="18"/>
              </w:rPr>
              <w:t>)</w:t>
            </w:r>
          </w:p>
        </w:tc>
        <w:tc>
          <w:tcPr>
            <w:tcW w:w="535" w:type="pct"/>
          </w:tcPr>
          <w:p w14:paraId="354E9536"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p>
        </w:tc>
        <w:tc>
          <w:tcPr>
            <w:tcW w:w="1410" w:type="pct"/>
            <w:vAlign w:val="center"/>
          </w:tcPr>
          <w:p w14:paraId="22BF06D8" w14:textId="77777777" w:rsidR="005C228F" w:rsidRDefault="005C228F" w:rsidP="005C228F">
            <w:pPr>
              <w:pStyle w:val="affe"/>
              <w:numPr>
                <w:ilvl w:val="0"/>
                <w:numId w:val="27"/>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p w14:paraId="15765839" w14:textId="77777777" w:rsidR="005C228F" w:rsidRPr="003E243A" w:rsidRDefault="005C228F" w:rsidP="005C228F">
            <w:pPr>
              <w:pStyle w:val="affe"/>
              <w:numPr>
                <w:ilvl w:val="0"/>
                <w:numId w:val="27"/>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失败</w:t>
            </w:r>
          </w:p>
        </w:tc>
      </w:tr>
      <w:tr w:rsidR="005C228F" w:rsidRPr="003E243A" w14:paraId="5F231CEA" w14:textId="77777777" w:rsidTr="005C228F">
        <w:trPr>
          <w:trHeight w:val="257"/>
        </w:trPr>
        <w:tc>
          <w:tcPr>
            <w:tcW w:w="827" w:type="pct"/>
          </w:tcPr>
          <w:p w14:paraId="7D8E7074" w14:textId="77777777" w:rsidR="005C228F" w:rsidRDefault="005C228F" w:rsidP="005C228F">
            <w:pPr>
              <w:rPr>
                <w:noProof/>
                <w:sz w:val="18"/>
                <w:szCs w:val="18"/>
              </w:rPr>
            </w:pPr>
            <w:r>
              <w:rPr>
                <w:rFonts w:hint="eastAsia"/>
                <w:noProof/>
                <w:sz w:val="18"/>
                <w:szCs w:val="18"/>
              </w:rPr>
              <w:t>ErrMsg</w:t>
            </w:r>
          </w:p>
        </w:tc>
        <w:tc>
          <w:tcPr>
            <w:tcW w:w="1232" w:type="pct"/>
          </w:tcPr>
          <w:p w14:paraId="5C7D0D19" w14:textId="77777777" w:rsidR="005C228F" w:rsidRDefault="004A06DE" w:rsidP="005C228F">
            <w:pPr>
              <w:rPr>
                <w:noProof/>
                <w:sz w:val="18"/>
                <w:szCs w:val="18"/>
              </w:rPr>
            </w:pPr>
            <w:r>
              <w:rPr>
                <w:rFonts w:hint="eastAsia"/>
                <w:noProof/>
                <w:sz w:val="18"/>
                <w:szCs w:val="18"/>
              </w:rPr>
              <w:t>错误原因</w:t>
            </w:r>
          </w:p>
        </w:tc>
        <w:tc>
          <w:tcPr>
            <w:tcW w:w="996" w:type="pct"/>
            <w:vAlign w:val="center"/>
          </w:tcPr>
          <w:p w14:paraId="446C54C5" w14:textId="77777777" w:rsidR="005C228F" w:rsidRPr="003E243A" w:rsidRDefault="004A06DE"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256</w:t>
            </w:r>
            <w:r w:rsidRPr="003E243A">
              <w:rPr>
                <w:rFonts w:asciiTheme="minorEastAsia" w:eastAsiaTheme="minorEastAsia" w:hAnsiTheme="minorEastAsia"/>
                <w:sz w:val="18"/>
                <w:szCs w:val="18"/>
              </w:rPr>
              <w:t>)</w:t>
            </w:r>
          </w:p>
        </w:tc>
        <w:tc>
          <w:tcPr>
            <w:tcW w:w="535" w:type="pct"/>
          </w:tcPr>
          <w:p w14:paraId="0AFCD77F" w14:textId="77777777" w:rsidR="005C228F" w:rsidRPr="003E243A" w:rsidRDefault="005C228F" w:rsidP="005C228F">
            <w:pPr>
              <w:pStyle w:val="affe"/>
              <w:spacing w:line="240" w:lineRule="exact"/>
              <w:jc w:val="both"/>
              <w:rPr>
                <w:rFonts w:asciiTheme="minorEastAsia" w:eastAsiaTheme="minorEastAsia" w:hAnsiTheme="minorEastAsia"/>
                <w:sz w:val="18"/>
                <w:szCs w:val="18"/>
              </w:rPr>
            </w:pPr>
          </w:p>
        </w:tc>
        <w:tc>
          <w:tcPr>
            <w:tcW w:w="1410" w:type="pct"/>
            <w:vAlign w:val="center"/>
          </w:tcPr>
          <w:p w14:paraId="20E3D305" w14:textId="77777777" w:rsidR="005C228F" w:rsidRDefault="004A06DE" w:rsidP="004A06DE">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1-失败时此字段标识失败原因</w:t>
            </w:r>
          </w:p>
        </w:tc>
      </w:tr>
    </w:tbl>
    <w:p w14:paraId="61191C64" w14:textId="77777777" w:rsidR="005C228F" w:rsidRPr="005C228F" w:rsidRDefault="005C228F" w:rsidP="005C228F"/>
    <w:p w14:paraId="1B630AF0" w14:textId="77777777" w:rsidR="009B47BE" w:rsidRPr="003E243A" w:rsidRDefault="009B47BE" w:rsidP="009B47BE">
      <w:pPr>
        <w:pStyle w:val="2"/>
        <w:rPr>
          <w:noProof/>
        </w:rPr>
      </w:pPr>
      <w:bookmarkStart w:id="138" w:name="_Toc380836974"/>
      <w:r w:rsidRPr="003E243A">
        <w:rPr>
          <w:noProof/>
        </w:rPr>
        <w:t>同业额度查询</w:t>
      </w:r>
      <w:r w:rsidRPr="003E243A">
        <w:rPr>
          <w:noProof/>
        </w:rPr>
        <w:t>(</w:t>
      </w:r>
      <w:r w:rsidRPr="003E243A">
        <w:rPr>
          <w:noProof/>
        </w:rPr>
        <w:t>票据</w:t>
      </w:r>
      <w:r w:rsidRPr="003E243A">
        <w:rPr>
          <w:noProof/>
        </w:rPr>
        <w:t>-&gt;</w:t>
      </w:r>
      <w:r w:rsidRPr="003E243A">
        <w:rPr>
          <w:noProof/>
        </w:rPr>
        <w:t>信贷</w:t>
      </w:r>
      <w:r w:rsidRPr="003E243A">
        <w:rPr>
          <w:noProof/>
        </w:rPr>
        <w:t>)</w:t>
      </w:r>
      <w:bookmarkEnd w:id="138"/>
    </w:p>
    <w:p w14:paraId="41A74E29" w14:textId="77777777" w:rsidR="009B47BE" w:rsidRPr="003E243A" w:rsidRDefault="009B47BE" w:rsidP="009B47BE">
      <w:pPr>
        <w:pStyle w:val="3"/>
        <w:rPr>
          <w:noProof/>
        </w:rPr>
      </w:pPr>
      <w:bookmarkStart w:id="139" w:name="_Toc380836975"/>
      <w:r w:rsidRPr="003E243A">
        <w:rPr>
          <w:noProof/>
        </w:rPr>
        <w:t>交易描述</w:t>
      </w:r>
      <w:bookmarkEnd w:id="139"/>
      <w:r w:rsidRPr="003E243A">
        <w:rPr>
          <w:noProof/>
        </w:rPr>
        <w:tab/>
      </w:r>
    </w:p>
    <w:p w14:paraId="4A6E64D8" w14:textId="77777777" w:rsidR="009B47BE" w:rsidRPr="003E243A" w:rsidRDefault="009B47BE" w:rsidP="009B47BE">
      <w:pPr>
        <w:numPr>
          <w:ilvl w:val="0"/>
          <w:numId w:val="2"/>
        </w:numPr>
        <w:spacing w:line="360" w:lineRule="auto"/>
        <w:rPr>
          <w:rFonts w:ascii="宋体" w:hAnsi="宋体"/>
          <w:noProof/>
          <w:szCs w:val="21"/>
        </w:rPr>
      </w:pPr>
      <w:r w:rsidRPr="003E243A">
        <w:rPr>
          <w:rFonts w:ascii="宋体" w:hAnsi="宋体"/>
          <w:noProof/>
          <w:szCs w:val="21"/>
        </w:rPr>
        <w:t>票据系统主动向信贷系统发起同业额度总额及可用余额查询。</w:t>
      </w:r>
    </w:p>
    <w:p w14:paraId="081F862B" w14:textId="77777777" w:rsidR="009B47BE" w:rsidRPr="003E243A" w:rsidRDefault="009B47BE" w:rsidP="009B47BE">
      <w:pPr>
        <w:numPr>
          <w:ilvl w:val="0"/>
          <w:numId w:val="2"/>
        </w:numPr>
        <w:spacing w:line="360" w:lineRule="auto"/>
        <w:rPr>
          <w:rFonts w:ascii="宋体" w:hAnsi="宋体"/>
          <w:noProof/>
          <w:szCs w:val="21"/>
        </w:rPr>
      </w:pPr>
      <w:r w:rsidRPr="003E243A">
        <w:rPr>
          <w:rFonts w:ascii="宋体" w:hAnsi="宋体"/>
          <w:noProof/>
          <w:szCs w:val="21"/>
        </w:rPr>
        <w:t>信贷系统接收到票据系统同业额度查询申请后返回票据系统查询同业下的额度总额及可用余额。</w:t>
      </w:r>
    </w:p>
    <w:p w14:paraId="3C6ACEFA" w14:textId="77777777" w:rsidR="009B47BE" w:rsidRPr="003E243A" w:rsidRDefault="009B47BE" w:rsidP="009B47BE">
      <w:pPr>
        <w:pStyle w:val="3"/>
        <w:rPr>
          <w:noProof/>
        </w:rPr>
      </w:pPr>
      <w:bookmarkStart w:id="140" w:name="_Toc380836976"/>
      <w:r w:rsidRPr="003E243A">
        <w:rPr>
          <w:noProof/>
        </w:rPr>
        <w:t>交易码</w:t>
      </w:r>
      <w:bookmarkEnd w:id="140"/>
    </w:p>
    <w:p w14:paraId="68931EDD" w14:textId="77777777" w:rsidR="009B47BE" w:rsidRPr="003E243A" w:rsidRDefault="00986F44" w:rsidP="009B47BE">
      <w:pPr>
        <w:numPr>
          <w:ilvl w:val="0"/>
          <w:numId w:val="2"/>
        </w:numPr>
        <w:spacing w:line="360" w:lineRule="auto"/>
        <w:rPr>
          <w:b/>
          <w:noProof/>
        </w:rPr>
      </w:pPr>
      <w:r>
        <w:rPr>
          <w:rFonts w:hint="eastAsia"/>
          <w:b/>
          <w:noProof/>
          <w:szCs w:val="21"/>
        </w:rPr>
        <w:t>8000</w:t>
      </w:r>
      <w:r w:rsidR="009E3FB0">
        <w:rPr>
          <w:rFonts w:hint="eastAsia"/>
          <w:b/>
          <w:noProof/>
          <w:szCs w:val="21"/>
        </w:rPr>
        <w:t>0</w:t>
      </w:r>
      <w:r>
        <w:rPr>
          <w:rFonts w:hint="eastAsia"/>
          <w:b/>
          <w:noProof/>
          <w:szCs w:val="21"/>
        </w:rPr>
        <w:t>2</w:t>
      </w:r>
    </w:p>
    <w:p w14:paraId="6F140084" w14:textId="77777777" w:rsidR="009B47BE" w:rsidRPr="003E243A" w:rsidRDefault="009B47BE" w:rsidP="009B47BE">
      <w:pPr>
        <w:pStyle w:val="3"/>
        <w:rPr>
          <w:noProof/>
        </w:rPr>
      </w:pPr>
      <w:bookmarkStart w:id="141" w:name="_Toc380836977"/>
      <w:r w:rsidRPr="003E243A">
        <w:rPr>
          <w:noProof/>
        </w:rPr>
        <w:t>发起方报文结构</w:t>
      </w:r>
      <w:bookmarkEnd w:id="1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9"/>
        <w:gridCol w:w="2100"/>
        <w:gridCol w:w="1698"/>
        <w:gridCol w:w="912"/>
        <w:gridCol w:w="2403"/>
      </w:tblGrid>
      <w:tr w:rsidR="009B47BE" w:rsidRPr="003E243A" w14:paraId="47FF67EA" w14:textId="77777777" w:rsidTr="00C67FE8">
        <w:trPr>
          <w:trHeight w:val="120"/>
          <w:tblHeader/>
        </w:trPr>
        <w:tc>
          <w:tcPr>
            <w:tcW w:w="827" w:type="pct"/>
            <w:shd w:val="clear" w:color="auto" w:fill="CCE8CF" w:themeFill="background1"/>
            <w:vAlign w:val="center"/>
          </w:tcPr>
          <w:p w14:paraId="6D64A7EF" w14:textId="77777777" w:rsidR="009B47BE" w:rsidRPr="003E243A" w:rsidRDefault="009B47BE"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CCE8CF" w:themeFill="background1"/>
            <w:vAlign w:val="center"/>
          </w:tcPr>
          <w:p w14:paraId="498B6FE3" w14:textId="77777777" w:rsidR="009B47BE" w:rsidRPr="003E243A" w:rsidRDefault="009B47BE"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CCE8CF" w:themeFill="background1"/>
            <w:vAlign w:val="center"/>
          </w:tcPr>
          <w:p w14:paraId="05503F3F" w14:textId="77777777" w:rsidR="009B47BE" w:rsidRPr="003E243A" w:rsidRDefault="009B47BE"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CCE8CF" w:themeFill="background1"/>
          </w:tcPr>
          <w:p w14:paraId="7296F6F3" w14:textId="77777777" w:rsidR="009B47BE" w:rsidRPr="003E243A" w:rsidRDefault="009B47BE"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CCE8CF" w:themeFill="background1"/>
            <w:vAlign w:val="center"/>
          </w:tcPr>
          <w:p w14:paraId="248CC8C8" w14:textId="77777777" w:rsidR="009B47BE" w:rsidRPr="003E243A" w:rsidRDefault="009B47BE"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9B47BE" w:rsidRPr="003E243A" w14:paraId="632E0857" w14:textId="77777777" w:rsidTr="00C67FE8">
        <w:trPr>
          <w:trHeight w:val="257"/>
        </w:trPr>
        <w:tc>
          <w:tcPr>
            <w:tcW w:w="827" w:type="pct"/>
          </w:tcPr>
          <w:p w14:paraId="2C424BE2" w14:textId="77777777" w:rsidR="009B47BE" w:rsidRPr="003E243A" w:rsidRDefault="003D34FF" w:rsidP="00C67FE8">
            <w:pPr>
              <w:rPr>
                <w:noProof/>
                <w:sz w:val="18"/>
                <w:szCs w:val="18"/>
              </w:rPr>
            </w:pPr>
            <w:r>
              <w:rPr>
                <w:rFonts w:hint="eastAsia"/>
                <w:noProof/>
                <w:sz w:val="18"/>
                <w:szCs w:val="18"/>
              </w:rPr>
              <w:t>BankNo</w:t>
            </w:r>
          </w:p>
        </w:tc>
        <w:tc>
          <w:tcPr>
            <w:tcW w:w="1232" w:type="pct"/>
          </w:tcPr>
          <w:p w14:paraId="0665E8B5" w14:textId="77777777" w:rsidR="009B47BE" w:rsidRPr="003E243A" w:rsidRDefault="0033474A" w:rsidP="00C67FE8">
            <w:pPr>
              <w:rPr>
                <w:noProof/>
                <w:sz w:val="18"/>
                <w:szCs w:val="18"/>
              </w:rPr>
            </w:pPr>
            <w:r w:rsidRPr="003E243A">
              <w:rPr>
                <w:noProof/>
                <w:sz w:val="18"/>
                <w:szCs w:val="18"/>
              </w:rPr>
              <w:t>授信客户客户编号</w:t>
            </w:r>
          </w:p>
        </w:tc>
        <w:tc>
          <w:tcPr>
            <w:tcW w:w="996" w:type="pct"/>
            <w:vAlign w:val="center"/>
          </w:tcPr>
          <w:p w14:paraId="0E9D25CC" w14:textId="77777777" w:rsidR="009B47BE" w:rsidRPr="003E243A" w:rsidRDefault="0033474A"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VA(12)</w:t>
            </w:r>
          </w:p>
        </w:tc>
        <w:tc>
          <w:tcPr>
            <w:tcW w:w="535" w:type="pct"/>
          </w:tcPr>
          <w:p w14:paraId="3DBFC5DF" w14:textId="77777777" w:rsidR="009B47BE" w:rsidRPr="003E243A" w:rsidRDefault="0033474A"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0116CFC9" w14:textId="77777777" w:rsidR="009B47BE" w:rsidRPr="003E243A" w:rsidRDefault="0033474A"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12位联行号</w:t>
            </w:r>
          </w:p>
        </w:tc>
      </w:tr>
    </w:tbl>
    <w:p w14:paraId="7802E5E4" w14:textId="77777777" w:rsidR="009B47BE" w:rsidRPr="003E243A" w:rsidRDefault="009B47BE" w:rsidP="009B47BE">
      <w:pPr>
        <w:pStyle w:val="3"/>
        <w:rPr>
          <w:noProof/>
        </w:rPr>
      </w:pPr>
      <w:bookmarkStart w:id="142" w:name="_Toc380836978"/>
      <w:r w:rsidRPr="003E243A">
        <w:rPr>
          <w:noProof/>
        </w:rPr>
        <w:lastRenderedPageBreak/>
        <w:t>应答方报文结构</w:t>
      </w:r>
      <w:bookmarkEnd w:id="1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2"/>
        <w:gridCol w:w="2091"/>
        <w:gridCol w:w="1691"/>
        <w:gridCol w:w="903"/>
        <w:gridCol w:w="2395"/>
      </w:tblGrid>
      <w:tr w:rsidR="00281818" w:rsidRPr="003E243A" w14:paraId="305A7997" w14:textId="77777777" w:rsidTr="000364E8">
        <w:trPr>
          <w:trHeight w:val="120"/>
          <w:tblHeader/>
        </w:trPr>
        <w:tc>
          <w:tcPr>
            <w:tcW w:w="846" w:type="pct"/>
            <w:shd w:val="clear" w:color="auto" w:fill="CCE8CF" w:themeFill="background1"/>
            <w:vAlign w:val="center"/>
          </w:tcPr>
          <w:p w14:paraId="223A63E6" w14:textId="77777777" w:rsidR="00281818" w:rsidRPr="003E243A" w:rsidRDefault="0028181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27" w:type="pct"/>
            <w:shd w:val="clear" w:color="auto" w:fill="CCE8CF" w:themeFill="background1"/>
            <w:vAlign w:val="center"/>
          </w:tcPr>
          <w:p w14:paraId="35174300" w14:textId="77777777" w:rsidR="00281818" w:rsidRPr="003E243A" w:rsidRDefault="0028181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2" w:type="pct"/>
            <w:shd w:val="clear" w:color="auto" w:fill="CCE8CF" w:themeFill="background1"/>
            <w:vAlign w:val="center"/>
          </w:tcPr>
          <w:p w14:paraId="587225AC" w14:textId="77777777" w:rsidR="00281818" w:rsidRPr="003E243A" w:rsidRDefault="0028181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0" w:type="pct"/>
            <w:shd w:val="clear" w:color="auto" w:fill="CCE8CF" w:themeFill="background1"/>
          </w:tcPr>
          <w:p w14:paraId="2E1C2D0C" w14:textId="77777777" w:rsidR="00281818" w:rsidRPr="003E243A" w:rsidRDefault="0028181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05" w:type="pct"/>
            <w:shd w:val="clear" w:color="auto" w:fill="CCE8CF" w:themeFill="background1"/>
            <w:vAlign w:val="center"/>
          </w:tcPr>
          <w:p w14:paraId="09F8FEFA" w14:textId="77777777" w:rsidR="00281818" w:rsidRPr="003E243A" w:rsidRDefault="0028181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281818" w:rsidRPr="003E243A" w14:paraId="656ED2D2" w14:textId="77777777" w:rsidTr="000364E8">
        <w:trPr>
          <w:trHeight w:val="257"/>
        </w:trPr>
        <w:tc>
          <w:tcPr>
            <w:tcW w:w="846" w:type="pct"/>
          </w:tcPr>
          <w:p w14:paraId="19F7553F" w14:textId="77777777" w:rsidR="00281818" w:rsidRPr="003E243A" w:rsidRDefault="003D34FF" w:rsidP="00281818">
            <w:pPr>
              <w:rPr>
                <w:noProof/>
                <w:sz w:val="18"/>
                <w:szCs w:val="18"/>
              </w:rPr>
            </w:pPr>
            <w:r>
              <w:rPr>
                <w:rFonts w:hint="eastAsia"/>
                <w:noProof/>
                <w:sz w:val="18"/>
                <w:szCs w:val="18"/>
              </w:rPr>
              <w:t>Balance</w:t>
            </w:r>
          </w:p>
        </w:tc>
        <w:tc>
          <w:tcPr>
            <w:tcW w:w="1227" w:type="pct"/>
          </w:tcPr>
          <w:p w14:paraId="408E1EFD" w14:textId="77777777" w:rsidR="00281818" w:rsidRPr="003E243A" w:rsidRDefault="00281818" w:rsidP="00C67FE8">
            <w:pPr>
              <w:rPr>
                <w:noProof/>
                <w:sz w:val="18"/>
                <w:szCs w:val="18"/>
              </w:rPr>
            </w:pPr>
            <w:r w:rsidRPr="003E243A">
              <w:rPr>
                <w:noProof/>
                <w:sz w:val="18"/>
                <w:szCs w:val="18"/>
              </w:rPr>
              <w:t>可用余额</w:t>
            </w:r>
          </w:p>
        </w:tc>
        <w:tc>
          <w:tcPr>
            <w:tcW w:w="992" w:type="pct"/>
            <w:vAlign w:val="center"/>
          </w:tcPr>
          <w:p w14:paraId="2747A63B" w14:textId="77777777" w:rsidR="00281818" w:rsidRPr="003E243A" w:rsidRDefault="008E450D"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N</w:t>
            </w:r>
            <w:r w:rsidR="00281818" w:rsidRPr="003E243A">
              <w:rPr>
                <w:rFonts w:asciiTheme="minorEastAsia" w:eastAsiaTheme="minorEastAsia" w:hAnsiTheme="minorEastAsia"/>
                <w:sz w:val="18"/>
                <w:szCs w:val="18"/>
              </w:rPr>
              <w:t>(18</w:t>
            </w:r>
            <w:r>
              <w:rPr>
                <w:rFonts w:asciiTheme="minorEastAsia" w:eastAsiaTheme="minorEastAsia" w:hAnsiTheme="minorEastAsia" w:hint="eastAsia"/>
                <w:sz w:val="18"/>
                <w:szCs w:val="18"/>
              </w:rPr>
              <w:t>,2</w:t>
            </w:r>
            <w:r w:rsidR="00281818" w:rsidRPr="003E243A">
              <w:rPr>
                <w:rFonts w:asciiTheme="minorEastAsia" w:eastAsiaTheme="minorEastAsia" w:hAnsiTheme="minorEastAsia"/>
                <w:sz w:val="18"/>
                <w:szCs w:val="18"/>
              </w:rPr>
              <w:t>)</w:t>
            </w:r>
          </w:p>
        </w:tc>
        <w:tc>
          <w:tcPr>
            <w:tcW w:w="530" w:type="pct"/>
          </w:tcPr>
          <w:p w14:paraId="02C0E281" w14:textId="77777777"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5" w:type="pct"/>
            <w:vAlign w:val="center"/>
          </w:tcPr>
          <w:p w14:paraId="3CBE23C3" w14:textId="77777777"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18,2</w:t>
            </w:r>
          </w:p>
        </w:tc>
      </w:tr>
      <w:tr w:rsidR="00281818" w:rsidRPr="003E243A" w14:paraId="016DE970" w14:textId="77777777" w:rsidTr="000364E8">
        <w:trPr>
          <w:trHeight w:val="257"/>
        </w:trPr>
        <w:tc>
          <w:tcPr>
            <w:tcW w:w="846" w:type="pct"/>
          </w:tcPr>
          <w:p w14:paraId="679AB11B" w14:textId="77777777" w:rsidR="00281818" w:rsidRPr="003E243A" w:rsidRDefault="003D34FF" w:rsidP="00281818">
            <w:pPr>
              <w:rPr>
                <w:noProof/>
                <w:sz w:val="18"/>
                <w:szCs w:val="18"/>
              </w:rPr>
            </w:pPr>
            <w:r>
              <w:rPr>
                <w:rFonts w:hint="eastAsia"/>
                <w:noProof/>
                <w:sz w:val="18"/>
                <w:szCs w:val="18"/>
              </w:rPr>
              <w:t>BusinessSum</w:t>
            </w:r>
          </w:p>
        </w:tc>
        <w:tc>
          <w:tcPr>
            <w:tcW w:w="1227" w:type="pct"/>
          </w:tcPr>
          <w:p w14:paraId="34894B73" w14:textId="77777777" w:rsidR="00281818" w:rsidRPr="003E243A" w:rsidRDefault="00281818" w:rsidP="00C67FE8">
            <w:pPr>
              <w:rPr>
                <w:noProof/>
                <w:sz w:val="18"/>
                <w:szCs w:val="18"/>
              </w:rPr>
            </w:pPr>
            <w:r w:rsidRPr="003E243A">
              <w:rPr>
                <w:noProof/>
                <w:sz w:val="18"/>
                <w:szCs w:val="18"/>
              </w:rPr>
              <w:t>授信总额</w:t>
            </w:r>
          </w:p>
        </w:tc>
        <w:tc>
          <w:tcPr>
            <w:tcW w:w="992" w:type="pct"/>
            <w:vAlign w:val="center"/>
          </w:tcPr>
          <w:p w14:paraId="1220512C" w14:textId="77777777" w:rsidR="00281818" w:rsidRPr="003E243A" w:rsidRDefault="008E450D"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N</w:t>
            </w:r>
            <w:r w:rsidR="00281818" w:rsidRPr="003E243A">
              <w:rPr>
                <w:rFonts w:asciiTheme="minorEastAsia" w:eastAsiaTheme="minorEastAsia" w:hAnsiTheme="minorEastAsia"/>
                <w:sz w:val="18"/>
                <w:szCs w:val="18"/>
              </w:rPr>
              <w:t>(18</w:t>
            </w:r>
            <w:r>
              <w:rPr>
                <w:rFonts w:asciiTheme="minorEastAsia" w:eastAsiaTheme="minorEastAsia" w:hAnsiTheme="minorEastAsia" w:hint="eastAsia"/>
                <w:sz w:val="18"/>
                <w:szCs w:val="18"/>
              </w:rPr>
              <w:t>,2</w:t>
            </w:r>
            <w:r w:rsidR="00281818" w:rsidRPr="003E243A">
              <w:rPr>
                <w:rFonts w:asciiTheme="minorEastAsia" w:eastAsiaTheme="minorEastAsia" w:hAnsiTheme="minorEastAsia"/>
                <w:sz w:val="18"/>
                <w:szCs w:val="18"/>
              </w:rPr>
              <w:t>)</w:t>
            </w:r>
          </w:p>
        </w:tc>
        <w:tc>
          <w:tcPr>
            <w:tcW w:w="530" w:type="pct"/>
          </w:tcPr>
          <w:p w14:paraId="7CD6C904" w14:textId="77777777"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5" w:type="pct"/>
            <w:vAlign w:val="center"/>
          </w:tcPr>
          <w:p w14:paraId="56EA9BF5" w14:textId="77777777"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18,2</w:t>
            </w:r>
          </w:p>
        </w:tc>
      </w:tr>
      <w:tr w:rsidR="00281818" w:rsidRPr="003E243A" w14:paraId="7883515F" w14:textId="77777777" w:rsidTr="000364E8">
        <w:trPr>
          <w:trHeight w:val="257"/>
        </w:trPr>
        <w:tc>
          <w:tcPr>
            <w:tcW w:w="846" w:type="pct"/>
          </w:tcPr>
          <w:p w14:paraId="70A12296" w14:textId="77777777" w:rsidR="00281818" w:rsidRPr="003E243A" w:rsidRDefault="003D34FF" w:rsidP="00281818">
            <w:pPr>
              <w:rPr>
                <w:noProof/>
                <w:sz w:val="18"/>
                <w:szCs w:val="18"/>
              </w:rPr>
            </w:pPr>
            <w:r>
              <w:rPr>
                <w:rFonts w:hint="eastAsia"/>
                <w:noProof/>
                <w:sz w:val="18"/>
                <w:szCs w:val="18"/>
              </w:rPr>
              <w:t>BankNo</w:t>
            </w:r>
          </w:p>
        </w:tc>
        <w:tc>
          <w:tcPr>
            <w:tcW w:w="1227" w:type="pct"/>
          </w:tcPr>
          <w:p w14:paraId="70B8B779" w14:textId="77777777" w:rsidR="00281818" w:rsidRPr="003E243A" w:rsidRDefault="00281818" w:rsidP="00C67FE8">
            <w:pPr>
              <w:rPr>
                <w:noProof/>
                <w:sz w:val="18"/>
                <w:szCs w:val="18"/>
              </w:rPr>
            </w:pPr>
            <w:r w:rsidRPr="003E243A">
              <w:rPr>
                <w:noProof/>
                <w:sz w:val="18"/>
                <w:szCs w:val="18"/>
              </w:rPr>
              <w:t>授信机构</w:t>
            </w:r>
          </w:p>
        </w:tc>
        <w:tc>
          <w:tcPr>
            <w:tcW w:w="992" w:type="pct"/>
            <w:vAlign w:val="center"/>
          </w:tcPr>
          <w:p w14:paraId="79638062" w14:textId="77777777"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VA(12)</w:t>
            </w:r>
          </w:p>
        </w:tc>
        <w:tc>
          <w:tcPr>
            <w:tcW w:w="530" w:type="pct"/>
          </w:tcPr>
          <w:p w14:paraId="7941314D" w14:textId="77777777"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5" w:type="pct"/>
            <w:vAlign w:val="center"/>
          </w:tcPr>
          <w:p w14:paraId="550D40FF" w14:textId="77777777"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12位联行号（总行行号）</w:t>
            </w:r>
          </w:p>
        </w:tc>
      </w:tr>
      <w:tr w:rsidR="00281818" w:rsidRPr="003E243A" w14:paraId="58356867" w14:textId="77777777" w:rsidTr="000364E8">
        <w:trPr>
          <w:trHeight w:val="257"/>
        </w:trPr>
        <w:tc>
          <w:tcPr>
            <w:tcW w:w="846" w:type="pct"/>
          </w:tcPr>
          <w:p w14:paraId="60D5A870" w14:textId="77777777" w:rsidR="00281818" w:rsidRPr="003E243A" w:rsidRDefault="003D34FF" w:rsidP="00281818">
            <w:pPr>
              <w:rPr>
                <w:noProof/>
                <w:sz w:val="18"/>
                <w:szCs w:val="18"/>
              </w:rPr>
            </w:pPr>
            <w:r>
              <w:rPr>
                <w:rFonts w:hint="eastAsia"/>
                <w:noProof/>
                <w:sz w:val="18"/>
                <w:szCs w:val="18"/>
              </w:rPr>
              <w:t>BankName</w:t>
            </w:r>
          </w:p>
        </w:tc>
        <w:tc>
          <w:tcPr>
            <w:tcW w:w="1227" w:type="pct"/>
          </w:tcPr>
          <w:p w14:paraId="7FABC57F" w14:textId="77777777" w:rsidR="00281818" w:rsidRPr="003E243A" w:rsidRDefault="00281818" w:rsidP="00C67FE8">
            <w:pPr>
              <w:rPr>
                <w:noProof/>
                <w:sz w:val="18"/>
                <w:szCs w:val="18"/>
              </w:rPr>
            </w:pPr>
            <w:r w:rsidRPr="003E243A">
              <w:rPr>
                <w:noProof/>
                <w:sz w:val="18"/>
                <w:szCs w:val="18"/>
              </w:rPr>
              <w:t>授信机构名称</w:t>
            </w:r>
          </w:p>
        </w:tc>
        <w:tc>
          <w:tcPr>
            <w:tcW w:w="992" w:type="pct"/>
            <w:vAlign w:val="center"/>
          </w:tcPr>
          <w:p w14:paraId="7BC4A027" w14:textId="77777777"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VA(180)</w:t>
            </w:r>
          </w:p>
        </w:tc>
        <w:tc>
          <w:tcPr>
            <w:tcW w:w="530" w:type="pct"/>
          </w:tcPr>
          <w:p w14:paraId="414104A9" w14:textId="77777777"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5" w:type="pct"/>
            <w:vAlign w:val="center"/>
          </w:tcPr>
          <w:p w14:paraId="765C910C" w14:textId="77777777"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总行名称</w:t>
            </w:r>
          </w:p>
        </w:tc>
      </w:tr>
    </w:tbl>
    <w:p w14:paraId="13F318C1" w14:textId="77777777" w:rsidR="000364E8" w:rsidRPr="003E243A" w:rsidRDefault="006F46EF" w:rsidP="000364E8">
      <w:pPr>
        <w:pStyle w:val="2"/>
        <w:rPr>
          <w:noProof/>
        </w:rPr>
      </w:pPr>
      <w:bookmarkStart w:id="143" w:name="_Toc380836979"/>
      <w:r w:rsidRPr="003E243A">
        <w:rPr>
          <w:noProof/>
        </w:rPr>
        <w:t>异常（冲账）通知</w:t>
      </w:r>
      <w:r w:rsidR="000364E8" w:rsidRPr="003E243A">
        <w:rPr>
          <w:noProof/>
        </w:rPr>
        <w:t>(</w:t>
      </w:r>
      <w:r w:rsidR="000364E8" w:rsidRPr="003E243A">
        <w:rPr>
          <w:noProof/>
        </w:rPr>
        <w:t>票据</w:t>
      </w:r>
      <w:r w:rsidR="000364E8" w:rsidRPr="003E243A">
        <w:rPr>
          <w:noProof/>
        </w:rPr>
        <w:t>-&gt;</w:t>
      </w:r>
      <w:r w:rsidR="000364E8" w:rsidRPr="003E243A">
        <w:rPr>
          <w:noProof/>
        </w:rPr>
        <w:t>信贷</w:t>
      </w:r>
      <w:r w:rsidR="000364E8" w:rsidRPr="003E243A">
        <w:rPr>
          <w:noProof/>
        </w:rPr>
        <w:t>)</w:t>
      </w:r>
      <w:bookmarkEnd w:id="143"/>
    </w:p>
    <w:p w14:paraId="700955B7" w14:textId="77777777" w:rsidR="000364E8" w:rsidRPr="003E243A" w:rsidRDefault="000364E8" w:rsidP="000364E8">
      <w:pPr>
        <w:pStyle w:val="3"/>
        <w:rPr>
          <w:noProof/>
        </w:rPr>
      </w:pPr>
      <w:bookmarkStart w:id="144" w:name="_Toc380836980"/>
      <w:r w:rsidRPr="003E243A">
        <w:rPr>
          <w:noProof/>
        </w:rPr>
        <w:t>交易描述</w:t>
      </w:r>
      <w:bookmarkEnd w:id="144"/>
      <w:r w:rsidRPr="003E243A">
        <w:rPr>
          <w:noProof/>
        </w:rPr>
        <w:tab/>
      </w:r>
    </w:p>
    <w:p w14:paraId="312A30C3" w14:textId="77777777" w:rsidR="000364E8" w:rsidRPr="003E243A" w:rsidRDefault="00633600" w:rsidP="000364E8">
      <w:pPr>
        <w:numPr>
          <w:ilvl w:val="0"/>
          <w:numId w:val="2"/>
        </w:numPr>
        <w:spacing w:line="360" w:lineRule="auto"/>
        <w:rPr>
          <w:rFonts w:ascii="宋体" w:hAnsi="宋体"/>
          <w:noProof/>
          <w:szCs w:val="21"/>
        </w:rPr>
      </w:pPr>
      <w:r w:rsidRPr="003E243A">
        <w:rPr>
          <w:rFonts w:ascii="宋体" w:hAnsi="宋体"/>
          <w:noProof/>
          <w:szCs w:val="21"/>
        </w:rPr>
        <w:t>票据系统主动通知信贷系统放行交易类失败信息或冲账信息，实时将客户对公信息及业务相关信息进行处理。</w:t>
      </w:r>
    </w:p>
    <w:p w14:paraId="3A9D763E" w14:textId="77777777" w:rsidR="000364E8" w:rsidRPr="003E243A" w:rsidRDefault="000364E8" w:rsidP="000364E8">
      <w:pPr>
        <w:numPr>
          <w:ilvl w:val="0"/>
          <w:numId w:val="2"/>
        </w:numPr>
        <w:spacing w:line="360" w:lineRule="auto"/>
        <w:rPr>
          <w:rFonts w:ascii="宋体" w:hAnsi="宋体"/>
          <w:noProof/>
          <w:szCs w:val="21"/>
        </w:rPr>
      </w:pPr>
      <w:r w:rsidRPr="003E243A">
        <w:rPr>
          <w:rFonts w:ascii="宋体" w:hAnsi="宋体"/>
          <w:noProof/>
          <w:szCs w:val="21"/>
        </w:rPr>
        <w:t>信贷系统接收到票据系统</w:t>
      </w:r>
      <w:r w:rsidR="00633600" w:rsidRPr="003E243A">
        <w:rPr>
          <w:rFonts w:ascii="宋体" w:hAnsi="宋体"/>
          <w:noProof/>
          <w:szCs w:val="21"/>
        </w:rPr>
        <w:t>异常（冲账）通知后根据具体交易经行业务内容回滚。</w:t>
      </w:r>
    </w:p>
    <w:p w14:paraId="45CDF45A" w14:textId="77777777" w:rsidR="00633600" w:rsidRPr="003E243A" w:rsidRDefault="00633600" w:rsidP="000364E8">
      <w:pPr>
        <w:numPr>
          <w:ilvl w:val="0"/>
          <w:numId w:val="2"/>
        </w:numPr>
        <w:spacing w:line="360" w:lineRule="auto"/>
        <w:rPr>
          <w:rFonts w:ascii="宋体" w:hAnsi="宋体"/>
          <w:noProof/>
          <w:szCs w:val="21"/>
        </w:rPr>
      </w:pPr>
      <w:r w:rsidRPr="003E243A">
        <w:rPr>
          <w:rFonts w:ascii="宋体" w:hAnsi="宋体"/>
          <w:noProof/>
          <w:szCs w:val="21"/>
        </w:rPr>
        <w:t>交易类型包括</w:t>
      </w:r>
    </w:p>
    <w:p w14:paraId="0923F3A5"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承兑放行失败</w:t>
      </w:r>
    </w:p>
    <w:p w14:paraId="4346B757"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贴现放行失败</w:t>
      </w:r>
    </w:p>
    <w:p w14:paraId="0AF45981"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质押放行失败</w:t>
      </w:r>
    </w:p>
    <w:p w14:paraId="5B1A559F"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质押解除放行失败</w:t>
      </w:r>
    </w:p>
    <w:p w14:paraId="1C53919A"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委托承兑放行失败</w:t>
      </w:r>
    </w:p>
    <w:p w14:paraId="4D057672"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票据池入池放行失败</w:t>
      </w:r>
    </w:p>
    <w:p w14:paraId="659DC16A"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票据池出池放行失败</w:t>
      </w:r>
    </w:p>
    <w:p w14:paraId="7011DCB7"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承兑放行冲账（预留）</w:t>
      </w:r>
    </w:p>
    <w:p w14:paraId="784D572E"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贴现放行冲账（预留）</w:t>
      </w:r>
    </w:p>
    <w:p w14:paraId="4A1685E8"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质押放行冲账</w:t>
      </w:r>
    </w:p>
    <w:p w14:paraId="5D1BFB68"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质押解除放行冲账</w:t>
      </w:r>
    </w:p>
    <w:p w14:paraId="1588B4BA" w14:textId="77777777"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委托承兑放行冲账</w:t>
      </w:r>
    </w:p>
    <w:p w14:paraId="388A0549" w14:textId="77777777" w:rsidR="000364E8" w:rsidRPr="003E243A" w:rsidRDefault="000364E8" w:rsidP="000364E8">
      <w:pPr>
        <w:pStyle w:val="3"/>
        <w:rPr>
          <w:noProof/>
        </w:rPr>
      </w:pPr>
      <w:bookmarkStart w:id="145" w:name="_Toc380836981"/>
      <w:r w:rsidRPr="003E243A">
        <w:rPr>
          <w:noProof/>
        </w:rPr>
        <w:lastRenderedPageBreak/>
        <w:t>交易码</w:t>
      </w:r>
      <w:bookmarkEnd w:id="145"/>
    </w:p>
    <w:p w14:paraId="21F98076" w14:textId="77777777" w:rsidR="000364E8" w:rsidRPr="003E243A" w:rsidRDefault="008E626C" w:rsidP="000364E8">
      <w:pPr>
        <w:numPr>
          <w:ilvl w:val="0"/>
          <w:numId w:val="2"/>
        </w:numPr>
        <w:spacing w:line="360" w:lineRule="auto"/>
        <w:rPr>
          <w:b/>
          <w:noProof/>
        </w:rPr>
      </w:pPr>
      <w:r>
        <w:rPr>
          <w:rFonts w:hint="eastAsia"/>
          <w:b/>
          <w:noProof/>
          <w:szCs w:val="21"/>
        </w:rPr>
        <w:t>8000</w:t>
      </w:r>
      <w:r w:rsidR="009E3FB0">
        <w:rPr>
          <w:rFonts w:hint="eastAsia"/>
          <w:b/>
          <w:noProof/>
          <w:szCs w:val="21"/>
        </w:rPr>
        <w:t>0</w:t>
      </w:r>
      <w:r>
        <w:rPr>
          <w:rFonts w:hint="eastAsia"/>
          <w:b/>
          <w:noProof/>
          <w:szCs w:val="21"/>
        </w:rPr>
        <w:t>3</w:t>
      </w:r>
    </w:p>
    <w:p w14:paraId="7BC1F885" w14:textId="77777777" w:rsidR="008C270C" w:rsidRPr="008C270C" w:rsidRDefault="000364E8" w:rsidP="00353C5A">
      <w:pPr>
        <w:pStyle w:val="3"/>
        <w:rPr>
          <w:noProof/>
        </w:rPr>
      </w:pPr>
      <w:bookmarkStart w:id="146" w:name="_Toc380836982"/>
      <w:r w:rsidRPr="003E243A">
        <w:rPr>
          <w:noProof/>
        </w:rPr>
        <w:t>发起方报文结构</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9"/>
        <w:gridCol w:w="2100"/>
        <w:gridCol w:w="1698"/>
        <w:gridCol w:w="912"/>
        <w:gridCol w:w="2403"/>
      </w:tblGrid>
      <w:tr w:rsidR="000364E8" w:rsidRPr="003E243A" w14:paraId="5EA17F4C" w14:textId="77777777" w:rsidTr="000A79F9">
        <w:trPr>
          <w:trHeight w:val="120"/>
        </w:trPr>
        <w:tc>
          <w:tcPr>
            <w:tcW w:w="827" w:type="pct"/>
            <w:shd w:val="clear" w:color="auto" w:fill="CCE8CF" w:themeFill="background1"/>
            <w:vAlign w:val="center"/>
          </w:tcPr>
          <w:p w14:paraId="5B67F55C" w14:textId="77777777" w:rsidR="000364E8" w:rsidRPr="003E243A" w:rsidRDefault="000364E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CCE8CF" w:themeFill="background1"/>
            <w:vAlign w:val="center"/>
          </w:tcPr>
          <w:p w14:paraId="3E3CABC1" w14:textId="77777777" w:rsidR="000364E8" w:rsidRPr="003E243A" w:rsidRDefault="000364E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CCE8CF" w:themeFill="background1"/>
            <w:vAlign w:val="center"/>
          </w:tcPr>
          <w:p w14:paraId="3895E314" w14:textId="77777777" w:rsidR="000364E8" w:rsidRPr="003E243A" w:rsidRDefault="000364E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CCE8CF" w:themeFill="background1"/>
          </w:tcPr>
          <w:p w14:paraId="6935598B" w14:textId="77777777" w:rsidR="000364E8" w:rsidRPr="003E243A" w:rsidRDefault="000364E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CCE8CF" w:themeFill="background1"/>
            <w:vAlign w:val="center"/>
          </w:tcPr>
          <w:p w14:paraId="3EB91D30" w14:textId="77777777" w:rsidR="000364E8" w:rsidRPr="003E243A" w:rsidRDefault="000364E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0364E8" w:rsidRPr="003E243A" w14:paraId="5F40F04D" w14:textId="77777777" w:rsidTr="000A79F9">
        <w:trPr>
          <w:trHeight w:val="89"/>
        </w:trPr>
        <w:tc>
          <w:tcPr>
            <w:tcW w:w="827" w:type="pct"/>
          </w:tcPr>
          <w:p w14:paraId="749D5DAC" w14:textId="77777777" w:rsidR="000364E8" w:rsidRPr="003E243A" w:rsidRDefault="00D62FF9" w:rsidP="00C67FE8">
            <w:pPr>
              <w:rPr>
                <w:noProof/>
                <w:sz w:val="18"/>
                <w:szCs w:val="18"/>
              </w:rPr>
            </w:pPr>
            <w:r>
              <w:rPr>
                <w:rFonts w:hint="eastAsia"/>
                <w:noProof/>
                <w:sz w:val="18"/>
                <w:szCs w:val="18"/>
              </w:rPr>
              <w:t>OperateType</w:t>
            </w:r>
          </w:p>
        </w:tc>
        <w:tc>
          <w:tcPr>
            <w:tcW w:w="1232" w:type="pct"/>
          </w:tcPr>
          <w:p w14:paraId="541F923C" w14:textId="77777777" w:rsidR="000364E8" w:rsidRPr="003E243A" w:rsidRDefault="008F1F25" w:rsidP="00C67FE8">
            <w:pPr>
              <w:rPr>
                <w:noProof/>
                <w:sz w:val="18"/>
                <w:szCs w:val="18"/>
              </w:rPr>
            </w:pPr>
            <w:r w:rsidRPr="003E243A">
              <w:rPr>
                <w:noProof/>
                <w:sz w:val="18"/>
                <w:szCs w:val="18"/>
              </w:rPr>
              <w:t>交易类型</w:t>
            </w:r>
          </w:p>
        </w:tc>
        <w:tc>
          <w:tcPr>
            <w:tcW w:w="996" w:type="pct"/>
          </w:tcPr>
          <w:p w14:paraId="5A39E049" w14:textId="77777777" w:rsidR="000364E8" w:rsidRPr="003E243A" w:rsidRDefault="000364E8" w:rsidP="009F46FD">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8F1F25" w:rsidRPr="003E243A">
              <w:rPr>
                <w:rFonts w:asciiTheme="minorEastAsia" w:eastAsiaTheme="minorEastAsia" w:hAnsiTheme="minorEastAsia"/>
                <w:sz w:val="18"/>
                <w:szCs w:val="18"/>
              </w:rPr>
              <w:t>2</w:t>
            </w:r>
            <w:r w:rsidRPr="003E243A">
              <w:rPr>
                <w:rFonts w:asciiTheme="minorEastAsia" w:eastAsiaTheme="minorEastAsia" w:hAnsiTheme="minorEastAsia"/>
                <w:sz w:val="18"/>
                <w:szCs w:val="18"/>
              </w:rPr>
              <w:t>)</w:t>
            </w:r>
          </w:p>
        </w:tc>
        <w:tc>
          <w:tcPr>
            <w:tcW w:w="535" w:type="pct"/>
          </w:tcPr>
          <w:p w14:paraId="795E3E36" w14:textId="77777777" w:rsidR="000364E8" w:rsidRPr="003E243A" w:rsidRDefault="000364E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2F859AD3" w14:textId="77777777"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01-承兑放行失败</w:t>
            </w:r>
          </w:p>
          <w:p w14:paraId="33915836" w14:textId="77777777"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02-贴现放行失败</w:t>
            </w:r>
          </w:p>
          <w:p w14:paraId="69F1D500" w14:textId="77777777"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03-质押放行失败</w:t>
            </w:r>
          </w:p>
          <w:p w14:paraId="7D85427A" w14:textId="77777777"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04-质押解除放行失败</w:t>
            </w:r>
          </w:p>
          <w:p w14:paraId="7C544E95" w14:textId="77777777"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05-委托承兑放行失败</w:t>
            </w:r>
          </w:p>
          <w:p w14:paraId="4957AB88" w14:textId="77777777"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06票据池入池放行失败</w:t>
            </w:r>
          </w:p>
          <w:p w14:paraId="435C4E8E" w14:textId="77777777" w:rsidR="00ED5055" w:rsidRPr="003E243A" w:rsidRDefault="00ED5055" w:rsidP="0082571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07-票据池出池放行失败</w:t>
            </w:r>
          </w:p>
          <w:p w14:paraId="473E88BC" w14:textId="77777777" w:rsidR="00ED5055" w:rsidRPr="003E243A" w:rsidRDefault="0082571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08</w:t>
            </w:r>
            <w:r w:rsidR="00ED5055" w:rsidRPr="003E243A">
              <w:rPr>
                <w:rFonts w:asciiTheme="minorEastAsia" w:eastAsiaTheme="minorEastAsia" w:hAnsiTheme="minorEastAsia"/>
                <w:sz w:val="18"/>
                <w:szCs w:val="18"/>
              </w:rPr>
              <w:t>-承兑放行冲账（预留）</w:t>
            </w:r>
          </w:p>
          <w:p w14:paraId="45106465" w14:textId="77777777" w:rsidR="00ED5055" w:rsidRPr="003E243A" w:rsidRDefault="0082571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09</w:t>
            </w:r>
            <w:r w:rsidR="00ED5055" w:rsidRPr="003E243A">
              <w:rPr>
                <w:rFonts w:asciiTheme="minorEastAsia" w:eastAsiaTheme="minorEastAsia" w:hAnsiTheme="minorEastAsia"/>
                <w:sz w:val="18"/>
                <w:szCs w:val="18"/>
              </w:rPr>
              <w:t>-贴现放行冲账（预留）</w:t>
            </w:r>
          </w:p>
          <w:p w14:paraId="20E85734" w14:textId="77777777" w:rsidR="00ED5055" w:rsidRPr="003E243A" w:rsidRDefault="0082571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10</w:t>
            </w:r>
            <w:r w:rsidR="00ED5055" w:rsidRPr="003E243A">
              <w:rPr>
                <w:rFonts w:asciiTheme="minorEastAsia" w:eastAsiaTheme="minorEastAsia" w:hAnsiTheme="minorEastAsia"/>
                <w:sz w:val="18"/>
                <w:szCs w:val="18"/>
              </w:rPr>
              <w:t>-质押放行冲账</w:t>
            </w:r>
          </w:p>
          <w:p w14:paraId="0C661792" w14:textId="77777777" w:rsidR="00ED5055" w:rsidRPr="003E243A" w:rsidRDefault="0082571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11</w:t>
            </w:r>
            <w:r w:rsidR="00ED5055" w:rsidRPr="003E243A">
              <w:rPr>
                <w:rFonts w:asciiTheme="minorEastAsia" w:eastAsiaTheme="minorEastAsia" w:hAnsiTheme="minorEastAsia"/>
                <w:sz w:val="18"/>
                <w:szCs w:val="18"/>
              </w:rPr>
              <w:t>-质押解除放行冲账</w:t>
            </w:r>
          </w:p>
          <w:p w14:paraId="43A2FFED" w14:textId="77777777" w:rsidR="000364E8" w:rsidRPr="003E243A" w:rsidRDefault="00825715" w:rsidP="00ED5055">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12</w:t>
            </w:r>
            <w:r w:rsidR="00ED5055" w:rsidRPr="003E243A">
              <w:rPr>
                <w:rFonts w:asciiTheme="minorEastAsia" w:eastAsiaTheme="minorEastAsia" w:hAnsiTheme="minorEastAsia"/>
                <w:sz w:val="18"/>
                <w:szCs w:val="18"/>
              </w:rPr>
              <w:t>-委托承兑放行冲账</w:t>
            </w:r>
          </w:p>
        </w:tc>
      </w:tr>
    </w:tbl>
    <w:p w14:paraId="594FA592" w14:textId="77777777" w:rsidR="00CD73B2" w:rsidRDefault="00CD73B2" w:rsidP="000364E8">
      <w:pPr>
        <w:pStyle w:val="3"/>
        <w:rPr>
          <w:noProof/>
        </w:rPr>
      </w:pPr>
      <w:bookmarkStart w:id="147" w:name="_Toc380836983"/>
      <w:r>
        <w:rPr>
          <w:rFonts w:hint="eastAsia"/>
          <w:noProof/>
        </w:rPr>
        <w:t>发起方文档结构</w:t>
      </w:r>
      <w:bookmarkEnd w:id="147"/>
    </w:p>
    <w:p w14:paraId="5F8FA595" w14:textId="77777777" w:rsidR="00CD73B2" w:rsidRPr="00CD73B2" w:rsidRDefault="00CD73B2" w:rsidP="00CD73B2">
      <w:r w:rsidRPr="003E243A">
        <w:rPr>
          <w:noProof/>
        </w:rPr>
        <w:t>文件内容为一条明细一行，字段以</w:t>
      </w:r>
      <w:r w:rsidRPr="003E243A">
        <w:rPr>
          <w:noProof/>
        </w:rPr>
        <w:t>“|</w:t>
      </w:r>
      <w:r w:rsidR="007A1013">
        <w:rPr>
          <w:rFonts w:hint="eastAsia"/>
          <w:noProof/>
        </w:rPr>
        <w:t>$|</w:t>
      </w:r>
      <w:r w:rsidRPr="003E243A">
        <w:rPr>
          <w:noProof/>
        </w:rPr>
        <w:t>”</w:t>
      </w:r>
      <w:r w:rsidRPr="003E243A">
        <w:rPr>
          <w:noProof/>
        </w:rPr>
        <w:t>分割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9"/>
        <w:gridCol w:w="2100"/>
        <w:gridCol w:w="1698"/>
        <w:gridCol w:w="912"/>
        <w:gridCol w:w="2403"/>
      </w:tblGrid>
      <w:tr w:rsidR="00CD73B2" w:rsidRPr="003E243A" w14:paraId="7197943E" w14:textId="77777777" w:rsidTr="00F73E51">
        <w:trPr>
          <w:trHeight w:val="120"/>
        </w:trPr>
        <w:tc>
          <w:tcPr>
            <w:tcW w:w="827" w:type="pct"/>
            <w:shd w:val="clear" w:color="auto" w:fill="CCE8CF" w:themeFill="background1"/>
            <w:vAlign w:val="center"/>
          </w:tcPr>
          <w:p w14:paraId="24D03347" w14:textId="77777777" w:rsidR="00CD73B2" w:rsidRPr="003E243A" w:rsidRDefault="00CD73B2" w:rsidP="00F73E51">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CCE8CF" w:themeFill="background1"/>
            <w:vAlign w:val="center"/>
          </w:tcPr>
          <w:p w14:paraId="624BDEB7" w14:textId="77777777" w:rsidR="00CD73B2" w:rsidRPr="003E243A" w:rsidRDefault="00CD73B2" w:rsidP="00F73E51">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CCE8CF" w:themeFill="background1"/>
            <w:vAlign w:val="center"/>
          </w:tcPr>
          <w:p w14:paraId="13AC0DF7" w14:textId="77777777" w:rsidR="00CD73B2" w:rsidRPr="003E243A" w:rsidRDefault="00CD73B2" w:rsidP="00F73E51">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CCE8CF" w:themeFill="background1"/>
          </w:tcPr>
          <w:p w14:paraId="4AA07D65" w14:textId="77777777" w:rsidR="00CD73B2" w:rsidRPr="003E243A" w:rsidRDefault="00CD73B2" w:rsidP="00F73E51">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CCE8CF" w:themeFill="background1"/>
            <w:vAlign w:val="center"/>
          </w:tcPr>
          <w:p w14:paraId="09F75C2B" w14:textId="77777777" w:rsidR="00CD73B2" w:rsidRPr="003E243A" w:rsidRDefault="00CD73B2" w:rsidP="00F73E51">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CD73B2" w:rsidRPr="003E243A" w14:paraId="68E90A2C" w14:textId="77777777" w:rsidTr="00F73E51">
        <w:trPr>
          <w:trHeight w:val="89"/>
        </w:trPr>
        <w:tc>
          <w:tcPr>
            <w:tcW w:w="827" w:type="pct"/>
          </w:tcPr>
          <w:p w14:paraId="5F1EF852" w14:textId="77777777" w:rsidR="00CD73B2" w:rsidRPr="003E243A" w:rsidRDefault="00CD73B2" w:rsidP="00F73E51">
            <w:pPr>
              <w:rPr>
                <w:noProof/>
                <w:sz w:val="18"/>
                <w:szCs w:val="18"/>
              </w:rPr>
            </w:pPr>
            <w:r w:rsidRPr="003E243A">
              <w:rPr>
                <w:noProof/>
                <w:sz w:val="18"/>
                <w:szCs w:val="18"/>
              </w:rPr>
              <w:t>stddrnum</w:t>
            </w:r>
          </w:p>
        </w:tc>
        <w:tc>
          <w:tcPr>
            <w:tcW w:w="1232" w:type="pct"/>
          </w:tcPr>
          <w:p w14:paraId="42294DE9" w14:textId="77777777" w:rsidR="00CD73B2" w:rsidRPr="003E243A" w:rsidRDefault="00CD73B2" w:rsidP="00F73E51">
            <w:pPr>
              <w:rPr>
                <w:noProof/>
                <w:sz w:val="18"/>
                <w:szCs w:val="18"/>
              </w:rPr>
            </w:pPr>
            <w:r w:rsidRPr="003E243A">
              <w:rPr>
                <w:noProof/>
                <w:sz w:val="18"/>
                <w:szCs w:val="18"/>
              </w:rPr>
              <w:t>票号</w:t>
            </w:r>
          </w:p>
        </w:tc>
        <w:tc>
          <w:tcPr>
            <w:tcW w:w="996" w:type="pct"/>
          </w:tcPr>
          <w:p w14:paraId="459EC19B" w14:textId="77777777" w:rsidR="00CD73B2" w:rsidRPr="003E243A" w:rsidRDefault="00CD73B2" w:rsidP="00F73E51">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535" w:type="pct"/>
          </w:tcPr>
          <w:p w14:paraId="7676289A" w14:textId="77777777" w:rsidR="00CD73B2" w:rsidRPr="003E243A" w:rsidRDefault="00CD73B2" w:rsidP="00F73E51">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2E009F39" w14:textId="77777777" w:rsidR="00CD73B2" w:rsidRPr="003E243A" w:rsidRDefault="00CD73B2" w:rsidP="00F73E51">
            <w:pPr>
              <w:pStyle w:val="affe"/>
              <w:spacing w:line="240" w:lineRule="exact"/>
              <w:rPr>
                <w:rFonts w:asciiTheme="minorEastAsia" w:eastAsiaTheme="minorEastAsia" w:hAnsiTheme="minorEastAsia"/>
                <w:sz w:val="18"/>
                <w:szCs w:val="18"/>
              </w:rPr>
            </w:pPr>
          </w:p>
        </w:tc>
      </w:tr>
      <w:tr w:rsidR="00CD73B2" w:rsidRPr="003E243A" w14:paraId="7EAF685E" w14:textId="77777777" w:rsidTr="00F73E51">
        <w:trPr>
          <w:trHeight w:val="89"/>
        </w:trPr>
        <w:tc>
          <w:tcPr>
            <w:tcW w:w="827" w:type="pct"/>
          </w:tcPr>
          <w:p w14:paraId="4F382A3A" w14:textId="77777777" w:rsidR="00CD73B2" w:rsidRPr="003E243A" w:rsidRDefault="00CD73B2" w:rsidP="00F73E51">
            <w:pPr>
              <w:rPr>
                <w:noProof/>
                <w:sz w:val="18"/>
                <w:szCs w:val="18"/>
              </w:rPr>
            </w:pPr>
            <w:r w:rsidRPr="003E243A">
              <w:rPr>
                <w:noProof/>
                <w:sz w:val="18"/>
                <w:szCs w:val="18"/>
              </w:rPr>
              <w:t>stdjjh</w:t>
            </w:r>
          </w:p>
        </w:tc>
        <w:tc>
          <w:tcPr>
            <w:tcW w:w="1232" w:type="pct"/>
          </w:tcPr>
          <w:p w14:paraId="38B8D0A8" w14:textId="77777777" w:rsidR="00CD73B2" w:rsidRPr="003E243A" w:rsidRDefault="00CD73B2" w:rsidP="00F73E51">
            <w:pPr>
              <w:rPr>
                <w:noProof/>
                <w:sz w:val="18"/>
                <w:szCs w:val="18"/>
              </w:rPr>
            </w:pPr>
            <w:r w:rsidRPr="003E243A">
              <w:rPr>
                <w:noProof/>
                <w:sz w:val="18"/>
                <w:szCs w:val="18"/>
              </w:rPr>
              <w:t>借据号</w:t>
            </w:r>
          </w:p>
        </w:tc>
        <w:tc>
          <w:tcPr>
            <w:tcW w:w="996" w:type="pct"/>
          </w:tcPr>
          <w:p w14:paraId="252991DA" w14:textId="77777777" w:rsidR="00CD73B2" w:rsidRPr="003E243A" w:rsidRDefault="00CD73B2" w:rsidP="00F73E51">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VA(32)</w:t>
            </w:r>
          </w:p>
        </w:tc>
        <w:tc>
          <w:tcPr>
            <w:tcW w:w="535" w:type="pct"/>
          </w:tcPr>
          <w:p w14:paraId="46CD2359" w14:textId="77777777" w:rsidR="00CD73B2" w:rsidRPr="003E243A" w:rsidRDefault="002C3583" w:rsidP="00F73E51">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O</w:t>
            </w:r>
          </w:p>
        </w:tc>
        <w:tc>
          <w:tcPr>
            <w:tcW w:w="1410" w:type="pct"/>
            <w:vAlign w:val="center"/>
          </w:tcPr>
          <w:p w14:paraId="46D1EE4A" w14:textId="77777777" w:rsidR="00CD73B2" w:rsidRPr="003E243A" w:rsidRDefault="002C3583" w:rsidP="00F73E51">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承兑放行失败</w:t>
            </w:r>
            <w:r>
              <w:rPr>
                <w:rFonts w:asciiTheme="minorEastAsia" w:eastAsiaTheme="minorEastAsia" w:hAnsiTheme="minorEastAsia" w:hint="eastAsia"/>
                <w:sz w:val="18"/>
                <w:szCs w:val="18"/>
              </w:rPr>
              <w:t>、</w:t>
            </w:r>
            <w:r w:rsidRPr="003E243A">
              <w:rPr>
                <w:rFonts w:asciiTheme="minorEastAsia" w:eastAsiaTheme="minorEastAsia" w:hAnsiTheme="minorEastAsia"/>
                <w:sz w:val="18"/>
                <w:szCs w:val="18"/>
              </w:rPr>
              <w:t>委托承兑放行失败</w:t>
            </w:r>
            <w:r>
              <w:rPr>
                <w:rFonts w:asciiTheme="minorEastAsia" w:eastAsiaTheme="minorEastAsia" w:hAnsiTheme="minorEastAsia" w:hint="eastAsia"/>
                <w:sz w:val="18"/>
                <w:szCs w:val="18"/>
              </w:rPr>
              <w:t>、</w:t>
            </w:r>
            <w:r w:rsidRPr="003E243A">
              <w:rPr>
                <w:rFonts w:asciiTheme="minorEastAsia" w:eastAsiaTheme="minorEastAsia" w:hAnsiTheme="minorEastAsia"/>
                <w:sz w:val="18"/>
                <w:szCs w:val="18"/>
              </w:rPr>
              <w:t>贴现放行失败</w:t>
            </w:r>
            <w:r>
              <w:rPr>
                <w:rFonts w:asciiTheme="minorEastAsia" w:eastAsiaTheme="minorEastAsia" w:hAnsiTheme="minorEastAsia" w:hint="eastAsia"/>
                <w:sz w:val="18"/>
                <w:szCs w:val="18"/>
              </w:rPr>
              <w:t>必</w:t>
            </w:r>
            <w:r>
              <w:rPr>
                <w:rFonts w:asciiTheme="minorEastAsia" w:eastAsiaTheme="minorEastAsia" w:hAnsiTheme="minorEastAsia"/>
                <w:sz w:val="18"/>
                <w:szCs w:val="18"/>
              </w:rPr>
              <w:t>须</w:t>
            </w:r>
          </w:p>
        </w:tc>
      </w:tr>
    </w:tbl>
    <w:p w14:paraId="2A43D609" w14:textId="77777777" w:rsidR="00CD73B2" w:rsidRPr="00CD73B2" w:rsidRDefault="00CD73B2" w:rsidP="00CD73B2"/>
    <w:p w14:paraId="0776E2BA" w14:textId="77777777" w:rsidR="000364E8" w:rsidRPr="003E243A" w:rsidRDefault="000364E8" w:rsidP="000364E8">
      <w:pPr>
        <w:pStyle w:val="3"/>
        <w:rPr>
          <w:noProof/>
        </w:rPr>
      </w:pPr>
      <w:bookmarkStart w:id="148" w:name="_Toc380836984"/>
      <w:r w:rsidRPr="003E243A">
        <w:rPr>
          <w:noProof/>
        </w:rPr>
        <w:t>应答方报文结构</w:t>
      </w:r>
      <w:bookmarkEnd w:id="148"/>
    </w:p>
    <w:p w14:paraId="76E4A9AC" w14:textId="77777777" w:rsidR="000364E8" w:rsidRPr="003E243A" w:rsidRDefault="00815B27" w:rsidP="00815B27">
      <w:pPr>
        <w:pStyle w:val="aff7"/>
        <w:spacing w:before="180" w:line="240" w:lineRule="auto"/>
        <w:ind w:leftChars="47" w:left="99" w:right="210" w:firstLineChars="200"/>
        <w:rPr>
          <w:noProof/>
          <w:szCs w:val="21"/>
        </w:rPr>
      </w:pPr>
      <w:r w:rsidRPr="003E243A">
        <w:rPr>
          <w:noProof/>
          <w:szCs w:val="21"/>
        </w:rPr>
        <w:t>报文头内容</w:t>
      </w:r>
    </w:p>
    <w:p w14:paraId="3D4E1CDA" w14:textId="77777777" w:rsidR="00FC665D" w:rsidRPr="003E243A" w:rsidRDefault="00FC665D" w:rsidP="00FC665D">
      <w:pPr>
        <w:pStyle w:val="2"/>
        <w:rPr>
          <w:noProof/>
        </w:rPr>
      </w:pPr>
      <w:bookmarkStart w:id="149" w:name="_Toc380836985"/>
      <w:r w:rsidRPr="003E243A">
        <w:rPr>
          <w:noProof/>
        </w:rPr>
        <w:t>保证金追加</w:t>
      </w:r>
      <w:r w:rsidRPr="003E243A">
        <w:rPr>
          <w:noProof/>
        </w:rPr>
        <w:t>(</w:t>
      </w:r>
      <w:r w:rsidRPr="003E243A">
        <w:rPr>
          <w:noProof/>
        </w:rPr>
        <w:t>信贷</w:t>
      </w:r>
      <w:r w:rsidRPr="003E243A">
        <w:rPr>
          <w:noProof/>
        </w:rPr>
        <w:t>-&gt;</w:t>
      </w:r>
      <w:r w:rsidRPr="003E243A">
        <w:rPr>
          <w:noProof/>
        </w:rPr>
        <w:t>票据</w:t>
      </w:r>
      <w:r w:rsidRPr="003E243A">
        <w:rPr>
          <w:noProof/>
        </w:rPr>
        <w:t>)</w:t>
      </w:r>
      <w:bookmarkEnd w:id="149"/>
    </w:p>
    <w:p w14:paraId="78B5AA4A" w14:textId="77777777" w:rsidR="00FC665D" w:rsidRPr="003E243A" w:rsidRDefault="00FC665D" w:rsidP="00FC665D">
      <w:pPr>
        <w:pStyle w:val="3"/>
        <w:rPr>
          <w:noProof/>
        </w:rPr>
      </w:pPr>
      <w:bookmarkStart w:id="150" w:name="_Toc380836986"/>
      <w:r w:rsidRPr="003E243A">
        <w:rPr>
          <w:noProof/>
        </w:rPr>
        <w:t>交易描述</w:t>
      </w:r>
      <w:bookmarkEnd w:id="150"/>
      <w:r w:rsidRPr="003E243A">
        <w:rPr>
          <w:noProof/>
        </w:rPr>
        <w:tab/>
      </w:r>
    </w:p>
    <w:p w14:paraId="6C52C394" w14:textId="77777777" w:rsidR="00FC665D" w:rsidRPr="003E243A" w:rsidRDefault="00C67FE8" w:rsidP="00C67FE8">
      <w:pPr>
        <w:numPr>
          <w:ilvl w:val="0"/>
          <w:numId w:val="2"/>
        </w:numPr>
        <w:spacing w:line="360" w:lineRule="auto"/>
        <w:rPr>
          <w:rFonts w:ascii="宋体" w:hAnsi="宋体"/>
          <w:noProof/>
          <w:szCs w:val="21"/>
        </w:rPr>
      </w:pPr>
      <w:r w:rsidRPr="003E243A">
        <w:rPr>
          <w:rFonts w:ascii="宋体" w:hAnsi="宋体"/>
          <w:noProof/>
          <w:szCs w:val="21"/>
        </w:rPr>
        <w:t>信贷系统主动发起承兑</w:t>
      </w:r>
      <w:r w:rsidR="00AC0D3D" w:rsidRPr="003E243A">
        <w:rPr>
          <w:rFonts w:ascii="宋体" w:hAnsi="宋体"/>
          <w:noProof/>
          <w:szCs w:val="21"/>
        </w:rPr>
        <w:t>票据保证金追加通知至票据系统。</w:t>
      </w:r>
    </w:p>
    <w:p w14:paraId="3E25F7C8" w14:textId="77777777" w:rsidR="00AC0D3D" w:rsidRPr="003E243A" w:rsidRDefault="00AC0D3D" w:rsidP="00AC0D3D">
      <w:pPr>
        <w:numPr>
          <w:ilvl w:val="0"/>
          <w:numId w:val="2"/>
        </w:numPr>
        <w:spacing w:line="360" w:lineRule="auto"/>
        <w:rPr>
          <w:rFonts w:ascii="宋体" w:hAnsi="宋体"/>
          <w:noProof/>
          <w:szCs w:val="21"/>
        </w:rPr>
      </w:pPr>
      <w:r w:rsidRPr="003E243A">
        <w:rPr>
          <w:rFonts w:ascii="宋体" w:hAnsi="宋体"/>
          <w:noProof/>
          <w:szCs w:val="21"/>
        </w:rPr>
        <w:t>票据系统接收到保证金追加后进行原票据保证金绑定信息的更新。</w:t>
      </w:r>
    </w:p>
    <w:p w14:paraId="519F869A" w14:textId="77777777" w:rsidR="00FC665D" w:rsidRPr="003E243A" w:rsidRDefault="00FC665D" w:rsidP="00FC665D">
      <w:pPr>
        <w:pStyle w:val="3"/>
        <w:rPr>
          <w:noProof/>
        </w:rPr>
      </w:pPr>
      <w:bookmarkStart w:id="151" w:name="_Toc380836987"/>
      <w:r w:rsidRPr="003E243A">
        <w:rPr>
          <w:noProof/>
        </w:rPr>
        <w:lastRenderedPageBreak/>
        <w:t>交易码</w:t>
      </w:r>
      <w:bookmarkEnd w:id="151"/>
    </w:p>
    <w:p w14:paraId="6FFB9EB4" w14:textId="77777777" w:rsidR="00FC665D" w:rsidRPr="003E243A" w:rsidRDefault="00DA7087" w:rsidP="00FC665D">
      <w:pPr>
        <w:numPr>
          <w:ilvl w:val="0"/>
          <w:numId w:val="2"/>
        </w:numPr>
        <w:spacing w:line="360" w:lineRule="auto"/>
        <w:rPr>
          <w:b/>
          <w:noProof/>
        </w:rPr>
      </w:pPr>
      <w:r>
        <w:rPr>
          <w:b/>
          <w:noProof/>
          <w:szCs w:val="21"/>
        </w:rPr>
        <w:t>80</w:t>
      </w:r>
      <w:r w:rsidR="00375273" w:rsidRPr="003E243A">
        <w:rPr>
          <w:b/>
          <w:noProof/>
          <w:szCs w:val="21"/>
        </w:rPr>
        <w:t>1006</w:t>
      </w:r>
    </w:p>
    <w:p w14:paraId="23045AA6" w14:textId="77777777" w:rsidR="004817B9" w:rsidRDefault="004817B9" w:rsidP="004817B9">
      <w:pPr>
        <w:pStyle w:val="3"/>
        <w:rPr>
          <w:noProof/>
        </w:rPr>
      </w:pPr>
      <w:bookmarkStart w:id="152" w:name="_Toc380836988"/>
      <w:r w:rsidRPr="003E243A">
        <w:rPr>
          <w:noProof/>
        </w:rPr>
        <w:t>发起方报文结构</w:t>
      </w:r>
      <w:bookmarkEnd w:id="152"/>
    </w:p>
    <w:p w14:paraId="7916647F" w14:textId="77777777" w:rsidR="005C3BD7" w:rsidRPr="005C3BD7" w:rsidRDefault="005C3BD7" w:rsidP="005C3BD7">
      <w:r>
        <w:rPr>
          <w:rFonts w:hint="eastAsia"/>
        </w:rPr>
        <w:t>无</w:t>
      </w:r>
    </w:p>
    <w:p w14:paraId="6B1A664D" w14:textId="77777777" w:rsidR="00107A49" w:rsidRDefault="00107A49" w:rsidP="00107A49">
      <w:pPr>
        <w:pStyle w:val="3"/>
        <w:rPr>
          <w:noProof/>
        </w:rPr>
      </w:pPr>
      <w:bookmarkStart w:id="153" w:name="_Toc380836989"/>
      <w:r>
        <w:rPr>
          <w:rFonts w:hint="eastAsia"/>
          <w:noProof/>
        </w:rPr>
        <w:t>发起方文档接口</w:t>
      </w:r>
      <w:bookmarkEnd w:id="153"/>
    </w:p>
    <w:p w14:paraId="6ED39613" w14:textId="77777777" w:rsidR="00745AEE" w:rsidRPr="00745AEE" w:rsidRDefault="00745AEE" w:rsidP="00745AEE">
      <w:r w:rsidRPr="003E243A">
        <w:rPr>
          <w:noProof/>
        </w:rPr>
        <w:t>文件内容为一条明细一行，字段以</w:t>
      </w:r>
      <w:r w:rsidRPr="003E243A">
        <w:rPr>
          <w:noProof/>
        </w:rPr>
        <w:t>“|</w:t>
      </w:r>
      <w:r w:rsidR="00505811">
        <w:rPr>
          <w:rFonts w:hint="eastAsia"/>
          <w:noProof/>
        </w:rPr>
        <w:t>$|</w:t>
      </w:r>
      <w:r w:rsidRPr="003E243A">
        <w:rPr>
          <w:noProof/>
        </w:rPr>
        <w:t>”</w:t>
      </w:r>
      <w:r w:rsidRPr="003E243A">
        <w:rPr>
          <w:noProof/>
        </w:rPr>
        <w:t>分割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6"/>
        <w:gridCol w:w="2015"/>
        <w:gridCol w:w="1614"/>
        <w:gridCol w:w="828"/>
        <w:gridCol w:w="2319"/>
      </w:tblGrid>
      <w:tr w:rsidR="00745AEE" w:rsidRPr="008E209F" w14:paraId="0AD15E60" w14:textId="77777777" w:rsidTr="00F73E51">
        <w:trPr>
          <w:trHeight w:val="120"/>
          <w:tblHeader/>
        </w:trPr>
        <w:tc>
          <w:tcPr>
            <w:tcW w:w="827" w:type="pct"/>
            <w:shd w:val="clear" w:color="auto" w:fill="CCE8CF" w:themeFill="background1"/>
            <w:vAlign w:val="center"/>
          </w:tcPr>
          <w:p w14:paraId="46314BB7" w14:textId="77777777" w:rsidR="00745AEE" w:rsidRPr="008E209F" w:rsidRDefault="00745AEE" w:rsidP="00F73E51">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字段代码</w:t>
            </w:r>
          </w:p>
        </w:tc>
        <w:tc>
          <w:tcPr>
            <w:tcW w:w="1232" w:type="pct"/>
            <w:shd w:val="clear" w:color="auto" w:fill="CCE8CF" w:themeFill="background1"/>
            <w:vAlign w:val="center"/>
          </w:tcPr>
          <w:p w14:paraId="6C328C36" w14:textId="77777777" w:rsidR="00745AEE" w:rsidRPr="008E209F" w:rsidRDefault="00745AEE" w:rsidP="00F73E51">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字段名称</w:t>
            </w:r>
          </w:p>
        </w:tc>
        <w:tc>
          <w:tcPr>
            <w:tcW w:w="996" w:type="pct"/>
            <w:shd w:val="clear" w:color="auto" w:fill="CCE8CF" w:themeFill="background1"/>
            <w:vAlign w:val="center"/>
          </w:tcPr>
          <w:p w14:paraId="6A39E090" w14:textId="77777777" w:rsidR="00745AEE" w:rsidRPr="008E209F" w:rsidRDefault="00745AEE" w:rsidP="00F73E51">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字段类型</w:t>
            </w:r>
          </w:p>
        </w:tc>
        <w:tc>
          <w:tcPr>
            <w:tcW w:w="535" w:type="pct"/>
            <w:shd w:val="clear" w:color="auto" w:fill="CCE8CF" w:themeFill="background1"/>
          </w:tcPr>
          <w:p w14:paraId="4968D259" w14:textId="77777777" w:rsidR="00745AEE" w:rsidRPr="008E209F" w:rsidRDefault="00745AEE" w:rsidP="00F73E51">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约定</w:t>
            </w:r>
          </w:p>
        </w:tc>
        <w:tc>
          <w:tcPr>
            <w:tcW w:w="1410" w:type="pct"/>
            <w:shd w:val="clear" w:color="auto" w:fill="CCE8CF" w:themeFill="background1"/>
            <w:vAlign w:val="center"/>
          </w:tcPr>
          <w:p w14:paraId="555A7899" w14:textId="77777777" w:rsidR="00745AEE" w:rsidRPr="008E209F" w:rsidRDefault="00745AEE" w:rsidP="00F73E51">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备注</w:t>
            </w:r>
          </w:p>
        </w:tc>
      </w:tr>
      <w:tr w:rsidR="00745AEE" w:rsidRPr="008E209F" w14:paraId="3FC697A1" w14:textId="77777777" w:rsidTr="00F73E51">
        <w:trPr>
          <w:trHeight w:val="89"/>
        </w:trPr>
        <w:tc>
          <w:tcPr>
            <w:tcW w:w="827" w:type="pct"/>
          </w:tcPr>
          <w:p w14:paraId="1D1E45B8"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DuebillNo</w:t>
            </w:r>
          </w:p>
        </w:tc>
        <w:tc>
          <w:tcPr>
            <w:tcW w:w="1232" w:type="pct"/>
          </w:tcPr>
          <w:p w14:paraId="2D656A34"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借据号</w:t>
            </w:r>
          </w:p>
        </w:tc>
        <w:tc>
          <w:tcPr>
            <w:tcW w:w="996" w:type="pct"/>
          </w:tcPr>
          <w:p w14:paraId="26A815DF" w14:textId="77777777"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535" w:type="pct"/>
          </w:tcPr>
          <w:p w14:paraId="195BE2B5" w14:textId="77777777"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14:paraId="7514F34C" w14:textId="77777777" w:rsidR="00745AEE" w:rsidRPr="008E209F" w:rsidRDefault="00745AEE" w:rsidP="00F73E51">
            <w:pPr>
              <w:pStyle w:val="affe"/>
              <w:spacing w:line="240" w:lineRule="exact"/>
              <w:jc w:val="both"/>
              <w:rPr>
                <w:rFonts w:asciiTheme="minorEastAsia" w:eastAsiaTheme="minorEastAsia" w:hAnsiTheme="minorEastAsia"/>
                <w:sz w:val="18"/>
                <w:szCs w:val="18"/>
              </w:rPr>
            </w:pPr>
          </w:p>
        </w:tc>
      </w:tr>
      <w:tr w:rsidR="00745AEE" w:rsidRPr="008E209F" w14:paraId="02B8D1ED" w14:textId="77777777" w:rsidTr="00F73E51">
        <w:trPr>
          <w:trHeight w:val="89"/>
        </w:trPr>
        <w:tc>
          <w:tcPr>
            <w:tcW w:w="827" w:type="pct"/>
          </w:tcPr>
          <w:p w14:paraId="40B3E06B"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BailMainAccountNo</w:t>
            </w:r>
          </w:p>
        </w:tc>
        <w:tc>
          <w:tcPr>
            <w:tcW w:w="1232" w:type="pct"/>
          </w:tcPr>
          <w:p w14:paraId="4FB5360C"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保证金主账号</w:t>
            </w:r>
          </w:p>
        </w:tc>
        <w:tc>
          <w:tcPr>
            <w:tcW w:w="996" w:type="pct"/>
          </w:tcPr>
          <w:p w14:paraId="75E747A4" w14:textId="77777777"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535" w:type="pct"/>
          </w:tcPr>
          <w:p w14:paraId="44B46440" w14:textId="77777777"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14:paraId="5776C6E3" w14:textId="77777777" w:rsidR="00745AEE" w:rsidRPr="008E209F" w:rsidRDefault="00745AEE" w:rsidP="00F73E51">
            <w:pPr>
              <w:pStyle w:val="affe"/>
              <w:spacing w:line="240" w:lineRule="exact"/>
              <w:rPr>
                <w:rFonts w:asciiTheme="minorEastAsia" w:eastAsiaTheme="minorEastAsia" w:hAnsiTheme="minorEastAsia"/>
                <w:sz w:val="18"/>
                <w:szCs w:val="18"/>
              </w:rPr>
            </w:pPr>
          </w:p>
        </w:tc>
      </w:tr>
      <w:tr w:rsidR="00745AEE" w:rsidRPr="008E209F" w14:paraId="235AA8F9" w14:textId="77777777" w:rsidTr="00F73E51">
        <w:trPr>
          <w:trHeight w:val="89"/>
        </w:trPr>
        <w:tc>
          <w:tcPr>
            <w:tcW w:w="827" w:type="pct"/>
          </w:tcPr>
          <w:p w14:paraId="075A3450"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BailSubAccountNo</w:t>
            </w:r>
          </w:p>
        </w:tc>
        <w:tc>
          <w:tcPr>
            <w:tcW w:w="1232" w:type="pct"/>
          </w:tcPr>
          <w:p w14:paraId="2A9591EB"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保证金分账号</w:t>
            </w:r>
          </w:p>
        </w:tc>
        <w:tc>
          <w:tcPr>
            <w:tcW w:w="996" w:type="pct"/>
          </w:tcPr>
          <w:p w14:paraId="470BBF53" w14:textId="77777777"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535" w:type="pct"/>
          </w:tcPr>
          <w:p w14:paraId="28B7B160" w14:textId="77777777"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14:paraId="2A1C8658" w14:textId="77777777" w:rsidR="00745AEE" w:rsidRPr="008E209F" w:rsidRDefault="00745AEE" w:rsidP="00F73E51">
            <w:pPr>
              <w:pStyle w:val="affe"/>
              <w:spacing w:line="240" w:lineRule="exact"/>
              <w:rPr>
                <w:rFonts w:asciiTheme="minorEastAsia" w:eastAsiaTheme="minorEastAsia" w:hAnsiTheme="minorEastAsia"/>
                <w:sz w:val="18"/>
                <w:szCs w:val="18"/>
              </w:rPr>
            </w:pPr>
          </w:p>
        </w:tc>
      </w:tr>
      <w:tr w:rsidR="00745AEE" w:rsidRPr="008E209F" w14:paraId="721260A8" w14:textId="77777777" w:rsidTr="00F73E51">
        <w:trPr>
          <w:trHeight w:val="89"/>
        </w:trPr>
        <w:tc>
          <w:tcPr>
            <w:tcW w:w="827" w:type="pct"/>
          </w:tcPr>
          <w:p w14:paraId="68112B7A"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BailBillNo</w:t>
            </w:r>
          </w:p>
        </w:tc>
        <w:tc>
          <w:tcPr>
            <w:tcW w:w="1232" w:type="pct"/>
          </w:tcPr>
          <w:p w14:paraId="75BDCB0C"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保证金单号</w:t>
            </w:r>
          </w:p>
        </w:tc>
        <w:tc>
          <w:tcPr>
            <w:tcW w:w="996" w:type="pct"/>
          </w:tcPr>
          <w:p w14:paraId="0D238280" w14:textId="77777777"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535" w:type="pct"/>
          </w:tcPr>
          <w:p w14:paraId="265214C9" w14:textId="77777777"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14:paraId="35F423E9" w14:textId="77777777" w:rsidR="00745AEE" w:rsidRPr="008E209F" w:rsidRDefault="00745AEE" w:rsidP="00F73E51">
            <w:pPr>
              <w:pStyle w:val="affe"/>
              <w:spacing w:line="240" w:lineRule="exact"/>
              <w:rPr>
                <w:rFonts w:asciiTheme="minorEastAsia" w:eastAsiaTheme="minorEastAsia" w:hAnsiTheme="minorEastAsia"/>
                <w:sz w:val="18"/>
                <w:szCs w:val="18"/>
              </w:rPr>
            </w:pPr>
          </w:p>
        </w:tc>
      </w:tr>
      <w:tr w:rsidR="00745AEE" w:rsidRPr="008E209F" w14:paraId="2C5FFFEE" w14:textId="77777777" w:rsidTr="00F73E51">
        <w:trPr>
          <w:trHeight w:val="89"/>
        </w:trPr>
        <w:tc>
          <w:tcPr>
            <w:tcW w:w="827" w:type="pct"/>
          </w:tcPr>
          <w:p w14:paraId="46130404"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BailSum</w:t>
            </w:r>
          </w:p>
        </w:tc>
        <w:tc>
          <w:tcPr>
            <w:tcW w:w="1232" w:type="pct"/>
          </w:tcPr>
          <w:p w14:paraId="628DF860"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金额</w:t>
            </w:r>
          </w:p>
        </w:tc>
        <w:tc>
          <w:tcPr>
            <w:tcW w:w="996" w:type="pct"/>
          </w:tcPr>
          <w:p w14:paraId="7B7E5C6E" w14:textId="77777777"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hint="eastAsia"/>
                <w:sz w:val="18"/>
                <w:szCs w:val="18"/>
              </w:rPr>
              <w:t>N</w:t>
            </w:r>
            <w:r w:rsidRPr="008E209F">
              <w:rPr>
                <w:rFonts w:asciiTheme="minorEastAsia" w:eastAsiaTheme="minorEastAsia" w:hAnsiTheme="minorEastAsia"/>
                <w:sz w:val="18"/>
                <w:szCs w:val="18"/>
              </w:rPr>
              <w:t>(18</w:t>
            </w:r>
            <w:r w:rsidRPr="008E209F">
              <w:rPr>
                <w:rFonts w:asciiTheme="minorEastAsia" w:eastAsiaTheme="minorEastAsia" w:hAnsiTheme="minorEastAsia" w:hint="eastAsia"/>
                <w:sz w:val="18"/>
                <w:szCs w:val="18"/>
              </w:rPr>
              <w:t>，2</w:t>
            </w:r>
            <w:r w:rsidRPr="008E209F">
              <w:rPr>
                <w:rFonts w:asciiTheme="minorEastAsia" w:eastAsiaTheme="minorEastAsia" w:hAnsiTheme="minorEastAsia"/>
                <w:sz w:val="18"/>
                <w:szCs w:val="18"/>
              </w:rPr>
              <w:t>)</w:t>
            </w:r>
          </w:p>
        </w:tc>
        <w:tc>
          <w:tcPr>
            <w:tcW w:w="535" w:type="pct"/>
          </w:tcPr>
          <w:p w14:paraId="39ACD4D5" w14:textId="77777777"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14:paraId="366DC65F" w14:textId="77777777" w:rsidR="00745AEE" w:rsidRPr="008E209F" w:rsidRDefault="00745AEE" w:rsidP="00F73E51">
            <w:pPr>
              <w:pStyle w:val="affe"/>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单号下全量</w:t>
            </w:r>
          </w:p>
        </w:tc>
      </w:tr>
      <w:tr w:rsidR="00745AEE" w:rsidRPr="008E209F" w14:paraId="284EEC54" w14:textId="77777777" w:rsidTr="00F73E51">
        <w:trPr>
          <w:trHeight w:val="89"/>
        </w:trPr>
        <w:tc>
          <w:tcPr>
            <w:tcW w:w="827" w:type="pct"/>
          </w:tcPr>
          <w:p w14:paraId="79EA29FF"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BailCurrency</w:t>
            </w:r>
          </w:p>
        </w:tc>
        <w:tc>
          <w:tcPr>
            <w:tcW w:w="1232" w:type="pct"/>
          </w:tcPr>
          <w:p w14:paraId="275A01FE"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币种</w:t>
            </w:r>
          </w:p>
        </w:tc>
        <w:tc>
          <w:tcPr>
            <w:tcW w:w="996" w:type="pct"/>
          </w:tcPr>
          <w:p w14:paraId="430B258B" w14:textId="77777777"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VA(1)</w:t>
            </w:r>
          </w:p>
        </w:tc>
        <w:tc>
          <w:tcPr>
            <w:tcW w:w="535" w:type="pct"/>
          </w:tcPr>
          <w:p w14:paraId="1DAC2F26" w14:textId="77777777"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14:paraId="71997CA0" w14:textId="77777777" w:rsidR="00745AEE" w:rsidRPr="008E209F" w:rsidRDefault="00745AEE" w:rsidP="00F73E51">
            <w:pPr>
              <w:pStyle w:val="affe"/>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1-RMB</w:t>
            </w:r>
          </w:p>
        </w:tc>
      </w:tr>
      <w:tr w:rsidR="00745AEE" w:rsidRPr="008E209F" w14:paraId="7861E8B7" w14:textId="77777777" w:rsidTr="00F73E51">
        <w:trPr>
          <w:trHeight w:val="89"/>
        </w:trPr>
        <w:tc>
          <w:tcPr>
            <w:tcW w:w="827" w:type="pct"/>
          </w:tcPr>
          <w:p w14:paraId="76CD230F" w14:textId="77777777" w:rsidR="00745AEE" w:rsidRPr="008E209F" w:rsidRDefault="008E209F"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ChangeType</w:t>
            </w:r>
          </w:p>
        </w:tc>
        <w:tc>
          <w:tcPr>
            <w:tcW w:w="1232" w:type="pct"/>
          </w:tcPr>
          <w:p w14:paraId="36C700C5" w14:textId="77777777"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变更类型</w:t>
            </w:r>
          </w:p>
        </w:tc>
        <w:tc>
          <w:tcPr>
            <w:tcW w:w="996" w:type="pct"/>
          </w:tcPr>
          <w:p w14:paraId="0B754509" w14:textId="77777777"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VA(1)</w:t>
            </w:r>
          </w:p>
        </w:tc>
        <w:tc>
          <w:tcPr>
            <w:tcW w:w="535" w:type="pct"/>
          </w:tcPr>
          <w:p w14:paraId="2CE617FA" w14:textId="77777777"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14:paraId="1232A405" w14:textId="77777777" w:rsidR="00745AEE" w:rsidRPr="008E209F" w:rsidRDefault="00745AEE" w:rsidP="00E16398">
            <w:pPr>
              <w:pStyle w:val="affe"/>
              <w:numPr>
                <w:ilvl w:val="0"/>
                <w:numId w:val="12"/>
              </w:numPr>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新增追加</w:t>
            </w:r>
          </w:p>
          <w:p w14:paraId="3BCB1142" w14:textId="77777777" w:rsidR="00745AEE" w:rsidRPr="008E209F" w:rsidRDefault="00745AEE" w:rsidP="00E16398">
            <w:pPr>
              <w:pStyle w:val="affe"/>
              <w:numPr>
                <w:ilvl w:val="0"/>
                <w:numId w:val="12"/>
              </w:numPr>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更新追加</w:t>
            </w:r>
          </w:p>
        </w:tc>
      </w:tr>
    </w:tbl>
    <w:p w14:paraId="5F29A938" w14:textId="77777777" w:rsidR="00745AEE" w:rsidRPr="00745AEE" w:rsidRDefault="00745AEE" w:rsidP="00745AEE"/>
    <w:p w14:paraId="5C4DA32E" w14:textId="77777777" w:rsidR="00107A49" w:rsidRPr="003E243A" w:rsidRDefault="00107A49" w:rsidP="00107A49">
      <w:pPr>
        <w:pStyle w:val="3"/>
        <w:rPr>
          <w:noProof/>
        </w:rPr>
      </w:pPr>
      <w:bookmarkStart w:id="154" w:name="_Toc380836990"/>
      <w:r w:rsidRPr="003E243A">
        <w:rPr>
          <w:noProof/>
        </w:rPr>
        <w:t>应答方报文结构</w:t>
      </w:r>
      <w:bookmarkEnd w:id="154"/>
    </w:p>
    <w:p w14:paraId="297A13BF" w14:textId="77777777" w:rsidR="00107A49" w:rsidRPr="00517CD1" w:rsidRDefault="00107A49" w:rsidP="00517CD1">
      <w:pPr>
        <w:pStyle w:val="aff7"/>
        <w:spacing w:before="180" w:line="240" w:lineRule="auto"/>
        <w:ind w:leftChars="47" w:left="99" w:right="210" w:firstLineChars="200"/>
        <w:rPr>
          <w:noProof/>
          <w:szCs w:val="21"/>
        </w:rPr>
      </w:pPr>
      <w:r w:rsidRPr="003E243A">
        <w:rPr>
          <w:noProof/>
          <w:szCs w:val="21"/>
        </w:rPr>
        <w:t>报文头内容</w:t>
      </w:r>
    </w:p>
    <w:p w14:paraId="4B545FC7" w14:textId="77777777" w:rsidR="002023D9" w:rsidRPr="003E243A" w:rsidRDefault="002023D9" w:rsidP="002023D9">
      <w:pPr>
        <w:pStyle w:val="2"/>
        <w:rPr>
          <w:noProof/>
        </w:rPr>
      </w:pPr>
      <w:bookmarkStart w:id="155" w:name="_Toc380836991"/>
      <w:r w:rsidRPr="003E243A">
        <w:rPr>
          <w:noProof/>
        </w:rPr>
        <w:t>通用通知</w:t>
      </w:r>
      <w:r w:rsidRPr="003E243A">
        <w:rPr>
          <w:noProof/>
        </w:rPr>
        <w:t>(</w:t>
      </w:r>
      <w:r w:rsidRPr="003E243A">
        <w:rPr>
          <w:noProof/>
        </w:rPr>
        <w:t>票据</w:t>
      </w:r>
      <w:r w:rsidRPr="003E243A">
        <w:rPr>
          <w:noProof/>
        </w:rPr>
        <w:t>-&gt;</w:t>
      </w:r>
      <w:r w:rsidRPr="003E243A">
        <w:rPr>
          <w:noProof/>
        </w:rPr>
        <w:t>信贷</w:t>
      </w:r>
      <w:r w:rsidRPr="003E243A">
        <w:rPr>
          <w:noProof/>
        </w:rPr>
        <w:t>)</w:t>
      </w:r>
      <w:bookmarkEnd w:id="155"/>
    </w:p>
    <w:p w14:paraId="7EEB2384" w14:textId="77777777" w:rsidR="002023D9" w:rsidRPr="003E243A" w:rsidRDefault="002023D9" w:rsidP="002023D9">
      <w:pPr>
        <w:pStyle w:val="3"/>
        <w:rPr>
          <w:noProof/>
        </w:rPr>
      </w:pPr>
      <w:bookmarkStart w:id="156" w:name="_Toc380836992"/>
      <w:r w:rsidRPr="003E243A">
        <w:rPr>
          <w:noProof/>
        </w:rPr>
        <w:t>交易描述</w:t>
      </w:r>
      <w:bookmarkEnd w:id="156"/>
      <w:r w:rsidRPr="003E243A">
        <w:rPr>
          <w:noProof/>
        </w:rPr>
        <w:tab/>
      </w:r>
    </w:p>
    <w:p w14:paraId="1DBE7112" w14:textId="77777777" w:rsidR="002023D9" w:rsidRPr="003E243A" w:rsidRDefault="00825715" w:rsidP="00825715">
      <w:pPr>
        <w:numPr>
          <w:ilvl w:val="0"/>
          <w:numId w:val="2"/>
        </w:numPr>
        <w:spacing w:line="360" w:lineRule="auto"/>
        <w:rPr>
          <w:rFonts w:ascii="宋体" w:hAnsi="宋体"/>
          <w:noProof/>
          <w:szCs w:val="21"/>
        </w:rPr>
      </w:pPr>
      <w:r w:rsidRPr="003E243A">
        <w:rPr>
          <w:rFonts w:ascii="宋体" w:hAnsi="宋体"/>
          <w:noProof/>
          <w:szCs w:val="21"/>
        </w:rPr>
        <w:t>票据系统在票据结清、贴现归还、银票转贴现转卖、质押托收款项归还、未用退回</w:t>
      </w:r>
      <w:r w:rsidR="00857CC9" w:rsidRPr="003E243A">
        <w:rPr>
          <w:rFonts w:ascii="宋体" w:hAnsi="宋体"/>
          <w:noProof/>
          <w:szCs w:val="21"/>
        </w:rPr>
        <w:t>时主动向信贷系统发起通用通知报文。</w:t>
      </w:r>
    </w:p>
    <w:p w14:paraId="2E048B98" w14:textId="77777777" w:rsidR="00857CC9" w:rsidRPr="003E243A" w:rsidRDefault="00857CC9" w:rsidP="00825715">
      <w:pPr>
        <w:numPr>
          <w:ilvl w:val="0"/>
          <w:numId w:val="2"/>
        </w:numPr>
        <w:spacing w:line="360" w:lineRule="auto"/>
        <w:rPr>
          <w:rFonts w:ascii="宋体" w:hAnsi="宋体"/>
          <w:noProof/>
          <w:szCs w:val="21"/>
        </w:rPr>
      </w:pPr>
      <w:r w:rsidRPr="003E243A">
        <w:rPr>
          <w:rFonts w:ascii="宋体" w:hAnsi="宋体"/>
          <w:noProof/>
          <w:szCs w:val="21"/>
        </w:rPr>
        <w:t>信贷系统接收到票据系统请求的通用通知报文后处理后续对公额度释放等操作。</w:t>
      </w:r>
    </w:p>
    <w:p w14:paraId="7F6C07B4" w14:textId="77777777" w:rsidR="002023D9" w:rsidRPr="003E243A" w:rsidRDefault="002023D9" w:rsidP="002023D9">
      <w:pPr>
        <w:pStyle w:val="3"/>
        <w:rPr>
          <w:noProof/>
        </w:rPr>
      </w:pPr>
      <w:bookmarkStart w:id="157" w:name="_Toc380836993"/>
      <w:r w:rsidRPr="003E243A">
        <w:rPr>
          <w:noProof/>
        </w:rPr>
        <w:lastRenderedPageBreak/>
        <w:t>交易码</w:t>
      </w:r>
      <w:bookmarkEnd w:id="157"/>
    </w:p>
    <w:p w14:paraId="6E707B26" w14:textId="77777777" w:rsidR="002023D9" w:rsidRPr="003E243A" w:rsidRDefault="00517CD1" w:rsidP="002023D9">
      <w:pPr>
        <w:numPr>
          <w:ilvl w:val="0"/>
          <w:numId w:val="2"/>
        </w:numPr>
        <w:spacing w:line="360" w:lineRule="auto"/>
        <w:rPr>
          <w:b/>
          <w:noProof/>
        </w:rPr>
      </w:pPr>
      <w:r>
        <w:rPr>
          <w:rFonts w:hint="eastAsia"/>
          <w:b/>
          <w:noProof/>
          <w:szCs w:val="21"/>
        </w:rPr>
        <w:t>800</w:t>
      </w:r>
      <w:r w:rsidR="0064644F">
        <w:rPr>
          <w:rFonts w:hint="eastAsia"/>
          <w:b/>
          <w:noProof/>
          <w:szCs w:val="21"/>
        </w:rPr>
        <w:t>0</w:t>
      </w:r>
      <w:r w:rsidR="009E3FB0">
        <w:rPr>
          <w:rFonts w:hint="eastAsia"/>
          <w:b/>
          <w:noProof/>
          <w:szCs w:val="21"/>
        </w:rPr>
        <w:t>0</w:t>
      </w:r>
      <w:r>
        <w:rPr>
          <w:rFonts w:hint="eastAsia"/>
          <w:b/>
          <w:noProof/>
          <w:szCs w:val="21"/>
        </w:rPr>
        <w:t>4</w:t>
      </w:r>
    </w:p>
    <w:p w14:paraId="6C315D42" w14:textId="77777777" w:rsidR="002023D9" w:rsidRDefault="002023D9" w:rsidP="002023D9">
      <w:pPr>
        <w:pStyle w:val="3"/>
        <w:rPr>
          <w:noProof/>
        </w:rPr>
      </w:pPr>
      <w:bookmarkStart w:id="158" w:name="_Toc380836994"/>
      <w:r w:rsidRPr="003E243A">
        <w:rPr>
          <w:noProof/>
        </w:rPr>
        <w:t>发起方报文结构</w:t>
      </w:r>
      <w:bookmarkEnd w:id="158"/>
    </w:p>
    <w:p w14:paraId="3CD3A1F1" w14:textId="77777777" w:rsidR="00D8594A" w:rsidRPr="00D8594A" w:rsidRDefault="00D8594A" w:rsidP="00D8594A">
      <w:pPr>
        <w:pStyle w:val="3"/>
      </w:pPr>
      <w:bookmarkStart w:id="159" w:name="_Toc380836995"/>
      <w:r>
        <w:rPr>
          <w:rFonts w:hint="eastAsia"/>
        </w:rPr>
        <w:t>发起方文档结构</w:t>
      </w:r>
      <w:bookmarkEnd w:id="159"/>
    </w:p>
    <w:p w14:paraId="1DF862DC" w14:textId="77777777" w:rsidR="00B40561" w:rsidRPr="00B40561" w:rsidRDefault="00B40561" w:rsidP="00B40561">
      <w:r w:rsidRPr="003E243A">
        <w:rPr>
          <w:noProof/>
        </w:rPr>
        <w:t>文件内容为一条明细一行，字段以</w:t>
      </w:r>
      <w:r w:rsidRPr="003E243A">
        <w:rPr>
          <w:noProof/>
        </w:rPr>
        <w:t>“|</w:t>
      </w:r>
      <w:r>
        <w:rPr>
          <w:rFonts w:hint="eastAsia"/>
          <w:noProof/>
        </w:rPr>
        <w:t>$|</w:t>
      </w:r>
      <w:r w:rsidRPr="003E243A">
        <w:rPr>
          <w:noProof/>
        </w:rPr>
        <w:t>”</w:t>
      </w:r>
      <w:r w:rsidRPr="003E243A">
        <w:rPr>
          <w:noProof/>
        </w:rPr>
        <w:t>分割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2"/>
        <w:gridCol w:w="2095"/>
        <w:gridCol w:w="1692"/>
        <w:gridCol w:w="907"/>
        <w:gridCol w:w="2396"/>
      </w:tblGrid>
      <w:tr w:rsidR="002023D9" w:rsidRPr="003E243A" w14:paraId="1EA401DF" w14:textId="77777777" w:rsidTr="004A0420">
        <w:trPr>
          <w:trHeight w:val="120"/>
          <w:tblHeader/>
        </w:trPr>
        <w:tc>
          <w:tcPr>
            <w:tcW w:w="840" w:type="pct"/>
            <w:shd w:val="clear" w:color="auto" w:fill="CCE8CF" w:themeFill="background1"/>
            <w:vAlign w:val="center"/>
          </w:tcPr>
          <w:p w14:paraId="5CF55043" w14:textId="77777777" w:rsidR="002023D9" w:rsidRPr="003E243A" w:rsidRDefault="002023D9"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29" w:type="pct"/>
            <w:shd w:val="clear" w:color="auto" w:fill="CCE8CF" w:themeFill="background1"/>
            <w:vAlign w:val="center"/>
          </w:tcPr>
          <w:p w14:paraId="4A14F8F9" w14:textId="77777777" w:rsidR="002023D9" w:rsidRPr="003E243A" w:rsidRDefault="002023D9"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3" w:type="pct"/>
            <w:shd w:val="clear" w:color="auto" w:fill="CCE8CF" w:themeFill="background1"/>
            <w:vAlign w:val="center"/>
          </w:tcPr>
          <w:p w14:paraId="21A0521C" w14:textId="77777777" w:rsidR="002023D9" w:rsidRPr="003E243A" w:rsidRDefault="002023D9"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2" w:type="pct"/>
            <w:shd w:val="clear" w:color="auto" w:fill="CCE8CF" w:themeFill="background1"/>
          </w:tcPr>
          <w:p w14:paraId="1E7AB3FF" w14:textId="77777777" w:rsidR="002023D9" w:rsidRPr="003E243A" w:rsidRDefault="002023D9"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06" w:type="pct"/>
            <w:shd w:val="clear" w:color="auto" w:fill="CCE8CF" w:themeFill="background1"/>
            <w:vAlign w:val="center"/>
          </w:tcPr>
          <w:p w14:paraId="6457FD79" w14:textId="77777777" w:rsidR="002023D9" w:rsidRPr="003E243A" w:rsidRDefault="002023D9"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2023D9" w:rsidRPr="003E243A" w14:paraId="6248C53F" w14:textId="77777777" w:rsidTr="004A0420">
        <w:trPr>
          <w:trHeight w:val="89"/>
        </w:trPr>
        <w:tc>
          <w:tcPr>
            <w:tcW w:w="840" w:type="pct"/>
          </w:tcPr>
          <w:p w14:paraId="14E8859B" w14:textId="77777777" w:rsidR="002023D9" w:rsidRPr="003E243A" w:rsidRDefault="00AC7167" w:rsidP="001F613E">
            <w:pPr>
              <w:rPr>
                <w:noProof/>
              </w:rPr>
            </w:pPr>
            <w:r>
              <w:rPr>
                <w:rFonts w:hint="eastAsia"/>
                <w:noProof/>
              </w:rPr>
              <w:t>OperateType</w:t>
            </w:r>
          </w:p>
        </w:tc>
        <w:tc>
          <w:tcPr>
            <w:tcW w:w="1229" w:type="pct"/>
          </w:tcPr>
          <w:p w14:paraId="375A4AA0" w14:textId="77777777" w:rsidR="002023D9" w:rsidRPr="003E243A" w:rsidRDefault="00D37244" w:rsidP="001F613E">
            <w:pPr>
              <w:rPr>
                <w:noProof/>
              </w:rPr>
            </w:pPr>
            <w:r w:rsidRPr="003E243A">
              <w:rPr>
                <w:noProof/>
              </w:rPr>
              <w:t>通知类型</w:t>
            </w:r>
          </w:p>
        </w:tc>
        <w:tc>
          <w:tcPr>
            <w:tcW w:w="993" w:type="pct"/>
          </w:tcPr>
          <w:p w14:paraId="1DEDA243" w14:textId="77777777" w:rsidR="002023D9" w:rsidRPr="003E243A" w:rsidRDefault="00D37244" w:rsidP="001F613E">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532" w:type="pct"/>
          </w:tcPr>
          <w:p w14:paraId="4076986A" w14:textId="77777777" w:rsidR="002023D9" w:rsidRPr="003E243A" w:rsidRDefault="00D37244"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6" w:type="pct"/>
            <w:vAlign w:val="center"/>
          </w:tcPr>
          <w:p w14:paraId="20C1FD91" w14:textId="77777777" w:rsidR="00D37244" w:rsidRPr="003E243A" w:rsidRDefault="00D37244" w:rsidP="00D37244">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1-票据结清</w:t>
            </w:r>
          </w:p>
          <w:p w14:paraId="4D295C19" w14:textId="77777777" w:rsidR="00D37244" w:rsidRPr="003E243A" w:rsidRDefault="00D37244" w:rsidP="00D37244">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2-贴现归还</w:t>
            </w:r>
          </w:p>
          <w:p w14:paraId="46BEFC4E" w14:textId="77777777" w:rsidR="00D37244" w:rsidRPr="003E243A" w:rsidRDefault="00D37244" w:rsidP="00D37244">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3-质押到期回款</w:t>
            </w:r>
          </w:p>
          <w:p w14:paraId="27E21248" w14:textId="77777777" w:rsidR="002023D9" w:rsidRPr="003E243A" w:rsidRDefault="0020628B" w:rsidP="0020628B">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4-</w:t>
            </w:r>
            <w:r w:rsidR="00D37244" w:rsidRPr="003E243A">
              <w:rPr>
                <w:rFonts w:asciiTheme="minorEastAsia" w:eastAsiaTheme="minorEastAsia" w:hAnsiTheme="minorEastAsia"/>
                <w:sz w:val="18"/>
                <w:szCs w:val="18"/>
              </w:rPr>
              <w:t>银票转卖</w:t>
            </w:r>
          </w:p>
          <w:p w14:paraId="26E414BF" w14:textId="77777777" w:rsidR="0020628B" w:rsidRDefault="0020628B" w:rsidP="00FD1AC5">
            <w:pPr>
              <w:pStyle w:val="affe"/>
              <w:numPr>
                <w:ilvl w:val="0"/>
                <w:numId w:val="15"/>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票据池到期出池</w:t>
            </w:r>
          </w:p>
          <w:p w14:paraId="16FCACE5" w14:textId="77777777" w:rsidR="00FD1AC5" w:rsidRDefault="00FD1AC5" w:rsidP="00FD1AC5">
            <w:pPr>
              <w:pStyle w:val="affe"/>
              <w:numPr>
                <w:ilvl w:val="0"/>
                <w:numId w:val="15"/>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转</w:t>
            </w:r>
            <w:r>
              <w:rPr>
                <w:rFonts w:asciiTheme="minorEastAsia" w:eastAsiaTheme="minorEastAsia" w:hAnsiTheme="minorEastAsia"/>
                <w:sz w:val="18"/>
                <w:szCs w:val="18"/>
              </w:rPr>
              <w:t>贴现</w:t>
            </w:r>
          </w:p>
          <w:p w14:paraId="768187EF" w14:textId="77777777" w:rsidR="004370A8" w:rsidRPr="003E243A" w:rsidRDefault="004370A8" w:rsidP="00FD1AC5">
            <w:pPr>
              <w:pStyle w:val="affe"/>
              <w:numPr>
                <w:ilvl w:val="0"/>
                <w:numId w:val="15"/>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转贴现撤销</w:t>
            </w:r>
          </w:p>
        </w:tc>
      </w:tr>
      <w:tr w:rsidR="00FD1AC5" w:rsidRPr="003E243A" w14:paraId="60CAAA61" w14:textId="77777777" w:rsidTr="004A0420">
        <w:trPr>
          <w:trHeight w:val="89"/>
        </w:trPr>
        <w:tc>
          <w:tcPr>
            <w:tcW w:w="840" w:type="pct"/>
          </w:tcPr>
          <w:p w14:paraId="1CC3F19B" w14:textId="77777777" w:rsidR="00FD1AC5" w:rsidRDefault="00FD1AC5" w:rsidP="001F613E">
            <w:pPr>
              <w:rPr>
                <w:noProof/>
              </w:rPr>
            </w:pPr>
            <w:r w:rsidRPr="00FD1AC5">
              <w:rPr>
                <w:noProof/>
              </w:rPr>
              <w:t>BankNo</w:t>
            </w:r>
          </w:p>
        </w:tc>
        <w:tc>
          <w:tcPr>
            <w:tcW w:w="1229" w:type="pct"/>
          </w:tcPr>
          <w:p w14:paraId="24189A7B" w14:textId="77777777" w:rsidR="00FD1AC5" w:rsidRPr="003E243A" w:rsidRDefault="00FD1AC5" w:rsidP="001F613E">
            <w:pPr>
              <w:rPr>
                <w:noProof/>
              </w:rPr>
            </w:pPr>
            <w:r w:rsidRPr="00FD1AC5">
              <w:rPr>
                <w:rFonts w:hint="eastAsia"/>
                <w:noProof/>
              </w:rPr>
              <w:t>授信客户客户编号</w:t>
            </w:r>
          </w:p>
        </w:tc>
        <w:tc>
          <w:tcPr>
            <w:tcW w:w="993" w:type="pct"/>
          </w:tcPr>
          <w:p w14:paraId="5EEB2BFC" w14:textId="77777777" w:rsidR="00FD1AC5" w:rsidRPr="003E243A" w:rsidRDefault="00FD1AC5" w:rsidP="001F613E">
            <w:pPr>
              <w:pStyle w:val="affe"/>
              <w:spacing w:line="240" w:lineRule="exact"/>
              <w:jc w:val="center"/>
              <w:rPr>
                <w:rFonts w:asciiTheme="minorEastAsia" w:eastAsiaTheme="minorEastAsia" w:hAnsiTheme="minorEastAsia"/>
                <w:sz w:val="18"/>
                <w:szCs w:val="18"/>
              </w:rPr>
            </w:pPr>
            <w:r w:rsidRPr="00FD1AC5">
              <w:rPr>
                <w:rFonts w:asciiTheme="minorEastAsia" w:eastAsiaTheme="minorEastAsia" w:hAnsiTheme="minorEastAsia"/>
                <w:sz w:val="18"/>
                <w:szCs w:val="18"/>
              </w:rPr>
              <w:t>VA(12)</w:t>
            </w:r>
          </w:p>
        </w:tc>
        <w:tc>
          <w:tcPr>
            <w:tcW w:w="532" w:type="pct"/>
          </w:tcPr>
          <w:p w14:paraId="7F035170" w14:textId="77777777" w:rsidR="00FD1AC5" w:rsidRPr="003E243A" w:rsidRDefault="00FD1AC5" w:rsidP="001F613E">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O</w:t>
            </w:r>
          </w:p>
        </w:tc>
        <w:tc>
          <w:tcPr>
            <w:tcW w:w="1406" w:type="pct"/>
            <w:vAlign w:val="center"/>
          </w:tcPr>
          <w:p w14:paraId="3D582F4C" w14:textId="77777777" w:rsidR="00FD1AC5" w:rsidRDefault="00FD1AC5" w:rsidP="001F613E">
            <w:pPr>
              <w:pStyle w:val="affe"/>
              <w:spacing w:line="240" w:lineRule="exact"/>
              <w:rPr>
                <w:rFonts w:asciiTheme="minorEastAsia" w:eastAsiaTheme="minorEastAsia" w:hAnsiTheme="minorEastAsia"/>
                <w:sz w:val="18"/>
                <w:szCs w:val="18"/>
              </w:rPr>
            </w:pPr>
            <w:r w:rsidRPr="00FD1AC5">
              <w:rPr>
                <w:rFonts w:asciiTheme="minorEastAsia" w:eastAsiaTheme="minorEastAsia" w:hAnsiTheme="minorEastAsia" w:hint="eastAsia"/>
                <w:sz w:val="18"/>
                <w:szCs w:val="18"/>
              </w:rPr>
              <w:t>12位联行号</w:t>
            </w:r>
            <w:r>
              <w:rPr>
                <w:rFonts w:asciiTheme="minorEastAsia" w:eastAsiaTheme="minorEastAsia" w:hAnsiTheme="minorEastAsia" w:hint="eastAsia"/>
                <w:sz w:val="18"/>
                <w:szCs w:val="18"/>
              </w:rPr>
              <w:t>（转</w:t>
            </w:r>
            <w:r>
              <w:rPr>
                <w:rFonts w:asciiTheme="minorEastAsia" w:eastAsiaTheme="minorEastAsia" w:hAnsiTheme="minorEastAsia"/>
                <w:sz w:val="18"/>
                <w:szCs w:val="18"/>
              </w:rPr>
              <w:t>贴现必须）</w:t>
            </w:r>
          </w:p>
          <w:p w14:paraId="7B1B48F4" w14:textId="77777777" w:rsidR="00A03A52" w:rsidRPr="003E243A" w:rsidRDefault="00A03A52" w:rsidP="00A03A52">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“通知类型”为6-转贴现、7-转贴现撤销且“撤销标志”为2-转贴现的</w:t>
            </w:r>
          </w:p>
        </w:tc>
      </w:tr>
      <w:tr w:rsidR="00FD1AC5" w:rsidRPr="003E243A" w14:paraId="3277871B" w14:textId="77777777" w:rsidTr="004A0420">
        <w:trPr>
          <w:trHeight w:val="89"/>
        </w:trPr>
        <w:tc>
          <w:tcPr>
            <w:tcW w:w="840" w:type="pct"/>
          </w:tcPr>
          <w:p w14:paraId="59F74140" w14:textId="77777777" w:rsidR="00FD1AC5" w:rsidRDefault="00FD1AC5" w:rsidP="001F613E">
            <w:pPr>
              <w:rPr>
                <w:noProof/>
              </w:rPr>
            </w:pPr>
            <w:r w:rsidRPr="00FD1AC5">
              <w:rPr>
                <w:noProof/>
              </w:rPr>
              <w:t>OperateSum</w:t>
            </w:r>
          </w:p>
        </w:tc>
        <w:tc>
          <w:tcPr>
            <w:tcW w:w="1229" w:type="pct"/>
          </w:tcPr>
          <w:p w14:paraId="7D8F114F" w14:textId="77777777" w:rsidR="00FD1AC5" w:rsidRPr="003E243A" w:rsidRDefault="00FD1AC5" w:rsidP="001F613E">
            <w:pPr>
              <w:rPr>
                <w:noProof/>
              </w:rPr>
            </w:pPr>
            <w:r w:rsidRPr="00FD1AC5">
              <w:rPr>
                <w:rFonts w:hint="eastAsia"/>
                <w:noProof/>
              </w:rPr>
              <w:t>占用金额</w:t>
            </w:r>
          </w:p>
        </w:tc>
        <w:tc>
          <w:tcPr>
            <w:tcW w:w="993" w:type="pct"/>
          </w:tcPr>
          <w:p w14:paraId="7497F477" w14:textId="77777777" w:rsidR="00FD1AC5" w:rsidRPr="003E243A" w:rsidRDefault="00FD1AC5" w:rsidP="001F613E">
            <w:pPr>
              <w:pStyle w:val="affe"/>
              <w:spacing w:line="240" w:lineRule="exact"/>
              <w:jc w:val="center"/>
              <w:rPr>
                <w:rFonts w:asciiTheme="minorEastAsia" w:eastAsiaTheme="minorEastAsia" w:hAnsiTheme="minorEastAsia"/>
                <w:sz w:val="18"/>
                <w:szCs w:val="18"/>
              </w:rPr>
            </w:pPr>
            <w:r w:rsidRPr="00FD1AC5">
              <w:rPr>
                <w:rFonts w:asciiTheme="minorEastAsia" w:eastAsiaTheme="minorEastAsia" w:hAnsiTheme="minorEastAsia"/>
                <w:sz w:val="18"/>
                <w:szCs w:val="18"/>
              </w:rPr>
              <w:t>N(18,2)</w:t>
            </w:r>
          </w:p>
        </w:tc>
        <w:tc>
          <w:tcPr>
            <w:tcW w:w="532" w:type="pct"/>
          </w:tcPr>
          <w:p w14:paraId="048A614F" w14:textId="77777777" w:rsidR="00FD1AC5" w:rsidRPr="003E243A" w:rsidRDefault="00FD1AC5" w:rsidP="001F613E">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O</w:t>
            </w:r>
          </w:p>
        </w:tc>
        <w:tc>
          <w:tcPr>
            <w:tcW w:w="1406" w:type="pct"/>
            <w:vAlign w:val="center"/>
          </w:tcPr>
          <w:p w14:paraId="4BC3D2B7" w14:textId="77777777" w:rsidR="00FD1AC5" w:rsidRPr="003E243A" w:rsidRDefault="00A03A52" w:rsidP="001F613E">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“通知类型”为6-转贴现、7-转贴现撤销且“撤销标志”为2-转贴现的</w:t>
            </w:r>
          </w:p>
        </w:tc>
      </w:tr>
      <w:tr w:rsidR="002023D9" w:rsidRPr="003E243A" w14:paraId="1DC03C98" w14:textId="77777777" w:rsidTr="004A0420">
        <w:trPr>
          <w:trHeight w:val="89"/>
        </w:trPr>
        <w:tc>
          <w:tcPr>
            <w:tcW w:w="840" w:type="pct"/>
          </w:tcPr>
          <w:p w14:paraId="2E86DB5F" w14:textId="77777777" w:rsidR="002023D9" w:rsidRPr="003E243A" w:rsidRDefault="00AC7167" w:rsidP="001F613E">
            <w:pPr>
              <w:rPr>
                <w:noProof/>
              </w:rPr>
            </w:pPr>
            <w:r>
              <w:rPr>
                <w:rFonts w:hint="eastAsia"/>
                <w:noProof/>
              </w:rPr>
              <w:t>DuebillNo</w:t>
            </w:r>
          </w:p>
        </w:tc>
        <w:tc>
          <w:tcPr>
            <w:tcW w:w="1229" w:type="pct"/>
          </w:tcPr>
          <w:p w14:paraId="069A86B5" w14:textId="77777777" w:rsidR="002023D9" w:rsidRPr="003E243A" w:rsidRDefault="00D37244" w:rsidP="001F613E">
            <w:pPr>
              <w:rPr>
                <w:noProof/>
              </w:rPr>
            </w:pPr>
            <w:r w:rsidRPr="003E243A">
              <w:rPr>
                <w:noProof/>
              </w:rPr>
              <w:t>借据号</w:t>
            </w:r>
          </w:p>
        </w:tc>
        <w:tc>
          <w:tcPr>
            <w:tcW w:w="993" w:type="pct"/>
          </w:tcPr>
          <w:p w14:paraId="712E9442" w14:textId="77777777" w:rsidR="002023D9" w:rsidRPr="003E243A" w:rsidRDefault="00D37244" w:rsidP="001F613E">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VA(32)</w:t>
            </w:r>
          </w:p>
        </w:tc>
        <w:tc>
          <w:tcPr>
            <w:tcW w:w="532" w:type="pct"/>
          </w:tcPr>
          <w:p w14:paraId="22FAA542" w14:textId="77777777" w:rsidR="002023D9" w:rsidRPr="003E243A" w:rsidRDefault="00D37244"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6" w:type="pct"/>
            <w:vAlign w:val="center"/>
          </w:tcPr>
          <w:p w14:paraId="04A2A36E" w14:textId="77777777" w:rsidR="004A0420" w:rsidRDefault="00A03A52" w:rsidP="001F613E">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通知类型为1-票据结清、2-贴现归还、</w:t>
            </w:r>
          </w:p>
          <w:p w14:paraId="6E646D41" w14:textId="77777777" w:rsidR="002023D9" w:rsidRPr="003E243A" w:rsidRDefault="00A03A52" w:rsidP="004A0420">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7-</w:t>
            </w:r>
            <w:r w:rsidR="004A0420">
              <w:rPr>
                <w:rFonts w:asciiTheme="minorEastAsia" w:eastAsiaTheme="minorEastAsia" w:hAnsiTheme="minorEastAsia" w:hint="eastAsia"/>
                <w:sz w:val="18"/>
                <w:szCs w:val="18"/>
              </w:rPr>
              <w:t>转贴现撤销时，此字段有值，则表示直贴冲账，否则则为转贴现冲销</w:t>
            </w:r>
          </w:p>
        </w:tc>
      </w:tr>
      <w:tr w:rsidR="002023D9" w:rsidRPr="003E243A" w14:paraId="02C79F3F" w14:textId="77777777" w:rsidTr="004A0420">
        <w:trPr>
          <w:trHeight w:val="89"/>
        </w:trPr>
        <w:tc>
          <w:tcPr>
            <w:tcW w:w="840" w:type="pct"/>
          </w:tcPr>
          <w:p w14:paraId="72E14EEF" w14:textId="77777777" w:rsidR="002023D9" w:rsidRPr="003E243A" w:rsidRDefault="00AC7167" w:rsidP="001F613E">
            <w:pPr>
              <w:rPr>
                <w:noProof/>
              </w:rPr>
            </w:pPr>
            <w:r>
              <w:rPr>
                <w:rFonts w:hint="eastAsia"/>
                <w:noProof/>
              </w:rPr>
              <w:t>BillNo</w:t>
            </w:r>
          </w:p>
        </w:tc>
        <w:tc>
          <w:tcPr>
            <w:tcW w:w="1229" w:type="pct"/>
          </w:tcPr>
          <w:p w14:paraId="489E1E1C" w14:textId="77777777" w:rsidR="002023D9" w:rsidRPr="003E243A" w:rsidRDefault="00D37244" w:rsidP="001F613E">
            <w:pPr>
              <w:rPr>
                <w:noProof/>
              </w:rPr>
            </w:pPr>
            <w:r w:rsidRPr="003E243A">
              <w:rPr>
                <w:noProof/>
              </w:rPr>
              <w:t>票号</w:t>
            </w:r>
          </w:p>
        </w:tc>
        <w:tc>
          <w:tcPr>
            <w:tcW w:w="993" w:type="pct"/>
          </w:tcPr>
          <w:p w14:paraId="74F5F89A" w14:textId="77777777" w:rsidR="002023D9" w:rsidRPr="003E243A" w:rsidRDefault="00D37244" w:rsidP="001F613E">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532" w:type="pct"/>
          </w:tcPr>
          <w:p w14:paraId="1B4F2362" w14:textId="77777777" w:rsidR="002023D9" w:rsidRPr="003E243A" w:rsidRDefault="00D37244"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6" w:type="pct"/>
            <w:vAlign w:val="center"/>
          </w:tcPr>
          <w:p w14:paraId="460D2EC2" w14:textId="77777777" w:rsidR="002023D9" w:rsidRPr="003E243A" w:rsidRDefault="00A03A52" w:rsidP="001F613E">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“通知类型”为3-质押到期回款、5-票据池到期出池</w:t>
            </w:r>
          </w:p>
        </w:tc>
      </w:tr>
      <w:tr w:rsidR="002023D9" w:rsidRPr="003E243A" w14:paraId="3DAEE3F7" w14:textId="77777777" w:rsidTr="004A0420">
        <w:trPr>
          <w:trHeight w:val="89"/>
        </w:trPr>
        <w:tc>
          <w:tcPr>
            <w:tcW w:w="840" w:type="pct"/>
          </w:tcPr>
          <w:p w14:paraId="3F34F466" w14:textId="77777777" w:rsidR="002023D9" w:rsidRPr="003E243A" w:rsidRDefault="00AC7167" w:rsidP="001F613E">
            <w:pPr>
              <w:rPr>
                <w:noProof/>
              </w:rPr>
            </w:pPr>
            <w:r>
              <w:rPr>
                <w:rFonts w:hint="eastAsia"/>
                <w:noProof/>
              </w:rPr>
              <w:t>Flag</w:t>
            </w:r>
          </w:p>
        </w:tc>
        <w:tc>
          <w:tcPr>
            <w:tcW w:w="1229" w:type="pct"/>
          </w:tcPr>
          <w:p w14:paraId="6D90D5F4" w14:textId="77777777" w:rsidR="002023D9" w:rsidRPr="003E243A" w:rsidRDefault="00D37244" w:rsidP="001E0A93">
            <w:pPr>
              <w:rPr>
                <w:noProof/>
              </w:rPr>
            </w:pPr>
            <w:r w:rsidRPr="003E243A">
              <w:rPr>
                <w:noProof/>
              </w:rPr>
              <w:t>入账</w:t>
            </w:r>
            <w:r w:rsidR="001E0A93" w:rsidRPr="003E243A">
              <w:rPr>
                <w:noProof/>
              </w:rPr>
              <w:t>标志</w:t>
            </w:r>
          </w:p>
        </w:tc>
        <w:tc>
          <w:tcPr>
            <w:tcW w:w="993" w:type="pct"/>
          </w:tcPr>
          <w:p w14:paraId="686CEDDF" w14:textId="77777777" w:rsidR="002023D9" w:rsidRPr="003E243A" w:rsidRDefault="00706EB8" w:rsidP="001F613E">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532" w:type="pct"/>
          </w:tcPr>
          <w:p w14:paraId="35EE6425" w14:textId="77777777" w:rsidR="002023D9" w:rsidRPr="003E243A" w:rsidRDefault="00D37244"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406" w:type="pct"/>
            <w:vAlign w:val="center"/>
          </w:tcPr>
          <w:p w14:paraId="1584BB02" w14:textId="77777777" w:rsidR="00A03A52" w:rsidRDefault="00A03A52" w:rsidP="00A03A52">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质押到期回款</w:t>
            </w:r>
          </w:p>
          <w:p w14:paraId="2006EDDB" w14:textId="77777777" w:rsidR="001E0A93" w:rsidRPr="003E243A" w:rsidRDefault="00A03A52" w:rsidP="00A03A52">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001E0A93" w:rsidRPr="003E243A">
              <w:rPr>
                <w:rFonts w:asciiTheme="minorEastAsia" w:eastAsiaTheme="minorEastAsia" w:hAnsiTheme="minorEastAsia"/>
                <w:sz w:val="18"/>
                <w:szCs w:val="18"/>
              </w:rPr>
              <w:t>入保证金</w:t>
            </w:r>
          </w:p>
          <w:p w14:paraId="44DFB1E4" w14:textId="77777777" w:rsidR="001E0A93" w:rsidRPr="003E243A" w:rsidRDefault="00A03A52" w:rsidP="00A03A52">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001E0A93" w:rsidRPr="003E243A">
              <w:rPr>
                <w:rFonts w:asciiTheme="minorEastAsia" w:eastAsiaTheme="minorEastAsia" w:hAnsiTheme="minorEastAsia"/>
                <w:sz w:val="18"/>
                <w:szCs w:val="18"/>
              </w:rPr>
              <w:t>入贷款账号</w:t>
            </w:r>
          </w:p>
          <w:p w14:paraId="54B84EAB" w14:textId="77777777" w:rsidR="002023D9" w:rsidRPr="003E243A" w:rsidRDefault="00D37244" w:rsidP="001F613E">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质押到期回款必输</w:t>
            </w:r>
          </w:p>
        </w:tc>
      </w:tr>
    </w:tbl>
    <w:p w14:paraId="796C5F81" w14:textId="77777777" w:rsidR="002023D9" w:rsidRPr="003E243A" w:rsidRDefault="002023D9" w:rsidP="002023D9">
      <w:pPr>
        <w:pStyle w:val="3"/>
        <w:rPr>
          <w:noProof/>
        </w:rPr>
      </w:pPr>
      <w:bookmarkStart w:id="160" w:name="_Toc380836996"/>
      <w:r w:rsidRPr="003E243A">
        <w:rPr>
          <w:noProof/>
        </w:rPr>
        <w:t>应答方报文结构</w:t>
      </w:r>
      <w:bookmarkEnd w:id="160"/>
    </w:p>
    <w:p w14:paraId="4D98E3D4" w14:textId="77777777" w:rsidR="002023D9" w:rsidRPr="006F3A88" w:rsidRDefault="002023D9" w:rsidP="006F3A88">
      <w:pPr>
        <w:pStyle w:val="aff7"/>
        <w:spacing w:before="180" w:line="240" w:lineRule="auto"/>
        <w:ind w:leftChars="47" w:left="99" w:right="210" w:firstLineChars="200"/>
        <w:rPr>
          <w:noProof/>
          <w:szCs w:val="21"/>
        </w:rPr>
      </w:pPr>
      <w:r w:rsidRPr="003E243A">
        <w:rPr>
          <w:noProof/>
          <w:szCs w:val="21"/>
        </w:rPr>
        <w:t>报文头内容</w:t>
      </w:r>
    </w:p>
    <w:p w14:paraId="7D69218A" w14:textId="77777777" w:rsidR="00A5354F" w:rsidRPr="003E243A" w:rsidRDefault="00A5354F" w:rsidP="00A5354F">
      <w:pPr>
        <w:pStyle w:val="2"/>
        <w:rPr>
          <w:noProof/>
        </w:rPr>
      </w:pPr>
      <w:bookmarkStart w:id="161" w:name="_Toc380836997"/>
      <w:r w:rsidRPr="003E243A">
        <w:rPr>
          <w:noProof/>
        </w:rPr>
        <w:lastRenderedPageBreak/>
        <w:t>垫款通知</w:t>
      </w:r>
      <w:r w:rsidRPr="003E243A">
        <w:rPr>
          <w:noProof/>
        </w:rPr>
        <w:t>(</w:t>
      </w:r>
      <w:r w:rsidRPr="003E243A">
        <w:rPr>
          <w:noProof/>
        </w:rPr>
        <w:t>票据</w:t>
      </w:r>
      <w:r w:rsidRPr="003E243A">
        <w:rPr>
          <w:noProof/>
        </w:rPr>
        <w:t>-&gt;</w:t>
      </w:r>
      <w:r w:rsidRPr="003E243A">
        <w:rPr>
          <w:noProof/>
        </w:rPr>
        <w:t>信贷</w:t>
      </w:r>
      <w:r w:rsidRPr="003E243A">
        <w:rPr>
          <w:noProof/>
        </w:rPr>
        <w:t>)</w:t>
      </w:r>
      <w:bookmarkEnd w:id="161"/>
    </w:p>
    <w:p w14:paraId="4538B00E" w14:textId="77777777" w:rsidR="00A5354F" w:rsidRPr="003E243A" w:rsidRDefault="00A5354F" w:rsidP="00A5354F">
      <w:pPr>
        <w:pStyle w:val="3"/>
        <w:rPr>
          <w:noProof/>
        </w:rPr>
      </w:pPr>
      <w:bookmarkStart w:id="162" w:name="_Toc380836998"/>
      <w:r w:rsidRPr="003E243A">
        <w:rPr>
          <w:noProof/>
        </w:rPr>
        <w:t>交易描述</w:t>
      </w:r>
      <w:bookmarkEnd w:id="162"/>
      <w:r w:rsidRPr="003E243A">
        <w:rPr>
          <w:noProof/>
        </w:rPr>
        <w:tab/>
      </w:r>
    </w:p>
    <w:p w14:paraId="2AC6EBEB" w14:textId="77777777" w:rsidR="00A5354F" w:rsidRPr="003E243A" w:rsidRDefault="00A5354F" w:rsidP="00A5354F">
      <w:pPr>
        <w:numPr>
          <w:ilvl w:val="0"/>
          <w:numId w:val="2"/>
        </w:numPr>
        <w:spacing w:line="360" w:lineRule="auto"/>
        <w:rPr>
          <w:rFonts w:ascii="宋体" w:hAnsi="宋体"/>
          <w:noProof/>
          <w:szCs w:val="21"/>
        </w:rPr>
      </w:pPr>
      <w:r w:rsidRPr="003E243A">
        <w:rPr>
          <w:rFonts w:ascii="宋体" w:hAnsi="宋体"/>
          <w:noProof/>
          <w:szCs w:val="21"/>
        </w:rPr>
        <w:t>票据系统在票据</w:t>
      </w:r>
      <w:r w:rsidR="0067311B" w:rsidRPr="003E243A">
        <w:rPr>
          <w:rFonts w:ascii="宋体" w:hAnsi="宋体"/>
          <w:noProof/>
          <w:szCs w:val="21"/>
        </w:rPr>
        <w:t>解付时发生垫款操作，需由票据系统主动向信贷系统发起垫款通知操作。</w:t>
      </w:r>
    </w:p>
    <w:p w14:paraId="2C556040" w14:textId="77777777" w:rsidR="00A5354F" w:rsidRPr="003E243A" w:rsidRDefault="00A5354F" w:rsidP="00A5354F">
      <w:pPr>
        <w:numPr>
          <w:ilvl w:val="0"/>
          <w:numId w:val="2"/>
        </w:numPr>
        <w:spacing w:line="360" w:lineRule="auto"/>
        <w:rPr>
          <w:rFonts w:ascii="宋体" w:hAnsi="宋体"/>
          <w:noProof/>
          <w:szCs w:val="21"/>
        </w:rPr>
      </w:pPr>
      <w:r w:rsidRPr="003E243A">
        <w:rPr>
          <w:rFonts w:ascii="宋体" w:hAnsi="宋体"/>
          <w:noProof/>
          <w:szCs w:val="21"/>
        </w:rPr>
        <w:t>信贷系统接收到票据系统请求的</w:t>
      </w:r>
      <w:r w:rsidR="0067311B" w:rsidRPr="003E243A">
        <w:rPr>
          <w:rFonts w:ascii="宋体" w:hAnsi="宋体"/>
          <w:noProof/>
          <w:szCs w:val="21"/>
        </w:rPr>
        <w:t>垫款通知后启动转贷款流程。</w:t>
      </w:r>
    </w:p>
    <w:p w14:paraId="625A54D5" w14:textId="77777777" w:rsidR="00A5354F" w:rsidRPr="003E243A" w:rsidRDefault="00A5354F" w:rsidP="00A5354F">
      <w:pPr>
        <w:pStyle w:val="3"/>
        <w:rPr>
          <w:noProof/>
        </w:rPr>
      </w:pPr>
      <w:bookmarkStart w:id="163" w:name="_Toc380836999"/>
      <w:r w:rsidRPr="003E243A">
        <w:rPr>
          <w:noProof/>
        </w:rPr>
        <w:t>交易码</w:t>
      </w:r>
      <w:bookmarkEnd w:id="163"/>
    </w:p>
    <w:p w14:paraId="3E756A90" w14:textId="77777777" w:rsidR="00A5354F" w:rsidRPr="003E243A" w:rsidRDefault="006F3A88" w:rsidP="00A5354F">
      <w:pPr>
        <w:numPr>
          <w:ilvl w:val="0"/>
          <w:numId w:val="2"/>
        </w:numPr>
        <w:spacing w:line="360" w:lineRule="auto"/>
        <w:rPr>
          <w:b/>
          <w:noProof/>
        </w:rPr>
      </w:pPr>
      <w:r>
        <w:rPr>
          <w:rFonts w:hint="eastAsia"/>
          <w:b/>
          <w:noProof/>
          <w:szCs w:val="21"/>
        </w:rPr>
        <w:t>800</w:t>
      </w:r>
      <w:r w:rsidR="009E3FB0">
        <w:rPr>
          <w:rFonts w:hint="eastAsia"/>
          <w:b/>
          <w:noProof/>
          <w:szCs w:val="21"/>
        </w:rPr>
        <w:t>0</w:t>
      </w:r>
      <w:r>
        <w:rPr>
          <w:rFonts w:hint="eastAsia"/>
          <w:b/>
          <w:noProof/>
          <w:szCs w:val="21"/>
        </w:rPr>
        <w:t>05</w:t>
      </w:r>
    </w:p>
    <w:p w14:paraId="3985E177" w14:textId="77777777" w:rsidR="00A5354F" w:rsidRPr="003E243A" w:rsidRDefault="00A5354F" w:rsidP="00A5354F">
      <w:pPr>
        <w:pStyle w:val="3"/>
        <w:rPr>
          <w:noProof/>
        </w:rPr>
      </w:pPr>
      <w:bookmarkStart w:id="164" w:name="_Toc380837000"/>
      <w:r w:rsidRPr="003E243A">
        <w:rPr>
          <w:noProof/>
        </w:rPr>
        <w:t>发起方报文结构</w:t>
      </w:r>
      <w:bookmarkEnd w:id="1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2077"/>
        <w:gridCol w:w="1675"/>
        <w:gridCol w:w="889"/>
        <w:gridCol w:w="2381"/>
      </w:tblGrid>
      <w:tr w:rsidR="00A5354F" w:rsidRPr="003E243A" w14:paraId="39670DC8" w14:textId="77777777" w:rsidTr="001F613E">
        <w:trPr>
          <w:trHeight w:val="120"/>
          <w:tblHeader/>
        </w:trPr>
        <w:tc>
          <w:tcPr>
            <w:tcW w:w="827" w:type="pct"/>
            <w:shd w:val="clear" w:color="auto" w:fill="CCE8CF" w:themeFill="background1"/>
            <w:vAlign w:val="center"/>
          </w:tcPr>
          <w:p w14:paraId="60277330" w14:textId="77777777" w:rsidR="00A5354F" w:rsidRPr="003E243A" w:rsidRDefault="00A5354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CCE8CF" w:themeFill="background1"/>
            <w:vAlign w:val="center"/>
          </w:tcPr>
          <w:p w14:paraId="647AD3EC" w14:textId="77777777" w:rsidR="00A5354F" w:rsidRPr="003E243A" w:rsidRDefault="00A5354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CCE8CF" w:themeFill="background1"/>
            <w:vAlign w:val="center"/>
          </w:tcPr>
          <w:p w14:paraId="5720FC9E" w14:textId="77777777" w:rsidR="00A5354F" w:rsidRPr="003E243A" w:rsidRDefault="00A5354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CCE8CF" w:themeFill="background1"/>
          </w:tcPr>
          <w:p w14:paraId="27882B37" w14:textId="77777777" w:rsidR="00A5354F" w:rsidRPr="003E243A" w:rsidRDefault="00A5354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CCE8CF" w:themeFill="background1"/>
            <w:vAlign w:val="center"/>
          </w:tcPr>
          <w:p w14:paraId="2DEEB373" w14:textId="77777777" w:rsidR="00A5354F" w:rsidRPr="003E243A" w:rsidRDefault="00A5354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A5354F" w:rsidRPr="003E243A" w14:paraId="223174F7" w14:textId="77777777" w:rsidTr="001F613E">
        <w:trPr>
          <w:trHeight w:val="89"/>
        </w:trPr>
        <w:tc>
          <w:tcPr>
            <w:tcW w:w="827" w:type="pct"/>
          </w:tcPr>
          <w:p w14:paraId="418884AD" w14:textId="77777777" w:rsidR="00A5354F" w:rsidRPr="003E243A" w:rsidRDefault="006F3A88" w:rsidP="001F613E">
            <w:pPr>
              <w:rPr>
                <w:noProof/>
              </w:rPr>
            </w:pPr>
            <w:r>
              <w:rPr>
                <w:rFonts w:hint="eastAsia"/>
                <w:noProof/>
              </w:rPr>
              <w:t>DuebillNo</w:t>
            </w:r>
          </w:p>
        </w:tc>
        <w:tc>
          <w:tcPr>
            <w:tcW w:w="1232" w:type="pct"/>
          </w:tcPr>
          <w:p w14:paraId="2D56C494" w14:textId="77777777" w:rsidR="00A5354F" w:rsidRPr="003E243A" w:rsidRDefault="00746AAB" w:rsidP="001F613E">
            <w:pPr>
              <w:rPr>
                <w:noProof/>
              </w:rPr>
            </w:pPr>
            <w:r w:rsidRPr="003E243A">
              <w:rPr>
                <w:noProof/>
              </w:rPr>
              <w:t>借据号</w:t>
            </w:r>
          </w:p>
        </w:tc>
        <w:tc>
          <w:tcPr>
            <w:tcW w:w="996" w:type="pct"/>
          </w:tcPr>
          <w:p w14:paraId="74C03289" w14:textId="77777777" w:rsidR="00A5354F" w:rsidRPr="003E243A" w:rsidRDefault="00746AAB" w:rsidP="001F613E">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VA(32)</w:t>
            </w:r>
          </w:p>
        </w:tc>
        <w:tc>
          <w:tcPr>
            <w:tcW w:w="535" w:type="pct"/>
          </w:tcPr>
          <w:p w14:paraId="0C5FAAA2" w14:textId="77777777" w:rsidR="00A5354F" w:rsidRPr="003E243A" w:rsidRDefault="00746AAB"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4D21BBE1" w14:textId="77777777" w:rsidR="00A5354F" w:rsidRPr="003E243A" w:rsidRDefault="00A5354F" w:rsidP="001F613E">
            <w:pPr>
              <w:pStyle w:val="affe"/>
              <w:spacing w:line="240" w:lineRule="exact"/>
              <w:jc w:val="both"/>
              <w:rPr>
                <w:rFonts w:asciiTheme="minorEastAsia" w:eastAsiaTheme="minorEastAsia" w:hAnsiTheme="minorEastAsia"/>
                <w:sz w:val="18"/>
                <w:szCs w:val="18"/>
              </w:rPr>
            </w:pPr>
          </w:p>
        </w:tc>
      </w:tr>
      <w:tr w:rsidR="00A5354F" w:rsidRPr="003E243A" w14:paraId="72747EC1" w14:textId="77777777" w:rsidTr="001F613E">
        <w:trPr>
          <w:trHeight w:val="89"/>
        </w:trPr>
        <w:tc>
          <w:tcPr>
            <w:tcW w:w="827" w:type="pct"/>
          </w:tcPr>
          <w:p w14:paraId="5E60F37B" w14:textId="77777777" w:rsidR="00A5354F" w:rsidRPr="003E243A" w:rsidRDefault="006F3A88" w:rsidP="001F613E">
            <w:pPr>
              <w:rPr>
                <w:noProof/>
              </w:rPr>
            </w:pPr>
            <w:r>
              <w:rPr>
                <w:rFonts w:hint="eastAsia"/>
                <w:noProof/>
              </w:rPr>
              <w:t>BusinessSum</w:t>
            </w:r>
          </w:p>
        </w:tc>
        <w:tc>
          <w:tcPr>
            <w:tcW w:w="1232" w:type="pct"/>
          </w:tcPr>
          <w:p w14:paraId="4869A806" w14:textId="77777777" w:rsidR="00A5354F" w:rsidRPr="003E243A" w:rsidRDefault="00746AAB" w:rsidP="001F613E">
            <w:pPr>
              <w:rPr>
                <w:noProof/>
              </w:rPr>
            </w:pPr>
            <w:r w:rsidRPr="003E243A">
              <w:rPr>
                <w:noProof/>
              </w:rPr>
              <w:t>垫款金额</w:t>
            </w:r>
          </w:p>
        </w:tc>
        <w:tc>
          <w:tcPr>
            <w:tcW w:w="996" w:type="pct"/>
          </w:tcPr>
          <w:p w14:paraId="185FCF11" w14:textId="77777777" w:rsidR="00A5354F" w:rsidRPr="003E243A" w:rsidRDefault="006F3A88" w:rsidP="001F613E">
            <w:pPr>
              <w:pStyle w:val="affe"/>
              <w:spacing w:line="24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N</w:t>
            </w:r>
            <w:r w:rsidR="00746AAB" w:rsidRPr="003E243A">
              <w:rPr>
                <w:rFonts w:asciiTheme="minorEastAsia" w:eastAsiaTheme="minorEastAsia" w:hAnsiTheme="minorEastAsia"/>
                <w:sz w:val="18"/>
                <w:szCs w:val="18"/>
              </w:rPr>
              <w:t>(18</w:t>
            </w:r>
            <w:r>
              <w:rPr>
                <w:rFonts w:asciiTheme="minorEastAsia" w:eastAsiaTheme="minorEastAsia" w:hAnsiTheme="minorEastAsia" w:hint="eastAsia"/>
                <w:sz w:val="18"/>
                <w:szCs w:val="18"/>
              </w:rPr>
              <w:t>,2</w:t>
            </w:r>
            <w:r w:rsidR="00746AAB" w:rsidRPr="003E243A">
              <w:rPr>
                <w:rFonts w:asciiTheme="minorEastAsia" w:eastAsiaTheme="minorEastAsia" w:hAnsiTheme="minorEastAsia"/>
                <w:sz w:val="18"/>
                <w:szCs w:val="18"/>
              </w:rPr>
              <w:t>)</w:t>
            </w:r>
          </w:p>
        </w:tc>
        <w:tc>
          <w:tcPr>
            <w:tcW w:w="535" w:type="pct"/>
          </w:tcPr>
          <w:p w14:paraId="2E976D55" w14:textId="77777777" w:rsidR="00A5354F" w:rsidRPr="003E243A" w:rsidRDefault="00746AAB"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024A2B87" w14:textId="77777777" w:rsidR="00A5354F" w:rsidRPr="003E243A" w:rsidRDefault="00746AAB" w:rsidP="001F613E">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18，2</w:t>
            </w:r>
          </w:p>
        </w:tc>
      </w:tr>
    </w:tbl>
    <w:p w14:paraId="7A2FB277" w14:textId="77777777" w:rsidR="00A5354F" w:rsidRPr="003E243A" w:rsidRDefault="00A5354F" w:rsidP="00A5354F">
      <w:pPr>
        <w:pStyle w:val="3"/>
        <w:rPr>
          <w:noProof/>
        </w:rPr>
      </w:pPr>
      <w:bookmarkStart w:id="165" w:name="_Toc380837001"/>
      <w:r w:rsidRPr="003E243A">
        <w:rPr>
          <w:noProof/>
        </w:rPr>
        <w:t>应答方报文结构</w:t>
      </w:r>
      <w:bookmarkEnd w:id="165"/>
    </w:p>
    <w:p w14:paraId="12DE75D8" w14:textId="77777777" w:rsidR="00A5354F" w:rsidRPr="003E243A" w:rsidRDefault="00A5354F" w:rsidP="00A5354F">
      <w:pPr>
        <w:pStyle w:val="aff7"/>
        <w:spacing w:before="180" w:line="240" w:lineRule="auto"/>
        <w:ind w:leftChars="47" w:left="99" w:right="210" w:firstLineChars="200"/>
        <w:rPr>
          <w:noProof/>
          <w:szCs w:val="21"/>
        </w:rPr>
      </w:pPr>
      <w:r w:rsidRPr="003E243A">
        <w:rPr>
          <w:noProof/>
          <w:szCs w:val="21"/>
        </w:rPr>
        <w:t>报文头内容</w:t>
      </w:r>
    </w:p>
    <w:p w14:paraId="7B5BA79F" w14:textId="77777777" w:rsidR="00497FDF" w:rsidRPr="003E243A" w:rsidRDefault="00C84E61" w:rsidP="00497FDF">
      <w:pPr>
        <w:pStyle w:val="2"/>
        <w:rPr>
          <w:noProof/>
        </w:rPr>
      </w:pPr>
      <w:bookmarkStart w:id="166" w:name="_Toc380837002"/>
      <w:r w:rsidRPr="003E243A">
        <w:rPr>
          <w:noProof/>
        </w:rPr>
        <w:t>票据池</w:t>
      </w:r>
      <w:r w:rsidR="009E0C2B" w:rsidRPr="003E243A">
        <w:rPr>
          <w:noProof/>
        </w:rPr>
        <w:t>可用</w:t>
      </w:r>
      <w:r w:rsidRPr="003E243A">
        <w:rPr>
          <w:noProof/>
        </w:rPr>
        <w:t>余额查询</w:t>
      </w:r>
      <w:r w:rsidR="00497FDF" w:rsidRPr="003E243A">
        <w:rPr>
          <w:noProof/>
        </w:rPr>
        <w:t>(</w:t>
      </w:r>
      <w:r w:rsidR="00422E6B" w:rsidRPr="003E243A">
        <w:rPr>
          <w:noProof/>
        </w:rPr>
        <w:t>票据</w:t>
      </w:r>
      <w:r w:rsidR="00497FDF" w:rsidRPr="003E243A">
        <w:rPr>
          <w:noProof/>
        </w:rPr>
        <w:t>-&gt;</w:t>
      </w:r>
      <w:r w:rsidR="00422E6B" w:rsidRPr="003E243A">
        <w:rPr>
          <w:noProof/>
        </w:rPr>
        <w:t>信贷</w:t>
      </w:r>
      <w:r w:rsidR="00497FDF" w:rsidRPr="003E243A">
        <w:rPr>
          <w:noProof/>
        </w:rPr>
        <w:t>)</w:t>
      </w:r>
      <w:bookmarkEnd w:id="166"/>
    </w:p>
    <w:p w14:paraId="063A7BE5" w14:textId="77777777" w:rsidR="00497FDF" w:rsidRPr="003E243A" w:rsidRDefault="00497FDF" w:rsidP="00497FDF">
      <w:pPr>
        <w:pStyle w:val="3"/>
        <w:rPr>
          <w:noProof/>
        </w:rPr>
      </w:pPr>
      <w:bookmarkStart w:id="167" w:name="_Toc380837003"/>
      <w:r w:rsidRPr="003E243A">
        <w:rPr>
          <w:noProof/>
        </w:rPr>
        <w:t>交易描述</w:t>
      </w:r>
      <w:bookmarkEnd w:id="167"/>
      <w:r w:rsidRPr="003E243A">
        <w:rPr>
          <w:noProof/>
        </w:rPr>
        <w:tab/>
      </w:r>
    </w:p>
    <w:p w14:paraId="0CAFC0DC" w14:textId="77777777" w:rsidR="00497FDF" w:rsidRPr="003E243A" w:rsidRDefault="00A00D45" w:rsidP="00F81792">
      <w:pPr>
        <w:numPr>
          <w:ilvl w:val="0"/>
          <w:numId w:val="2"/>
        </w:numPr>
        <w:spacing w:line="360" w:lineRule="auto"/>
        <w:rPr>
          <w:rFonts w:ascii="宋体" w:hAnsi="宋体"/>
          <w:noProof/>
          <w:szCs w:val="21"/>
        </w:rPr>
      </w:pPr>
      <w:r w:rsidRPr="003E243A">
        <w:rPr>
          <w:rFonts w:ascii="宋体" w:hAnsi="宋体"/>
          <w:noProof/>
          <w:szCs w:val="21"/>
        </w:rPr>
        <w:t>票据系统主动向信贷系统发起票据池可用余额查询申请。</w:t>
      </w:r>
    </w:p>
    <w:p w14:paraId="4D866208" w14:textId="77777777" w:rsidR="000C7D9F" w:rsidRPr="003E243A" w:rsidRDefault="000C7D9F" w:rsidP="00F81792">
      <w:pPr>
        <w:numPr>
          <w:ilvl w:val="0"/>
          <w:numId w:val="2"/>
        </w:numPr>
        <w:spacing w:line="360" w:lineRule="auto"/>
        <w:rPr>
          <w:rFonts w:ascii="宋体" w:hAnsi="宋体"/>
          <w:noProof/>
          <w:szCs w:val="21"/>
        </w:rPr>
      </w:pPr>
      <w:r w:rsidRPr="003E243A">
        <w:rPr>
          <w:rFonts w:ascii="宋体" w:hAnsi="宋体"/>
          <w:noProof/>
          <w:szCs w:val="21"/>
        </w:rPr>
        <w:t>信贷系统反馈票据系统当前查询票据池可用余额。</w:t>
      </w:r>
    </w:p>
    <w:p w14:paraId="376BA9E5" w14:textId="77777777" w:rsidR="00497FDF" w:rsidRPr="003E243A" w:rsidRDefault="00497FDF" w:rsidP="00497FDF">
      <w:pPr>
        <w:pStyle w:val="3"/>
        <w:rPr>
          <w:noProof/>
        </w:rPr>
      </w:pPr>
      <w:bookmarkStart w:id="168" w:name="_Toc380837004"/>
      <w:r w:rsidRPr="003E243A">
        <w:rPr>
          <w:noProof/>
        </w:rPr>
        <w:t>交易码</w:t>
      </w:r>
      <w:bookmarkEnd w:id="168"/>
    </w:p>
    <w:p w14:paraId="386179A1" w14:textId="77777777" w:rsidR="00497FDF" w:rsidRPr="003E243A" w:rsidRDefault="002A46C5" w:rsidP="00497FDF">
      <w:pPr>
        <w:numPr>
          <w:ilvl w:val="0"/>
          <w:numId w:val="2"/>
        </w:numPr>
        <w:spacing w:line="360" w:lineRule="auto"/>
        <w:rPr>
          <w:b/>
          <w:noProof/>
        </w:rPr>
      </w:pPr>
      <w:r>
        <w:rPr>
          <w:rFonts w:hint="eastAsia"/>
          <w:b/>
          <w:noProof/>
          <w:szCs w:val="21"/>
        </w:rPr>
        <w:t>8000</w:t>
      </w:r>
      <w:r w:rsidR="009E3FB0">
        <w:rPr>
          <w:rFonts w:hint="eastAsia"/>
          <w:b/>
          <w:noProof/>
          <w:szCs w:val="21"/>
        </w:rPr>
        <w:t>0</w:t>
      </w:r>
      <w:r>
        <w:rPr>
          <w:rFonts w:hint="eastAsia"/>
          <w:b/>
          <w:noProof/>
          <w:szCs w:val="21"/>
        </w:rPr>
        <w:t>6</w:t>
      </w:r>
    </w:p>
    <w:p w14:paraId="0E83DB40" w14:textId="77777777" w:rsidR="00497FDF" w:rsidRPr="003E243A" w:rsidRDefault="00497FDF" w:rsidP="00497FDF">
      <w:pPr>
        <w:pStyle w:val="3"/>
        <w:rPr>
          <w:noProof/>
        </w:rPr>
      </w:pPr>
      <w:bookmarkStart w:id="169" w:name="_Toc380837005"/>
      <w:r w:rsidRPr="003E243A">
        <w:rPr>
          <w:noProof/>
        </w:rPr>
        <w:lastRenderedPageBreak/>
        <w:t>发起方报文结构</w:t>
      </w:r>
      <w:bookmarkEnd w:id="1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9"/>
        <w:gridCol w:w="2100"/>
        <w:gridCol w:w="1698"/>
        <w:gridCol w:w="912"/>
        <w:gridCol w:w="2403"/>
      </w:tblGrid>
      <w:tr w:rsidR="00497FDF" w:rsidRPr="003E243A" w14:paraId="3960CE42" w14:textId="77777777" w:rsidTr="001F613E">
        <w:trPr>
          <w:trHeight w:val="120"/>
          <w:tblHeader/>
        </w:trPr>
        <w:tc>
          <w:tcPr>
            <w:tcW w:w="827" w:type="pct"/>
            <w:shd w:val="clear" w:color="auto" w:fill="CCE8CF" w:themeFill="background1"/>
            <w:vAlign w:val="center"/>
          </w:tcPr>
          <w:p w14:paraId="737EDDD8" w14:textId="77777777" w:rsidR="00497FDF" w:rsidRPr="003E243A" w:rsidRDefault="00497FD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CCE8CF" w:themeFill="background1"/>
            <w:vAlign w:val="center"/>
          </w:tcPr>
          <w:p w14:paraId="65119F21" w14:textId="77777777" w:rsidR="00497FDF" w:rsidRPr="003E243A" w:rsidRDefault="00497FD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CCE8CF" w:themeFill="background1"/>
            <w:vAlign w:val="center"/>
          </w:tcPr>
          <w:p w14:paraId="701291F9" w14:textId="77777777" w:rsidR="00497FDF" w:rsidRPr="003E243A" w:rsidRDefault="00497FD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CCE8CF" w:themeFill="background1"/>
          </w:tcPr>
          <w:p w14:paraId="1376E742" w14:textId="77777777" w:rsidR="00497FDF" w:rsidRPr="003E243A" w:rsidRDefault="00497FD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CCE8CF" w:themeFill="background1"/>
            <w:vAlign w:val="center"/>
          </w:tcPr>
          <w:p w14:paraId="539294BC" w14:textId="77777777" w:rsidR="00497FDF" w:rsidRPr="003E243A" w:rsidRDefault="00497FD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497FDF" w:rsidRPr="003E243A" w14:paraId="44277E3C" w14:textId="77777777" w:rsidTr="001F613E">
        <w:trPr>
          <w:trHeight w:val="89"/>
        </w:trPr>
        <w:tc>
          <w:tcPr>
            <w:tcW w:w="827" w:type="pct"/>
          </w:tcPr>
          <w:p w14:paraId="51D58B46" w14:textId="77777777" w:rsidR="00497FDF" w:rsidRPr="003E243A" w:rsidRDefault="00B14B71" w:rsidP="001F613E">
            <w:pPr>
              <w:rPr>
                <w:noProof/>
              </w:rPr>
            </w:pPr>
            <w:r>
              <w:rPr>
                <w:rFonts w:hint="eastAsia"/>
                <w:noProof/>
              </w:rPr>
              <w:t>BillPoolNo</w:t>
            </w:r>
          </w:p>
        </w:tc>
        <w:tc>
          <w:tcPr>
            <w:tcW w:w="1232" w:type="pct"/>
          </w:tcPr>
          <w:p w14:paraId="084CD958" w14:textId="77777777" w:rsidR="00497FDF" w:rsidRPr="003E243A" w:rsidRDefault="00C00DA8" w:rsidP="001F613E">
            <w:pPr>
              <w:rPr>
                <w:noProof/>
              </w:rPr>
            </w:pPr>
            <w:r w:rsidRPr="003E243A">
              <w:rPr>
                <w:noProof/>
              </w:rPr>
              <w:t>额度池编号</w:t>
            </w:r>
          </w:p>
        </w:tc>
        <w:tc>
          <w:tcPr>
            <w:tcW w:w="996" w:type="pct"/>
          </w:tcPr>
          <w:p w14:paraId="073AC171" w14:textId="77777777" w:rsidR="00497FDF" w:rsidRPr="003E243A" w:rsidRDefault="00497FDF" w:rsidP="00B14B71">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C00DA8" w:rsidRPr="003E243A">
              <w:rPr>
                <w:rFonts w:asciiTheme="minorEastAsia" w:eastAsiaTheme="minorEastAsia" w:hAnsiTheme="minorEastAsia"/>
                <w:sz w:val="18"/>
                <w:szCs w:val="18"/>
              </w:rPr>
              <w:t>3</w:t>
            </w:r>
            <w:r w:rsidR="00B14B71">
              <w:rPr>
                <w:rFonts w:asciiTheme="minorEastAsia" w:eastAsiaTheme="minorEastAsia" w:hAnsiTheme="minorEastAsia" w:hint="eastAsia"/>
                <w:sz w:val="18"/>
                <w:szCs w:val="18"/>
              </w:rPr>
              <w:t>2</w:t>
            </w:r>
            <w:r w:rsidRPr="003E243A">
              <w:rPr>
                <w:rFonts w:asciiTheme="minorEastAsia" w:eastAsiaTheme="minorEastAsia" w:hAnsiTheme="minorEastAsia"/>
                <w:sz w:val="18"/>
                <w:szCs w:val="18"/>
              </w:rPr>
              <w:t>)</w:t>
            </w:r>
          </w:p>
        </w:tc>
        <w:tc>
          <w:tcPr>
            <w:tcW w:w="535" w:type="pct"/>
          </w:tcPr>
          <w:p w14:paraId="741BAF90" w14:textId="77777777" w:rsidR="00497FDF" w:rsidRPr="003E243A" w:rsidRDefault="00497FDF"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652B2B42" w14:textId="77777777" w:rsidR="00497FDF" w:rsidRPr="003E243A" w:rsidRDefault="00497FDF" w:rsidP="001F613E">
            <w:pPr>
              <w:pStyle w:val="affe"/>
              <w:spacing w:line="240" w:lineRule="exact"/>
              <w:rPr>
                <w:rFonts w:asciiTheme="minorEastAsia" w:eastAsiaTheme="minorEastAsia" w:hAnsiTheme="minorEastAsia"/>
                <w:sz w:val="18"/>
                <w:szCs w:val="18"/>
              </w:rPr>
            </w:pPr>
          </w:p>
        </w:tc>
      </w:tr>
    </w:tbl>
    <w:p w14:paraId="3A2295EB" w14:textId="77777777" w:rsidR="00497FDF" w:rsidRPr="003E243A" w:rsidRDefault="00497FDF" w:rsidP="00497FDF">
      <w:pPr>
        <w:pStyle w:val="3"/>
        <w:rPr>
          <w:noProof/>
        </w:rPr>
      </w:pPr>
      <w:bookmarkStart w:id="170" w:name="_Toc380837006"/>
      <w:r w:rsidRPr="003E243A">
        <w:rPr>
          <w:noProof/>
        </w:rPr>
        <w:t>应答方报文结构</w:t>
      </w:r>
      <w:bookmarkEnd w:id="1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2033"/>
        <w:gridCol w:w="1631"/>
        <w:gridCol w:w="845"/>
        <w:gridCol w:w="2337"/>
      </w:tblGrid>
      <w:tr w:rsidR="00367C38" w:rsidRPr="003E243A" w14:paraId="2BE4F726" w14:textId="77777777" w:rsidTr="001F613E">
        <w:trPr>
          <w:trHeight w:val="120"/>
          <w:tblHeader/>
        </w:trPr>
        <w:tc>
          <w:tcPr>
            <w:tcW w:w="827" w:type="pct"/>
            <w:shd w:val="clear" w:color="auto" w:fill="CCE8CF" w:themeFill="background1"/>
            <w:vAlign w:val="center"/>
          </w:tcPr>
          <w:p w14:paraId="5BDE3535" w14:textId="77777777" w:rsidR="00367C38" w:rsidRPr="003E243A" w:rsidRDefault="00367C38"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CCE8CF" w:themeFill="background1"/>
            <w:vAlign w:val="center"/>
          </w:tcPr>
          <w:p w14:paraId="76AC0E1D" w14:textId="77777777" w:rsidR="00367C38" w:rsidRPr="003E243A" w:rsidRDefault="00367C38"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CCE8CF" w:themeFill="background1"/>
            <w:vAlign w:val="center"/>
          </w:tcPr>
          <w:p w14:paraId="41A662E6" w14:textId="77777777" w:rsidR="00367C38" w:rsidRPr="003E243A" w:rsidRDefault="00367C38"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CCE8CF" w:themeFill="background1"/>
          </w:tcPr>
          <w:p w14:paraId="272CEED8" w14:textId="77777777" w:rsidR="00367C38" w:rsidRPr="003E243A" w:rsidRDefault="00367C38"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CCE8CF" w:themeFill="background1"/>
            <w:vAlign w:val="center"/>
          </w:tcPr>
          <w:p w14:paraId="01D38D6B" w14:textId="77777777" w:rsidR="00367C38" w:rsidRPr="003E243A" w:rsidRDefault="00367C38"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367C38" w:rsidRPr="003E243A" w14:paraId="4ADF01D1" w14:textId="77777777" w:rsidTr="001F613E">
        <w:trPr>
          <w:trHeight w:val="89"/>
        </w:trPr>
        <w:tc>
          <w:tcPr>
            <w:tcW w:w="827" w:type="pct"/>
          </w:tcPr>
          <w:p w14:paraId="09EA25E8" w14:textId="77777777" w:rsidR="00367C38" w:rsidRPr="003E243A" w:rsidRDefault="0058761A" w:rsidP="0058761A">
            <w:pPr>
              <w:rPr>
                <w:noProof/>
              </w:rPr>
            </w:pPr>
            <w:r>
              <w:rPr>
                <w:rFonts w:hint="eastAsia"/>
                <w:noProof/>
              </w:rPr>
              <w:t>BillPoolBalance</w:t>
            </w:r>
          </w:p>
        </w:tc>
        <w:tc>
          <w:tcPr>
            <w:tcW w:w="1232" w:type="pct"/>
          </w:tcPr>
          <w:p w14:paraId="76BCE921" w14:textId="77777777" w:rsidR="00367C38" w:rsidRPr="003E243A" w:rsidRDefault="00367C38" w:rsidP="001F613E">
            <w:pPr>
              <w:rPr>
                <w:noProof/>
              </w:rPr>
            </w:pPr>
            <w:r w:rsidRPr="003E243A">
              <w:rPr>
                <w:noProof/>
              </w:rPr>
              <w:t>票据池余额</w:t>
            </w:r>
          </w:p>
        </w:tc>
        <w:tc>
          <w:tcPr>
            <w:tcW w:w="996" w:type="pct"/>
          </w:tcPr>
          <w:p w14:paraId="48488B80" w14:textId="77777777" w:rsidR="00367C38" w:rsidRPr="003E243A" w:rsidRDefault="0058761A" w:rsidP="001F613E">
            <w:pPr>
              <w:pStyle w:val="affe"/>
              <w:spacing w:line="24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N</w:t>
            </w:r>
            <w:r w:rsidR="00367C38" w:rsidRPr="003E243A">
              <w:rPr>
                <w:rFonts w:asciiTheme="minorEastAsia" w:eastAsiaTheme="minorEastAsia" w:hAnsiTheme="minorEastAsia"/>
                <w:sz w:val="18"/>
                <w:szCs w:val="18"/>
              </w:rPr>
              <w:t>(18</w:t>
            </w:r>
            <w:r>
              <w:rPr>
                <w:rFonts w:asciiTheme="minorEastAsia" w:eastAsiaTheme="minorEastAsia" w:hAnsiTheme="minorEastAsia" w:hint="eastAsia"/>
                <w:sz w:val="18"/>
                <w:szCs w:val="18"/>
              </w:rPr>
              <w:t>,2</w:t>
            </w:r>
            <w:r w:rsidR="00367C38" w:rsidRPr="003E243A">
              <w:rPr>
                <w:rFonts w:asciiTheme="minorEastAsia" w:eastAsiaTheme="minorEastAsia" w:hAnsiTheme="minorEastAsia"/>
                <w:sz w:val="18"/>
                <w:szCs w:val="18"/>
              </w:rPr>
              <w:t>)</w:t>
            </w:r>
          </w:p>
        </w:tc>
        <w:tc>
          <w:tcPr>
            <w:tcW w:w="535" w:type="pct"/>
          </w:tcPr>
          <w:p w14:paraId="221C98B9" w14:textId="77777777" w:rsidR="00367C38" w:rsidRPr="003E243A" w:rsidRDefault="00367C38"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14:paraId="3E1BC846" w14:textId="77777777" w:rsidR="00367C38" w:rsidRPr="003E243A" w:rsidRDefault="00367C38" w:rsidP="001F613E">
            <w:pPr>
              <w:pStyle w:val="affe"/>
              <w:spacing w:line="240" w:lineRule="exact"/>
              <w:jc w:val="both"/>
              <w:rPr>
                <w:rFonts w:asciiTheme="minorEastAsia" w:eastAsiaTheme="minorEastAsia" w:hAnsiTheme="minorEastAsia"/>
                <w:sz w:val="18"/>
                <w:szCs w:val="18"/>
              </w:rPr>
            </w:pPr>
          </w:p>
        </w:tc>
      </w:tr>
    </w:tbl>
    <w:p w14:paraId="68558757" w14:textId="77777777" w:rsidR="002023D9" w:rsidRPr="003E243A" w:rsidRDefault="002023D9" w:rsidP="002023D9">
      <w:pPr>
        <w:rPr>
          <w:noProof/>
        </w:rPr>
      </w:pPr>
    </w:p>
    <w:p w14:paraId="3435FB55" w14:textId="77777777" w:rsidR="00CC49F0" w:rsidRPr="003E243A" w:rsidRDefault="00CC49F0" w:rsidP="00CC49F0">
      <w:pPr>
        <w:pStyle w:val="aff7"/>
        <w:spacing w:before="180" w:line="240" w:lineRule="auto"/>
        <w:ind w:left="210" w:right="210" w:firstLine="210"/>
        <w:rPr>
          <w:noProof/>
          <w:szCs w:val="21"/>
        </w:rPr>
      </w:pPr>
    </w:p>
    <w:p w14:paraId="15F7C6D8" w14:textId="77777777" w:rsidR="00FC665D" w:rsidRPr="003E243A" w:rsidRDefault="00FC665D" w:rsidP="00FC665D">
      <w:pPr>
        <w:rPr>
          <w:noProof/>
        </w:rPr>
      </w:pPr>
    </w:p>
    <w:p w14:paraId="5D941393" w14:textId="77777777" w:rsidR="00C729D9" w:rsidRDefault="00C729D9" w:rsidP="00C729D9">
      <w:pPr>
        <w:pStyle w:val="13"/>
      </w:pPr>
      <w:bookmarkStart w:id="171" w:name="_Toc365560986"/>
      <w:bookmarkStart w:id="172" w:name="_Toc380837007"/>
      <w:r>
        <w:rPr>
          <w:rFonts w:hint="eastAsia"/>
        </w:rPr>
        <w:t>批量接口规范</w:t>
      </w:r>
      <w:bookmarkEnd w:id="171"/>
      <w:bookmarkEnd w:id="172"/>
    </w:p>
    <w:p w14:paraId="14BFD6B5" w14:textId="77777777" w:rsidR="00C729D9" w:rsidRDefault="00C729D9" w:rsidP="00C729D9">
      <w:pPr>
        <w:pStyle w:val="2"/>
      </w:pPr>
      <w:bookmarkStart w:id="173" w:name="_Toc365560987"/>
      <w:bookmarkStart w:id="174" w:name="_Toc380837008"/>
      <w:r>
        <w:rPr>
          <w:rFonts w:hint="eastAsia"/>
        </w:rPr>
        <w:t>成功明细核对</w:t>
      </w:r>
      <w:r>
        <w:t>(</w:t>
      </w:r>
      <w:r>
        <w:rPr>
          <w:rFonts w:hint="eastAsia"/>
        </w:rPr>
        <w:t>票据</w:t>
      </w:r>
      <w:r>
        <w:t>-&gt;</w:t>
      </w:r>
      <w:r>
        <w:rPr>
          <w:rFonts w:hint="eastAsia"/>
        </w:rPr>
        <w:t>信贷</w:t>
      </w:r>
      <w:r>
        <w:t>)</w:t>
      </w:r>
      <w:bookmarkEnd w:id="173"/>
      <w:bookmarkEnd w:id="174"/>
    </w:p>
    <w:p w14:paraId="1E9C8B3D" w14:textId="77777777" w:rsidR="00C729D9" w:rsidRDefault="00C729D9" w:rsidP="00C729D9">
      <w:pPr>
        <w:pStyle w:val="3"/>
      </w:pPr>
      <w:bookmarkStart w:id="175" w:name="_Toc365560988"/>
      <w:bookmarkStart w:id="176" w:name="_Toc380837009"/>
      <w:r>
        <w:rPr>
          <w:rFonts w:hint="eastAsia"/>
        </w:rPr>
        <w:t>交易描述</w:t>
      </w:r>
      <w:bookmarkEnd w:id="175"/>
      <w:bookmarkEnd w:id="176"/>
      <w:r>
        <w:tab/>
      </w:r>
    </w:p>
    <w:p w14:paraId="76966073" w14:textId="77777777" w:rsidR="00C729D9" w:rsidRDefault="00C729D9" w:rsidP="00E16398">
      <w:pPr>
        <w:numPr>
          <w:ilvl w:val="0"/>
          <w:numId w:val="17"/>
        </w:numPr>
        <w:spacing w:line="360" w:lineRule="auto"/>
        <w:rPr>
          <w:rFonts w:ascii="宋体" w:hAnsi="宋体"/>
          <w:szCs w:val="21"/>
        </w:rPr>
      </w:pPr>
      <w:r>
        <w:rPr>
          <w:rFonts w:ascii="宋体" w:hAnsi="宋体" w:hint="eastAsia"/>
          <w:szCs w:val="21"/>
        </w:rPr>
        <w:t>票据系统批量生成当日放行成功且操作流程已完成的票据明细文件供信贷系统进行核对。</w:t>
      </w:r>
    </w:p>
    <w:p w14:paraId="01FF0BF3" w14:textId="77777777" w:rsidR="00C729D9" w:rsidRDefault="00C729D9" w:rsidP="00E16398">
      <w:pPr>
        <w:numPr>
          <w:ilvl w:val="0"/>
          <w:numId w:val="17"/>
        </w:numPr>
        <w:spacing w:line="360" w:lineRule="auto"/>
        <w:rPr>
          <w:rFonts w:ascii="宋体" w:hAnsi="宋体"/>
          <w:szCs w:val="21"/>
        </w:rPr>
      </w:pPr>
      <w:r>
        <w:rPr>
          <w:rFonts w:ascii="宋体" w:hAnsi="宋体" w:hint="eastAsia"/>
          <w:szCs w:val="21"/>
        </w:rPr>
        <w:t>信贷系统获取票据系统提供的核对文件后开始批量核对操作。</w:t>
      </w:r>
    </w:p>
    <w:p w14:paraId="307A199B" w14:textId="77777777" w:rsidR="00C729D9" w:rsidRDefault="00C729D9" w:rsidP="00E16398">
      <w:pPr>
        <w:numPr>
          <w:ilvl w:val="0"/>
          <w:numId w:val="17"/>
        </w:numPr>
        <w:spacing w:line="360" w:lineRule="auto"/>
        <w:rPr>
          <w:rFonts w:ascii="宋体" w:hAnsi="宋体"/>
          <w:szCs w:val="21"/>
        </w:rPr>
      </w:pPr>
      <w:r>
        <w:rPr>
          <w:rFonts w:ascii="宋体" w:hAnsi="宋体" w:hint="eastAsia"/>
          <w:szCs w:val="21"/>
        </w:rPr>
        <w:t>文件名称FXHD+日期</w:t>
      </w:r>
    </w:p>
    <w:p w14:paraId="57352F38" w14:textId="77777777" w:rsidR="00C729D9" w:rsidRDefault="00C729D9" w:rsidP="00E16398">
      <w:pPr>
        <w:numPr>
          <w:ilvl w:val="0"/>
          <w:numId w:val="17"/>
        </w:numPr>
        <w:spacing w:line="360" w:lineRule="auto"/>
        <w:rPr>
          <w:rFonts w:ascii="宋体" w:hAnsi="宋体"/>
          <w:szCs w:val="21"/>
        </w:rPr>
      </w:pPr>
      <w:r>
        <w:rPr>
          <w:rFonts w:ascii="宋体" w:hAnsi="宋体" w:hint="eastAsia"/>
          <w:szCs w:val="21"/>
        </w:rPr>
        <w:t>文件格式：每行一条明细，且以“|</w:t>
      </w:r>
      <w:r w:rsidR="00877101">
        <w:rPr>
          <w:rFonts w:ascii="宋体" w:hAnsi="宋体" w:hint="eastAsia"/>
          <w:szCs w:val="21"/>
        </w:rPr>
        <w:t>$|</w:t>
      </w:r>
      <w:r>
        <w:rPr>
          <w:rFonts w:ascii="宋体" w:hAnsi="宋体" w:hint="eastAsia"/>
          <w:szCs w:val="21"/>
        </w:rPr>
        <w:t>”为分隔符分割字段。</w:t>
      </w:r>
    </w:p>
    <w:p w14:paraId="2E615501" w14:textId="77777777" w:rsidR="00C729D9" w:rsidRDefault="00C729D9" w:rsidP="00E16398">
      <w:pPr>
        <w:numPr>
          <w:ilvl w:val="0"/>
          <w:numId w:val="17"/>
        </w:numPr>
        <w:spacing w:line="360" w:lineRule="auto"/>
        <w:rPr>
          <w:rFonts w:ascii="宋体" w:hAnsi="宋体"/>
          <w:szCs w:val="21"/>
        </w:rPr>
      </w:pPr>
      <w:r>
        <w:rPr>
          <w:rFonts w:ascii="宋体" w:hAnsi="宋体" w:hint="eastAsia"/>
          <w:szCs w:val="21"/>
        </w:rPr>
        <w:t>路径：待定</w:t>
      </w:r>
    </w:p>
    <w:p w14:paraId="6706E326" w14:textId="77777777" w:rsidR="004C5197" w:rsidRDefault="004C5197" w:rsidP="004C5197">
      <w:pPr>
        <w:pStyle w:val="3"/>
        <w:rPr>
          <w:rFonts w:ascii="宋体" w:hAnsi="宋体"/>
          <w:szCs w:val="21"/>
        </w:rPr>
      </w:pPr>
      <w:bookmarkStart w:id="177" w:name="_Toc380837010"/>
      <w:r>
        <w:rPr>
          <w:rFonts w:ascii="宋体" w:hAnsi="宋体" w:hint="eastAsia"/>
          <w:szCs w:val="21"/>
        </w:rPr>
        <w:t>交易码</w:t>
      </w:r>
      <w:bookmarkEnd w:id="177"/>
    </w:p>
    <w:p w14:paraId="0E451634" w14:textId="77777777" w:rsidR="004C5197" w:rsidRPr="00AD0155" w:rsidRDefault="004C5197" w:rsidP="004C5197">
      <w:pPr>
        <w:numPr>
          <w:ilvl w:val="0"/>
          <w:numId w:val="17"/>
        </w:numPr>
        <w:spacing w:line="360" w:lineRule="auto"/>
      </w:pPr>
      <w:r>
        <w:rPr>
          <w:rFonts w:hint="eastAsia"/>
          <w:b/>
          <w:noProof/>
          <w:szCs w:val="21"/>
        </w:rPr>
        <w:t>810003</w:t>
      </w:r>
    </w:p>
    <w:p w14:paraId="0B7183DD" w14:textId="77777777" w:rsidR="004C5197" w:rsidRDefault="004C5197" w:rsidP="004C5197">
      <w:pPr>
        <w:pStyle w:val="3"/>
        <w:rPr>
          <w:noProof/>
          <w:szCs w:val="21"/>
        </w:rPr>
      </w:pPr>
      <w:bookmarkStart w:id="178" w:name="_Toc380837011"/>
      <w:r w:rsidRPr="00AD0155">
        <w:rPr>
          <w:rFonts w:hint="eastAsia"/>
          <w:noProof/>
          <w:szCs w:val="21"/>
        </w:rPr>
        <w:lastRenderedPageBreak/>
        <w:t>报文头</w:t>
      </w:r>
      <w:bookmarkEnd w:id="178"/>
    </w:p>
    <w:p w14:paraId="1CDC66E4" w14:textId="77777777" w:rsidR="004C5197" w:rsidRPr="00AD0155" w:rsidRDefault="004C5197" w:rsidP="004C5197">
      <w:pPr>
        <w:numPr>
          <w:ilvl w:val="0"/>
          <w:numId w:val="17"/>
        </w:numPr>
        <w:spacing w:line="360" w:lineRule="auto"/>
      </w:pPr>
      <w:r>
        <w:rPr>
          <w:rFonts w:hint="eastAsia"/>
        </w:rPr>
        <w:t>同</w:t>
      </w:r>
      <w:r>
        <w:rPr>
          <w:rFonts w:hint="eastAsia"/>
        </w:rPr>
        <w:t>2.1</w:t>
      </w:r>
      <w:r>
        <w:rPr>
          <w:rFonts w:hint="eastAsia"/>
        </w:rPr>
        <w:t>报文头</w:t>
      </w:r>
    </w:p>
    <w:p w14:paraId="4E63F5BF" w14:textId="77777777" w:rsidR="004C5197" w:rsidRPr="004976AF" w:rsidRDefault="004C5197" w:rsidP="004C5197">
      <w:pPr>
        <w:pStyle w:val="3"/>
      </w:pPr>
      <w:bookmarkStart w:id="179" w:name="_Toc380837012"/>
      <w:r w:rsidRPr="00EA7995">
        <w:rPr>
          <w:rFonts w:hint="eastAsia"/>
        </w:rPr>
        <w:t>发起方报文结构</w:t>
      </w:r>
      <w:bookmarkEnd w:id="179"/>
    </w:p>
    <w:p w14:paraId="6BD76DB6" w14:textId="77777777" w:rsidR="00C729D9" w:rsidRDefault="00C729D9" w:rsidP="00C729D9">
      <w:pPr>
        <w:pStyle w:val="3"/>
      </w:pPr>
      <w:bookmarkStart w:id="180" w:name="_Toc365560990"/>
      <w:bookmarkStart w:id="181" w:name="_Toc380837013"/>
      <w:r>
        <w:rPr>
          <w:rFonts w:hint="eastAsia"/>
        </w:rPr>
        <w:t>发起方文档结构</w:t>
      </w:r>
      <w:bookmarkEnd w:id="180"/>
      <w:bookmarkEnd w:id="1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2100"/>
        <w:gridCol w:w="1698"/>
        <w:gridCol w:w="912"/>
        <w:gridCol w:w="2403"/>
      </w:tblGrid>
      <w:tr w:rsidR="00C729D9" w:rsidRPr="006A3E37" w14:paraId="17F36945" w14:textId="77777777" w:rsidTr="00C729D9">
        <w:trPr>
          <w:trHeight w:val="120"/>
          <w:tblHeader/>
        </w:trPr>
        <w:tc>
          <w:tcPr>
            <w:tcW w:w="827" w:type="pct"/>
            <w:tcBorders>
              <w:top w:val="single" w:sz="4" w:space="0" w:color="auto"/>
              <w:left w:val="single" w:sz="4" w:space="0" w:color="auto"/>
              <w:bottom w:val="single" w:sz="4" w:space="0" w:color="auto"/>
              <w:right w:val="single" w:sz="4" w:space="0" w:color="auto"/>
            </w:tcBorders>
            <w:shd w:val="clear" w:color="auto" w:fill="CCE8CF" w:themeFill="background1"/>
            <w:vAlign w:val="center"/>
            <w:hideMark/>
          </w:tcPr>
          <w:p w14:paraId="4298CA57" w14:textId="77777777" w:rsidR="00C729D9" w:rsidRPr="006A3E37" w:rsidRDefault="00C729D9">
            <w:pPr>
              <w:pStyle w:val="affe"/>
              <w:spacing w:line="220" w:lineRule="atLeast"/>
              <w:jc w:val="center"/>
              <w:rPr>
                <w:rFonts w:asciiTheme="minorEastAsia" w:eastAsiaTheme="minorEastAsia" w:hAnsiTheme="minorEastAsia"/>
                <w:b/>
                <w:sz w:val="18"/>
                <w:szCs w:val="18"/>
              </w:rPr>
            </w:pPr>
            <w:r w:rsidRPr="006A3E37">
              <w:rPr>
                <w:rFonts w:asciiTheme="minorEastAsia" w:eastAsiaTheme="minorEastAsia" w:hAnsiTheme="minorEastAsia" w:hint="eastAsia"/>
                <w:b/>
                <w:sz w:val="18"/>
                <w:szCs w:val="18"/>
              </w:rPr>
              <w:t>字段代码</w:t>
            </w:r>
          </w:p>
        </w:tc>
        <w:tc>
          <w:tcPr>
            <w:tcW w:w="1232" w:type="pct"/>
            <w:tcBorders>
              <w:top w:val="single" w:sz="4" w:space="0" w:color="auto"/>
              <w:left w:val="single" w:sz="4" w:space="0" w:color="auto"/>
              <w:bottom w:val="single" w:sz="4" w:space="0" w:color="auto"/>
              <w:right w:val="single" w:sz="4" w:space="0" w:color="auto"/>
            </w:tcBorders>
            <w:shd w:val="clear" w:color="auto" w:fill="CCE8CF" w:themeFill="background1"/>
            <w:vAlign w:val="center"/>
            <w:hideMark/>
          </w:tcPr>
          <w:p w14:paraId="7A9742BE" w14:textId="77777777" w:rsidR="00C729D9" w:rsidRPr="006A3E37" w:rsidRDefault="00C729D9">
            <w:pPr>
              <w:pStyle w:val="affe"/>
              <w:spacing w:line="220" w:lineRule="atLeast"/>
              <w:jc w:val="center"/>
              <w:rPr>
                <w:rFonts w:asciiTheme="minorEastAsia" w:eastAsiaTheme="minorEastAsia" w:hAnsiTheme="minorEastAsia"/>
                <w:b/>
                <w:sz w:val="18"/>
                <w:szCs w:val="18"/>
              </w:rPr>
            </w:pPr>
            <w:r w:rsidRPr="006A3E37">
              <w:rPr>
                <w:rFonts w:asciiTheme="minorEastAsia" w:eastAsiaTheme="minorEastAsia" w:hAnsiTheme="minorEastAsia" w:hint="eastAsia"/>
                <w:b/>
                <w:sz w:val="18"/>
                <w:szCs w:val="18"/>
              </w:rPr>
              <w:t>字段名称</w:t>
            </w:r>
          </w:p>
        </w:tc>
        <w:tc>
          <w:tcPr>
            <w:tcW w:w="996" w:type="pct"/>
            <w:tcBorders>
              <w:top w:val="single" w:sz="4" w:space="0" w:color="auto"/>
              <w:left w:val="single" w:sz="4" w:space="0" w:color="auto"/>
              <w:bottom w:val="single" w:sz="4" w:space="0" w:color="auto"/>
              <w:right w:val="single" w:sz="4" w:space="0" w:color="auto"/>
            </w:tcBorders>
            <w:shd w:val="clear" w:color="auto" w:fill="CCE8CF" w:themeFill="background1"/>
            <w:vAlign w:val="center"/>
            <w:hideMark/>
          </w:tcPr>
          <w:p w14:paraId="17E87CBF" w14:textId="77777777" w:rsidR="00C729D9" w:rsidRPr="006A3E37" w:rsidRDefault="00C729D9">
            <w:pPr>
              <w:pStyle w:val="affe"/>
              <w:spacing w:line="220" w:lineRule="atLeast"/>
              <w:jc w:val="center"/>
              <w:rPr>
                <w:rFonts w:asciiTheme="minorEastAsia" w:eastAsiaTheme="minorEastAsia" w:hAnsiTheme="minorEastAsia"/>
                <w:b/>
                <w:sz w:val="18"/>
                <w:szCs w:val="18"/>
              </w:rPr>
            </w:pPr>
            <w:r w:rsidRPr="006A3E37">
              <w:rPr>
                <w:rFonts w:asciiTheme="minorEastAsia" w:eastAsiaTheme="minorEastAsia" w:hAnsiTheme="minorEastAsia" w:hint="eastAsia"/>
                <w:b/>
                <w:sz w:val="18"/>
                <w:szCs w:val="18"/>
              </w:rPr>
              <w:t>字段类型</w:t>
            </w:r>
          </w:p>
        </w:tc>
        <w:tc>
          <w:tcPr>
            <w:tcW w:w="535" w:type="pct"/>
            <w:tcBorders>
              <w:top w:val="single" w:sz="4" w:space="0" w:color="auto"/>
              <w:left w:val="single" w:sz="4" w:space="0" w:color="auto"/>
              <w:bottom w:val="single" w:sz="4" w:space="0" w:color="auto"/>
              <w:right w:val="single" w:sz="4" w:space="0" w:color="auto"/>
            </w:tcBorders>
            <w:shd w:val="clear" w:color="auto" w:fill="CCE8CF" w:themeFill="background1"/>
            <w:hideMark/>
          </w:tcPr>
          <w:p w14:paraId="4D065978" w14:textId="77777777" w:rsidR="00C729D9" w:rsidRPr="006A3E37" w:rsidRDefault="00C729D9">
            <w:pPr>
              <w:pStyle w:val="affe"/>
              <w:spacing w:line="220" w:lineRule="atLeast"/>
              <w:jc w:val="center"/>
              <w:rPr>
                <w:rFonts w:asciiTheme="minorEastAsia" w:eastAsiaTheme="minorEastAsia" w:hAnsiTheme="minorEastAsia"/>
                <w:b/>
                <w:sz w:val="18"/>
                <w:szCs w:val="18"/>
              </w:rPr>
            </w:pPr>
            <w:r w:rsidRPr="006A3E37">
              <w:rPr>
                <w:rFonts w:asciiTheme="minorEastAsia" w:eastAsiaTheme="minorEastAsia" w:hAnsiTheme="minorEastAsia" w:hint="eastAsia"/>
                <w:b/>
                <w:sz w:val="18"/>
                <w:szCs w:val="18"/>
              </w:rPr>
              <w:t>约定</w:t>
            </w:r>
          </w:p>
        </w:tc>
        <w:tc>
          <w:tcPr>
            <w:tcW w:w="1410" w:type="pct"/>
            <w:tcBorders>
              <w:top w:val="single" w:sz="4" w:space="0" w:color="auto"/>
              <w:left w:val="single" w:sz="4" w:space="0" w:color="auto"/>
              <w:bottom w:val="single" w:sz="4" w:space="0" w:color="auto"/>
              <w:right w:val="single" w:sz="4" w:space="0" w:color="auto"/>
            </w:tcBorders>
            <w:shd w:val="clear" w:color="auto" w:fill="CCE8CF" w:themeFill="background1"/>
            <w:vAlign w:val="center"/>
            <w:hideMark/>
          </w:tcPr>
          <w:p w14:paraId="07A31F46" w14:textId="77777777" w:rsidR="00C729D9" w:rsidRPr="006A3E37" w:rsidRDefault="00C729D9">
            <w:pPr>
              <w:pStyle w:val="affe"/>
              <w:spacing w:line="220" w:lineRule="atLeast"/>
              <w:jc w:val="center"/>
              <w:rPr>
                <w:rFonts w:asciiTheme="minorEastAsia" w:eastAsiaTheme="minorEastAsia" w:hAnsiTheme="minorEastAsia"/>
                <w:b/>
                <w:sz w:val="18"/>
                <w:szCs w:val="18"/>
              </w:rPr>
            </w:pPr>
            <w:r w:rsidRPr="006A3E37">
              <w:rPr>
                <w:rFonts w:asciiTheme="minorEastAsia" w:eastAsiaTheme="minorEastAsia" w:hAnsiTheme="minorEastAsia" w:hint="eastAsia"/>
                <w:b/>
                <w:sz w:val="18"/>
                <w:szCs w:val="18"/>
              </w:rPr>
              <w:t>备注</w:t>
            </w:r>
          </w:p>
        </w:tc>
      </w:tr>
      <w:tr w:rsidR="00C729D9" w:rsidRPr="006A3E37" w14:paraId="49596A69" w14:textId="77777777" w:rsidTr="00C729D9">
        <w:trPr>
          <w:trHeight w:val="89"/>
        </w:trPr>
        <w:tc>
          <w:tcPr>
            <w:tcW w:w="827" w:type="pct"/>
            <w:tcBorders>
              <w:top w:val="single" w:sz="4" w:space="0" w:color="auto"/>
              <w:left w:val="single" w:sz="4" w:space="0" w:color="auto"/>
              <w:bottom w:val="single" w:sz="4" w:space="0" w:color="auto"/>
              <w:right w:val="single" w:sz="4" w:space="0" w:color="auto"/>
            </w:tcBorders>
            <w:hideMark/>
          </w:tcPr>
          <w:p w14:paraId="701A2F51" w14:textId="77777777" w:rsidR="00C729D9" w:rsidRPr="006A3E37" w:rsidRDefault="00C729D9">
            <w:pPr>
              <w:spacing w:line="220" w:lineRule="atLeast"/>
              <w:rPr>
                <w:sz w:val="18"/>
                <w:szCs w:val="18"/>
              </w:rPr>
            </w:pPr>
            <w:r w:rsidRPr="006A3E37">
              <w:rPr>
                <w:sz w:val="18"/>
                <w:szCs w:val="18"/>
              </w:rPr>
              <w:t>OperateType</w:t>
            </w:r>
          </w:p>
        </w:tc>
        <w:tc>
          <w:tcPr>
            <w:tcW w:w="1232" w:type="pct"/>
            <w:tcBorders>
              <w:top w:val="single" w:sz="4" w:space="0" w:color="auto"/>
              <w:left w:val="single" w:sz="4" w:space="0" w:color="auto"/>
              <w:bottom w:val="single" w:sz="4" w:space="0" w:color="auto"/>
              <w:right w:val="single" w:sz="4" w:space="0" w:color="auto"/>
            </w:tcBorders>
            <w:hideMark/>
          </w:tcPr>
          <w:p w14:paraId="3796198F" w14:textId="77777777" w:rsidR="00C729D9" w:rsidRPr="006A3E37" w:rsidRDefault="00C729D9">
            <w:pPr>
              <w:spacing w:line="220" w:lineRule="atLeast"/>
              <w:rPr>
                <w:sz w:val="18"/>
                <w:szCs w:val="18"/>
              </w:rPr>
            </w:pPr>
            <w:r w:rsidRPr="006A3E37">
              <w:rPr>
                <w:rFonts w:hint="eastAsia"/>
                <w:sz w:val="18"/>
                <w:szCs w:val="18"/>
              </w:rPr>
              <w:t>业务类型</w:t>
            </w:r>
          </w:p>
        </w:tc>
        <w:tc>
          <w:tcPr>
            <w:tcW w:w="996" w:type="pct"/>
            <w:tcBorders>
              <w:top w:val="single" w:sz="4" w:space="0" w:color="auto"/>
              <w:left w:val="single" w:sz="4" w:space="0" w:color="auto"/>
              <w:bottom w:val="single" w:sz="4" w:space="0" w:color="auto"/>
              <w:right w:val="single" w:sz="4" w:space="0" w:color="auto"/>
            </w:tcBorders>
            <w:hideMark/>
          </w:tcPr>
          <w:p w14:paraId="145F426B" w14:textId="77777777" w:rsidR="00C729D9" w:rsidRPr="006A3E37" w:rsidRDefault="00C729D9">
            <w:pPr>
              <w:pStyle w:val="affe"/>
              <w:spacing w:line="240" w:lineRule="exact"/>
              <w:jc w:val="center"/>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VA(1)</w:t>
            </w:r>
          </w:p>
        </w:tc>
        <w:tc>
          <w:tcPr>
            <w:tcW w:w="535" w:type="pct"/>
            <w:tcBorders>
              <w:top w:val="single" w:sz="4" w:space="0" w:color="auto"/>
              <w:left w:val="single" w:sz="4" w:space="0" w:color="auto"/>
              <w:bottom w:val="single" w:sz="4" w:space="0" w:color="auto"/>
              <w:right w:val="single" w:sz="4" w:space="0" w:color="auto"/>
            </w:tcBorders>
            <w:hideMark/>
          </w:tcPr>
          <w:p w14:paraId="2583B094" w14:textId="77777777" w:rsidR="00C729D9" w:rsidRPr="006A3E37" w:rsidRDefault="00C729D9">
            <w:pPr>
              <w:pStyle w:val="affe"/>
              <w:spacing w:line="240" w:lineRule="exact"/>
              <w:jc w:val="both"/>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M</w:t>
            </w:r>
          </w:p>
        </w:tc>
        <w:tc>
          <w:tcPr>
            <w:tcW w:w="1410" w:type="pct"/>
            <w:tcBorders>
              <w:top w:val="single" w:sz="4" w:space="0" w:color="auto"/>
              <w:left w:val="single" w:sz="4" w:space="0" w:color="auto"/>
              <w:bottom w:val="single" w:sz="4" w:space="0" w:color="auto"/>
              <w:right w:val="single" w:sz="4" w:space="0" w:color="auto"/>
            </w:tcBorders>
            <w:vAlign w:val="center"/>
            <w:hideMark/>
          </w:tcPr>
          <w:p w14:paraId="4819EFF6" w14:textId="77777777"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1-承兑放行</w:t>
            </w:r>
          </w:p>
          <w:p w14:paraId="2617942C" w14:textId="77777777"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2-贴现放行</w:t>
            </w:r>
          </w:p>
          <w:p w14:paraId="719C33B9" w14:textId="77777777"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3-质押受理</w:t>
            </w:r>
          </w:p>
          <w:p w14:paraId="107934F3" w14:textId="77777777"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4-质押解除</w:t>
            </w:r>
          </w:p>
          <w:p w14:paraId="14F101C2" w14:textId="77777777"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5-票据池入池</w:t>
            </w:r>
          </w:p>
          <w:p w14:paraId="7CDD1AC8" w14:textId="77777777"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6-票据池出池</w:t>
            </w:r>
          </w:p>
        </w:tc>
      </w:tr>
      <w:tr w:rsidR="00C729D9" w:rsidRPr="006A3E37" w14:paraId="3696F9B6" w14:textId="77777777" w:rsidTr="00C729D9">
        <w:trPr>
          <w:trHeight w:val="89"/>
        </w:trPr>
        <w:tc>
          <w:tcPr>
            <w:tcW w:w="827" w:type="pct"/>
            <w:tcBorders>
              <w:top w:val="single" w:sz="4" w:space="0" w:color="auto"/>
              <w:left w:val="single" w:sz="4" w:space="0" w:color="auto"/>
              <w:bottom w:val="single" w:sz="4" w:space="0" w:color="auto"/>
              <w:right w:val="single" w:sz="4" w:space="0" w:color="auto"/>
            </w:tcBorders>
            <w:hideMark/>
          </w:tcPr>
          <w:p w14:paraId="06540C73" w14:textId="77777777" w:rsidR="00C729D9" w:rsidRPr="006A3E37" w:rsidRDefault="00C729D9">
            <w:pPr>
              <w:spacing w:line="220" w:lineRule="atLeast"/>
              <w:rPr>
                <w:sz w:val="18"/>
                <w:szCs w:val="18"/>
              </w:rPr>
            </w:pPr>
            <w:r w:rsidRPr="006A3E37">
              <w:rPr>
                <w:sz w:val="18"/>
                <w:szCs w:val="18"/>
              </w:rPr>
              <w:t>BillNo</w:t>
            </w:r>
          </w:p>
        </w:tc>
        <w:tc>
          <w:tcPr>
            <w:tcW w:w="1232" w:type="pct"/>
            <w:tcBorders>
              <w:top w:val="single" w:sz="4" w:space="0" w:color="auto"/>
              <w:left w:val="single" w:sz="4" w:space="0" w:color="auto"/>
              <w:bottom w:val="single" w:sz="4" w:space="0" w:color="auto"/>
              <w:right w:val="single" w:sz="4" w:space="0" w:color="auto"/>
            </w:tcBorders>
            <w:hideMark/>
          </w:tcPr>
          <w:p w14:paraId="616E4422" w14:textId="77777777" w:rsidR="00C729D9" w:rsidRPr="006A3E37" w:rsidRDefault="00C729D9">
            <w:pPr>
              <w:spacing w:line="220" w:lineRule="atLeast"/>
              <w:rPr>
                <w:sz w:val="18"/>
                <w:szCs w:val="18"/>
              </w:rPr>
            </w:pPr>
            <w:r w:rsidRPr="006A3E37">
              <w:rPr>
                <w:rFonts w:hint="eastAsia"/>
                <w:sz w:val="18"/>
                <w:szCs w:val="18"/>
              </w:rPr>
              <w:t>票号（保证金账号）</w:t>
            </w:r>
          </w:p>
        </w:tc>
        <w:tc>
          <w:tcPr>
            <w:tcW w:w="996" w:type="pct"/>
            <w:tcBorders>
              <w:top w:val="single" w:sz="4" w:space="0" w:color="auto"/>
              <w:left w:val="single" w:sz="4" w:space="0" w:color="auto"/>
              <w:bottom w:val="single" w:sz="4" w:space="0" w:color="auto"/>
              <w:right w:val="single" w:sz="4" w:space="0" w:color="auto"/>
            </w:tcBorders>
            <w:hideMark/>
          </w:tcPr>
          <w:p w14:paraId="5E38BA92" w14:textId="77777777" w:rsidR="00C729D9" w:rsidRPr="006A3E37" w:rsidRDefault="00C729D9">
            <w:pPr>
              <w:pStyle w:val="affe"/>
              <w:spacing w:line="240" w:lineRule="exact"/>
              <w:jc w:val="center"/>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VA(30)</w:t>
            </w:r>
          </w:p>
        </w:tc>
        <w:tc>
          <w:tcPr>
            <w:tcW w:w="535" w:type="pct"/>
            <w:tcBorders>
              <w:top w:val="single" w:sz="4" w:space="0" w:color="auto"/>
              <w:left w:val="single" w:sz="4" w:space="0" w:color="auto"/>
              <w:bottom w:val="single" w:sz="4" w:space="0" w:color="auto"/>
              <w:right w:val="single" w:sz="4" w:space="0" w:color="auto"/>
            </w:tcBorders>
            <w:hideMark/>
          </w:tcPr>
          <w:p w14:paraId="415A544C" w14:textId="77777777" w:rsidR="00C729D9" w:rsidRPr="006A3E37" w:rsidRDefault="00C729D9">
            <w:pPr>
              <w:pStyle w:val="affe"/>
              <w:spacing w:line="240" w:lineRule="exact"/>
              <w:jc w:val="both"/>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M</w:t>
            </w:r>
          </w:p>
        </w:tc>
        <w:tc>
          <w:tcPr>
            <w:tcW w:w="1410" w:type="pct"/>
            <w:tcBorders>
              <w:top w:val="single" w:sz="4" w:space="0" w:color="auto"/>
              <w:left w:val="single" w:sz="4" w:space="0" w:color="auto"/>
              <w:bottom w:val="single" w:sz="4" w:space="0" w:color="auto"/>
              <w:right w:val="single" w:sz="4" w:space="0" w:color="auto"/>
            </w:tcBorders>
            <w:vAlign w:val="center"/>
          </w:tcPr>
          <w:p w14:paraId="4160B89B" w14:textId="77777777" w:rsidR="00C729D9" w:rsidRPr="006A3E37" w:rsidRDefault="00C729D9">
            <w:pPr>
              <w:pStyle w:val="affe"/>
              <w:spacing w:line="240" w:lineRule="exact"/>
              <w:rPr>
                <w:rFonts w:asciiTheme="minorEastAsia" w:eastAsiaTheme="minorEastAsia" w:hAnsiTheme="minorEastAsia"/>
                <w:sz w:val="18"/>
                <w:szCs w:val="18"/>
              </w:rPr>
            </w:pPr>
          </w:p>
        </w:tc>
      </w:tr>
      <w:tr w:rsidR="00C729D9" w:rsidRPr="006A3E37" w14:paraId="1DD8D3EA" w14:textId="77777777" w:rsidTr="00C729D9">
        <w:trPr>
          <w:trHeight w:val="89"/>
        </w:trPr>
        <w:tc>
          <w:tcPr>
            <w:tcW w:w="827" w:type="pct"/>
            <w:tcBorders>
              <w:top w:val="single" w:sz="4" w:space="0" w:color="auto"/>
              <w:left w:val="single" w:sz="4" w:space="0" w:color="auto"/>
              <w:bottom w:val="single" w:sz="4" w:space="0" w:color="auto"/>
              <w:right w:val="single" w:sz="4" w:space="0" w:color="auto"/>
            </w:tcBorders>
            <w:hideMark/>
          </w:tcPr>
          <w:p w14:paraId="58F68811" w14:textId="77777777" w:rsidR="00C729D9" w:rsidRPr="006A3E37" w:rsidRDefault="00C729D9">
            <w:pPr>
              <w:spacing w:line="220" w:lineRule="atLeast"/>
              <w:rPr>
                <w:sz w:val="18"/>
                <w:szCs w:val="18"/>
              </w:rPr>
            </w:pPr>
            <w:r w:rsidRPr="006A3E37">
              <w:rPr>
                <w:sz w:val="18"/>
                <w:szCs w:val="18"/>
              </w:rPr>
              <w:t>DuebillNo</w:t>
            </w:r>
          </w:p>
        </w:tc>
        <w:tc>
          <w:tcPr>
            <w:tcW w:w="1232" w:type="pct"/>
            <w:tcBorders>
              <w:top w:val="single" w:sz="4" w:space="0" w:color="auto"/>
              <w:left w:val="single" w:sz="4" w:space="0" w:color="auto"/>
              <w:bottom w:val="single" w:sz="4" w:space="0" w:color="auto"/>
              <w:right w:val="single" w:sz="4" w:space="0" w:color="auto"/>
            </w:tcBorders>
            <w:hideMark/>
          </w:tcPr>
          <w:p w14:paraId="04CEE2EC" w14:textId="77777777" w:rsidR="00C729D9" w:rsidRPr="006A3E37" w:rsidRDefault="00C729D9">
            <w:pPr>
              <w:spacing w:line="220" w:lineRule="atLeast"/>
              <w:rPr>
                <w:sz w:val="18"/>
                <w:szCs w:val="18"/>
              </w:rPr>
            </w:pPr>
            <w:r w:rsidRPr="006A3E37">
              <w:rPr>
                <w:rFonts w:hint="eastAsia"/>
                <w:sz w:val="18"/>
                <w:szCs w:val="18"/>
              </w:rPr>
              <w:t>借据号</w:t>
            </w:r>
          </w:p>
        </w:tc>
        <w:tc>
          <w:tcPr>
            <w:tcW w:w="996" w:type="pct"/>
            <w:tcBorders>
              <w:top w:val="single" w:sz="4" w:space="0" w:color="auto"/>
              <w:left w:val="single" w:sz="4" w:space="0" w:color="auto"/>
              <w:bottom w:val="single" w:sz="4" w:space="0" w:color="auto"/>
              <w:right w:val="single" w:sz="4" w:space="0" w:color="auto"/>
            </w:tcBorders>
            <w:hideMark/>
          </w:tcPr>
          <w:p w14:paraId="0FE43D0C" w14:textId="77777777" w:rsidR="00C729D9" w:rsidRPr="006A3E37" w:rsidRDefault="00C729D9">
            <w:pPr>
              <w:pStyle w:val="affe"/>
              <w:spacing w:line="240" w:lineRule="exact"/>
              <w:jc w:val="center"/>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VA（32）</w:t>
            </w:r>
          </w:p>
        </w:tc>
        <w:tc>
          <w:tcPr>
            <w:tcW w:w="535" w:type="pct"/>
            <w:tcBorders>
              <w:top w:val="single" w:sz="4" w:space="0" w:color="auto"/>
              <w:left w:val="single" w:sz="4" w:space="0" w:color="auto"/>
              <w:bottom w:val="single" w:sz="4" w:space="0" w:color="auto"/>
              <w:right w:val="single" w:sz="4" w:space="0" w:color="auto"/>
            </w:tcBorders>
            <w:hideMark/>
          </w:tcPr>
          <w:p w14:paraId="4206A982" w14:textId="77777777" w:rsidR="00C729D9" w:rsidRPr="006A3E37" w:rsidRDefault="00C729D9">
            <w:pPr>
              <w:pStyle w:val="affe"/>
              <w:spacing w:line="240" w:lineRule="exact"/>
              <w:jc w:val="both"/>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M</w:t>
            </w:r>
          </w:p>
        </w:tc>
        <w:tc>
          <w:tcPr>
            <w:tcW w:w="1410" w:type="pct"/>
            <w:tcBorders>
              <w:top w:val="single" w:sz="4" w:space="0" w:color="auto"/>
              <w:left w:val="single" w:sz="4" w:space="0" w:color="auto"/>
              <w:bottom w:val="single" w:sz="4" w:space="0" w:color="auto"/>
              <w:right w:val="single" w:sz="4" w:space="0" w:color="auto"/>
            </w:tcBorders>
            <w:vAlign w:val="center"/>
          </w:tcPr>
          <w:p w14:paraId="14A1CA41" w14:textId="77777777" w:rsidR="00C729D9" w:rsidRPr="006A3E37" w:rsidRDefault="00C729D9">
            <w:pPr>
              <w:pStyle w:val="affe"/>
              <w:spacing w:line="240" w:lineRule="exact"/>
              <w:rPr>
                <w:rFonts w:asciiTheme="minorEastAsia" w:eastAsiaTheme="minorEastAsia" w:hAnsiTheme="minorEastAsia"/>
                <w:sz w:val="18"/>
                <w:szCs w:val="18"/>
              </w:rPr>
            </w:pPr>
          </w:p>
        </w:tc>
      </w:tr>
    </w:tbl>
    <w:p w14:paraId="2246899B" w14:textId="77777777" w:rsidR="009B1079" w:rsidRPr="003E243A" w:rsidRDefault="009B1079" w:rsidP="009B1079">
      <w:pPr>
        <w:pStyle w:val="3"/>
        <w:rPr>
          <w:noProof/>
        </w:rPr>
      </w:pPr>
      <w:bookmarkStart w:id="182" w:name="_Toc380837014"/>
      <w:r w:rsidRPr="003E243A">
        <w:rPr>
          <w:noProof/>
        </w:rPr>
        <w:t>应答方报文结构</w:t>
      </w:r>
      <w:bookmarkEnd w:id="182"/>
    </w:p>
    <w:p w14:paraId="0719D1BC" w14:textId="77777777" w:rsidR="009B1079" w:rsidRDefault="009B1079" w:rsidP="009B1079">
      <w:pPr>
        <w:numPr>
          <w:ilvl w:val="0"/>
          <w:numId w:val="17"/>
        </w:numPr>
        <w:spacing w:line="360" w:lineRule="auto"/>
      </w:pPr>
      <w:r w:rsidRPr="003E243A">
        <w:rPr>
          <w:noProof/>
          <w:szCs w:val="21"/>
        </w:rPr>
        <w:t>报文头内容</w:t>
      </w:r>
    </w:p>
    <w:p w14:paraId="048FC549" w14:textId="77777777" w:rsidR="009B1079" w:rsidRDefault="009B1079" w:rsidP="009B1079"/>
    <w:p w14:paraId="1A902689" w14:textId="77777777" w:rsidR="004976AF" w:rsidRDefault="004976AF" w:rsidP="004976AF">
      <w:pPr>
        <w:pStyle w:val="2"/>
      </w:pPr>
      <w:bookmarkStart w:id="183" w:name="_Toc380837015"/>
      <w:r>
        <w:rPr>
          <w:rFonts w:hint="eastAsia"/>
        </w:rPr>
        <w:t>晚间垫款通知</w:t>
      </w:r>
      <w:r>
        <w:t>(</w:t>
      </w:r>
      <w:r>
        <w:rPr>
          <w:rFonts w:hint="eastAsia"/>
        </w:rPr>
        <w:t>票据</w:t>
      </w:r>
      <w:r>
        <w:t>-&gt;</w:t>
      </w:r>
      <w:r>
        <w:rPr>
          <w:rFonts w:hint="eastAsia"/>
        </w:rPr>
        <w:t>信贷</w:t>
      </w:r>
      <w:r>
        <w:t>)</w:t>
      </w:r>
      <w:bookmarkEnd w:id="183"/>
    </w:p>
    <w:p w14:paraId="27232545" w14:textId="77777777" w:rsidR="004976AF" w:rsidRDefault="004976AF" w:rsidP="004976AF">
      <w:pPr>
        <w:pStyle w:val="3"/>
      </w:pPr>
      <w:bookmarkStart w:id="184" w:name="_Toc380837016"/>
      <w:r>
        <w:rPr>
          <w:rFonts w:hint="eastAsia"/>
        </w:rPr>
        <w:t>交易描述</w:t>
      </w:r>
      <w:bookmarkEnd w:id="184"/>
      <w:r>
        <w:tab/>
      </w:r>
    </w:p>
    <w:p w14:paraId="0A599732" w14:textId="77777777" w:rsidR="004976AF" w:rsidRDefault="004976AF" w:rsidP="004976AF">
      <w:pPr>
        <w:numPr>
          <w:ilvl w:val="0"/>
          <w:numId w:val="17"/>
        </w:numPr>
        <w:spacing w:line="360" w:lineRule="auto"/>
        <w:rPr>
          <w:rFonts w:ascii="宋体" w:hAnsi="宋体"/>
          <w:szCs w:val="21"/>
        </w:rPr>
      </w:pPr>
      <w:r>
        <w:rPr>
          <w:rFonts w:ascii="宋体" w:hAnsi="宋体" w:hint="eastAsia"/>
          <w:szCs w:val="21"/>
        </w:rPr>
        <w:t>票据系统批量生成当日需要垫款的借据以及垫款金额到文件中，并通知信贷系统。</w:t>
      </w:r>
    </w:p>
    <w:p w14:paraId="2A0A0573" w14:textId="77777777" w:rsidR="004976AF" w:rsidRDefault="004976AF" w:rsidP="004976AF">
      <w:pPr>
        <w:numPr>
          <w:ilvl w:val="0"/>
          <w:numId w:val="17"/>
        </w:numPr>
        <w:spacing w:line="360" w:lineRule="auto"/>
        <w:rPr>
          <w:rFonts w:ascii="宋体" w:hAnsi="宋体"/>
          <w:szCs w:val="21"/>
        </w:rPr>
      </w:pPr>
      <w:r>
        <w:rPr>
          <w:rFonts w:ascii="宋体" w:hAnsi="宋体" w:hint="eastAsia"/>
          <w:szCs w:val="21"/>
        </w:rPr>
        <w:t>文件名称PJDK_YYYYMMDD</w:t>
      </w:r>
      <w:r w:rsidR="00EA7995">
        <w:rPr>
          <w:rFonts w:ascii="宋体" w:hAnsi="宋体" w:hint="eastAsia"/>
          <w:szCs w:val="21"/>
        </w:rPr>
        <w:t>.txt</w:t>
      </w:r>
    </w:p>
    <w:p w14:paraId="5D7FCDAA" w14:textId="77777777" w:rsidR="004976AF" w:rsidRDefault="004976AF" w:rsidP="004976AF">
      <w:pPr>
        <w:numPr>
          <w:ilvl w:val="0"/>
          <w:numId w:val="17"/>
        </w:numPr>
        <w:spacing w:line="360" w:lineRule="auto"/>
        <w:rPr>
          <w:rFonts w:ascii="宋体" w:hAnsi="宋体"/>
          <w:szCs w:val="21"/>
        </w:rPr>
      </w:pPr>
      <w:r>
        <w:rPr>
          <w:rFonts w:ascii="宋体" w:hAnsi="宋体" w:hint="eastAsia"/>
          <w:szCs w:val="21"/>
        </w:rPr>
        <w:t>文件格式：每行一条明细，且以“|$|”为分隔符分割字段。</w:t>
      </w:r>
    </w:p>
    <w:p w14:paraId="0B01D824" w14:textId="77777777" w:rsidR="004976AF" w:rsidRDefault="004976AF" w:rsidP="004976AF">
      <w:pPr>
        <w:numPr>
          <w:ilvl w:val="0"/>
          <w:numId w:val="17"/>
        </w:numPr>
        <w:spacing w:line="360" w:lineRule="auto"/>
        <w:rPr>
          <w:rFonts w:ascii="宋体" w:hAnsi="宋体"/>
          <w:szCs w:val="21"/>
        </w:rPr>
      </w:pPr>
      <w:r>
        <w:rPr>
          <w:rFonts w:ascii="宋体" w:hAnsi="宋体" w:hint="eastAsia"/>
          <w:szCs w:val="21"/>
        </w:rPr>
        <w:t>路径：待定</w:t>
      </w:r>
    </w:p>
    <w:p w14:paraId="60CD8756" w14:textId="77777777" w:rsidR="004976AF" w:rsidRDefault="004976AF" w:rsidP="004976AF">
      <w:pPr>
        <w:pStyle w:val="3"/>
        <w:rPr>
          <w:rFonts w:ascii="宋体" w:hAnsi="宋体"/>
          <w:szCs w:val="21"/>
        </w:rPr>
      </w:pPr>
      <w:bookmarkStart w:id="185" w:name="_Toc380837017"/>
      <w:r>
        <w:rPr>
          <w:rFonts w:ascii="宋体" w:hAnsi="宋体" w:hint="eastAsia"/>
          <w:szCs w:val="21"/>
        </w:rPr>
        <w:lastRenderedPageBreak/>
        <w:t>交易码</w:t>
      </w:r>
      <w:bookmarkEnd w:id="185"/>
    </w:p>
    <w:p w14:paraId="47CDD92A" w14:textId="77777777" w:rsidR="004976AF" w:rsidRPr="00AD0155" w:rsidRDefault="004976AF" w:rsidP="004976AF">
      <w:pPr>
        <w:numPr>
          <w:ilvl w:val="0"/>
          <w:numId w:val="17"/>
        </w:numPr>
        <w:spacing w:line="360" w:lineRule="auto"/>
      </w:pPr>
      <w:r>
        <w:rPr>
          <w:rFonts w:hint="eastAsia"/>
          <w:b/>
          <w:noProof/>
          <w:szCs w:val="21"/>
        </w:rPr>
        <w:t>810001</w:t>
      </w:r>
    </w:p>
    <w:p w14:paraId="3F1101D1" w14:textId="77777777" w:rsidR="00AD0155" w:rsidRDefault="00AD0155" w:rsidP="00AD0155">
      <w:pPr>
        <w:pStyle w:val="3"/>
        <w:rPr>
          <w:noProof/>
          <w:szCs w:val="21"/>
        </w:rPr>
      </w:pPr>
      <w:bookmarkStart w:id="186" w:name="_Toc380837018"/>
      <w:r w:rsidRPr="00AD0155">
        <w:rPr>
          <w:rFonts w:hint="eastAsia"/>
          <w:noProof/>
          <w:szCs w:val="21"/>
        </w:rPr>
        <w:t>报文头</w:t>
      </w:r>
      <w:bookmarkEnd w:id="186"/>
    </w:p>
    <w:p w14:paraId="0A7F7570" w14:textId="77777777" w:rsidR="00AD0155" w:rsidRPr="00AD0155" w:rsidRDefault="00AD0155" w:rsidP="00AD0155">
      <w:pPr>
        <w:numPr>
          <w:ilvl w:val="0"/>
          <w:numId w:val="17"/>
        </w:numPr>
        <w:spacing w:line="360" w:lineRule="auto"/>
      </w:pPr>
      <w:r>
        <w:rPr>
          <w:rFonts w:hint="eastAsia"/>
        </w:rPr>
        <w:t>同</w:t>
      </w:r>
      <w:r>
        <w:rPr>
          <w:rFonts w:hint="eastAsia"/>
        </w:rPr>
        <w:t>2.1</w:t>
      </w:r>
      <w:r>
        <w:rPr>
          <w:rFonts w:hint="eastAsia"/>
        </w:rPr>
        <w:t>报文头</w:t>
      </w:r>
    </w:p>
    <w:p w14:paraId="56C8FA3D" w14:textId="77777777" w:rsidR="00EA7995" w:rsidRPr="004976AF" w:rsidRDefault="00EA7995" w:rsidP="00EA7995">
      <w:pPr>
        <w:pStyle w:val="3"/>
      </w:pPr>
      <w:bookmarkStart w:id="187" w:name="_Toc380837019"/>
      <w:r w:rsidRPr="00EA7995">
        <w:rPr>
          <w:rFonts w:hint="eastAsia"/>
        </w:rPr>
        <w:t>发起方报文结构</w:t>
      </w:r>
      <w:bookmarkEnd w:id="187"/>
    </w:p>
    <w:p w14:paraId="7734EAF8" w14:textId="77777777" w:rsidR="004976AF" w:rsidRDefault="004976AF" w:rsidP="004976AF">
      <w:pPr>
        <w:pStyle w:val="3"/>
      </w:pPr>
      <w:bookmarkStart w:id="188" w:name="_Toc380837020"/>
      <w:r>
        <w:rPr>
          <w:rFonts w:hint="eastAsia"/>
        </w:rPr>
        <w:t>发起方文档结构</w:t>
      </w:r>
      <w:bookmarkEnd w:id="1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5"/>
        <w:gridCol w:w="2015"/>
        <w:gridCol w:w="1614"/>
        <w:gridCol w:w="828"/>
        <w:gridCol w:w="2320"/>
      </w:tblGrid>
      <w:tr w:rsidR="004976AF" w:rsidRPr="008E209F" w14:paraId="6B6B4C39" w14:textId="77777777" w:rsidTr="004976AF">
        <w:trPr>
          <w:trHeight w:val="120"/>
          <w:tblHeader/>
        </w:trPr>
        <w:tc>
          <w:tcPr>
            <w:tcW w:w="1024" w:type="pct"/>
            <w:shd w:val="clear" w:color="auto" w:fill="CCE8CF" w:themeFill="background1"/>
            <w:vAlign w:val="center"/>
          </w:tcPr>
          <w:p w14:paraId="4427331D" w14:textId="77777777" w:rsidR="004976AF" w:rsidRPr="008E209F" w:rsidRDefault="004976AF"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字段代码</w:t>
            </w:r>
          </w:p>
        </w:tc>
        <w:tc>
          <w:tcPr>
            <w:tcW w:w="1182" w:type="pct"/>
            <w:shd w:val="clear" w:color="auto" w:fill="CCE8CF" w:themeFill="background1"/>
            <w:vAlign w:val="center"/>
          </w:tcPr>
          <w:p w14:paraId="2EE0C5AA" w14:textId="77777777" w:rsidR="004976AF" w:rsidRPr="008E209F" w:rsidRDefault="004976AF"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字段名称</w:t>
            </w:r>
          </w:p>
        </w:tc>
        <w:tc>
          <w:tcPr>
            <w:tcW w:w="947" w:type="pct"/>
            <w:shd w:val="clear" w:color="auto" w:fill="CCE8CF" w:themeFill="background1"/>
            <w:vAlign w:val="center"/>
          </w:tcPr>
          <w:p w14:paraId="000BD457" w14:textId="77777777" w:rsidR="004976AF" w:rsidRPr="008E209F" w:rsidRDefault="004976AF"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字段类型</w:t>
            </w:r>
          </w:p>
        </w:tc>
        <w:tc>
          <w:tcPr>
            <w:tcW w:w="486" w:type="pct"/>
            <w:shd w:val="clear" w:color="auto" w:fill="CCE8CF" w:themeFill="background1"/>
          </w:tcPr>
          <w:p w14:paraId="60DDCF51" w14:textId="77777777" w:rsidR="004976AF" w:rsidRPr="008E209F" w:rsidRDefault="004976AF"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约定</w:t>
            </w:r>
          </w:p>
        </w:tc>
        <w:tc>
          <w:tcPr>
            <w:tcW w:w="1361" w:type="pct"/>
            <w:shd w:val="clear" w:color="auto" w:fill="CCE8CF" w:themeFill="background1"/>
            <w:vAlign w:val="center"/>
          </w:tcPr>
          <w:p w14:paraId="38673BBB" w14:textId="77777777" w:rsidR="004976AF" w:rsidRPr="008E209F" w:rsidRDefault="004976AF"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备注</w:t>
            </w:r>
          </w:p>
        </w:tc>
      </w:tr>
      <w:tr w:rsidR="004976AF" w:rsidRPr="008E209F" w14:paraId="356B1455" w14:textId="77777777" w:rsidTr="004976AF">
        <w:trPr>
          <w:trHeight w:val="89"/>
        </w:trPr>
        <w:tc>
          <w:tcPr>
            <w:tcW w:w="1024" w:type="pct"/>
          </w:tcPr>
          <w:p w14:paraId="0E581801" w14:textId="77777777" w:rsidR="004976AF" w:rsidRPr="008E209F" w:rsidRDefault="004976AF" w:rsidP="00351E7A">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DuebillNo</w:t>
            </w:r>
          </w:p>
        </w:tc>
        <w:tc>
          <w:tcPr>
            <w:tcW w:w="1182" w:type="pct"/>
          </w:tcPr>
          <w:p w14:paraId="649D840D" w14:textId="77777777" w:rsidR="004976AF" w:rsidRPr="008E209F" w:rsidRDefault="004976AF" w:rsidP="00351E7A">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借据号</w:t>
            </w:r>
          </w:p>
        </w:tc>
        <w:tc>
          <w:tcPr>
            <w:tcW w:w="947" w:type="pct"/>
          </w:tcPr>
          <w:p w14:paraId="09DFCE94" w14:textId="77777777" w:rsidR="004976AF" w:rsidRPr="008E209F" w:rsidRDefault="004976AF" w:rsidP="004976AF">
            <w:pPr>
              <w:pStyle w:val="affe"/>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486" w:type="pct"/>
          </w:tcPr>
          <w:p w14:paraId="6A04ADCC" w14:textId="77777777" w:rsidR="004976AF" w:rsidRPr="008E209F" w:rsidRDefault="004976AF" w:rsidP="00351E7A">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361" w:type="pct"/>
            <w:vAlign w:val="center"/>
          </w:tcPr>
          <w:p w14:paraId="508C677D" w14:textId="77777777" w:rsidR="004976AF" w:rsidRPr="008E209F" w:rsidRDefault="004976AF" w:rsidP="00351E7A">
            <w:pPr>
              <w:pStyle w:val="affe"/>
              <w:spacing w:line="240" w:lineRule="exact"/>
              <w:jc w:val="both"/>
              <w:rPr>
                <w:rFonts w:asciiTheme="minorEastAsia" w:eastAsiaTheme="minorEastAsia" w:hAnsiTheme="minorEastAsia"/>
                <w:sz w:val="18"/>
                <w:szCs w:val="18"/>
              </w:rPr>
            </w:pPr>
          </w:p>
        </w:tc>
      </w:tr>
      <w:tr w:rsidR="004976AF" w:rsidRPr="008E209F" w14:paraId="4E7337E4" w14:textId="77777777" w:rsidTr="004976AF">
        <w:trPr>
          <w:trHeight w:val="89"/>
        </w:trPr>
        <w:tc>
          <w:tcPr>
            <w:tcW w:w="1024" w:type="pct"/>
          </w:tcPr>
          <w:p w14:paraId="67F7C643" w14:textId="77777777" w:rsidR="004976AF" w:rsidRPr="008E209F" w:rsidRDefault="004976AF" w:rsidP="00351E7A">
            <w:pPr>
              <w:rPr>
                <w:rFonts w:asciiTheme="minorEastAsia" w:eastAsiaTheme="minorEastAsia" w:hAnsiTheme="minorEastAsia"/>
                <w:noProof/>
                <w:sz w:val="18"/>
                <w:szCs w:val="18"/>
              </w:rPr>
            </w:pPr>
            <w:r>
              <w:rPr>
                <w:rFonts w:asciiTheme="minorEastAsia" w:eastAsiaTheme="minorEastAsia" w:hAnsiTheme="minorEastAsia" w:hint="eastAsia"/>
                <w:noProof/>
                <w:sz w:val="18"/>
                <w:szCs w:val="18"/>
              </w:rPr>
              <w:t>BusinessSum</w:t>
            </w:r>
          </w:p>
        </w:tc>
        <w:tc>
          <w:tcPr>
            <w:tcW w:w="1182" w:type="pct"/>
          </w:tcPr>
          <w:p w14:paraId="277DD9D3" w14:textId="77777777" w:rsidR="004976AF" w:rsidRPr="008E209F" w:rsidRDefault="004976AF" w:rsidP="00351E7A">
            <w:pPr>
              <w:rPr>
                <w:rFonts w:asciiTheme="minorEastAsia" w:eastAsiaTheme="minorEastAsia" w:hAnsiTheme="minorEastAsia"/>
                <w:noProof/>
                <w:sz w:val="18"/>
                <w:szCs w:val="18"/>
              </w:rPr>
            </w:pPr>
            <w:r>
              <w:rPr>
                <w:rFonts w:asciiTheme="minorEastAsia" w:eastAsiaTheme="minorEastAsia" w:hAnsiTheme="minorEastAsia" w:hint="eastAsia"/>
                <w:noProof/>
                <w:sz w:val="18"/>
                <w:szCs w:val="18"/>
              </w:rPr>
              <w:t>垫款</w:t>
            </w:r>
            <w:r w:rsidRPr="008E209F">
              <w:rPr>
                <w:rFonts w:asciiTheme="minorEastAsia" w:eastAsiaTheme="minorEastAsia" w:hAnsiTheme="minorEastAsia"/>
                <w:noProof/>
                <w:sz w:val="18"/>
                <w:szCs w:val="18"/>
              </w:rPr>
              <w:t>金额</w:t>
            </w:r>
          </w:p>
        </w:tc>
        <w:tc>
          <w:tcPr>
            <w:tcW w:w="947" w:type="pct"/>
          </w:tcPr>
          <w:p w14:paraId="221A3332" w14:textId="77777777" w:rsidR="004976AF" w:rsidRPr="008E209F" w:rsidRDefault="004976AF" w:rsidP="004976AF">
            <w:pPr>
              <w:pStyle w:val="affe"/>
              <w:spacing w:line="240" w:lineRule="exact"/>
              <w:rPr>
                <w:rFonts w:asciiTheme="minorEastAsia" w:eastAsiaTheme="minorEastAsia" w:hAnsiTheme="minorEastAsia"/>
                <w:sz w:val="18"/>
                <w:szCs w:val="18"/>
              </w:rPr>
            </w:pPr>
            <w:r w:rsidRPr="008E209F">
              <w:rPr>
                <w:rFonts w:asciiTheme="minorEastAsia" w:eastAsiaTheme="minorEastAsia" w:hAnsiTheme="minorEastAsia" w:hint="eastAsia"/>
                <w:sz w:val="18"/>
                <w:szCs w:val="18"/>
              </w:rPr>
              <w:t>N</w:t>
            </w:r>
            <w:r w:rsidRPr="008E209F">
              <w:rPr>
                <w:rFonts w:asciiTheme="minorEastAsia" w:eastAsiaTheme="minorEastAsia" w:hAnsiTheme="minorEastAsia"/>
                <w:sz w:val="18"/>
                <w:szCs w:val="18"/>
              </w:rPr>
              <w:t>(18</w:t>
            </w:r>
            <w:r w:rsidRPr="008E209F">
              <w:rPr>
                <w:rFonts w:asciiTheme="minorEastAsia" w:eastAsiaTheme="minorEastAsia" w:hAnsiTheme="minorEastAsia" w:hint="eastAsia"/>
                <w:sz w:val="18"/>
                <w:szCs w:val="18"/>
              </w:rPr>
              <w:t>，2</w:t>
            </w:r>
            <w:r w:rsidRPr="008E209F">
              <w:rPr>
                <w:rFonts w:asciiTheme="minorEastAsia" w:eastAsiaTheme="minorEastAsia" w:hAnsiTheme="minorEastAsia"/>
                <w:sz w:val="18"/>
                <w:szCs w:val="18"/>
              </w:rPr>
              <w:t>)</w:t>
            </w:r>
          </w:p>
        </w:tc>
        <w:tc>
          <w:tcPr>
            <w:tcW w:w="486" w:type="pct"/>
          </w:tcPr>
          <w:p w14:paraId="622AB9D6" w14:textId="77777777" w:rsidR="004976AF" w:rsidRPr="008E209F" w:rsidRDefault="004976AF" w:rsidP="00351E7A">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361" w:type="pct"/>
            <w:vAlign w:val="center"/>
          </w:tcPr>
          <w:p w14:paraId="1C283B2F" w14:textId="77777777" w:rsidR="004976AF" w:rsidRPr="008E209F" w:rsidRDefault="004976AF" w:rsidP="00351E7A">
            <w:pPr>
              <w:pStyle w:val="affe"/>
              <w:spacing w:line="240" w:lineRule="exact"/>
              <w:rPr>
                <w:rFonts w:asciiTheme="minorEastAsia" w:eastAsiaTheme="minorEastAsia" w:hAnsiTheme="minorEastAsia"/>
                <w:sz w:val="18"/>
                <w:szCs w:val="18"/>
              </w:rPr>
            </w:pPr>
          </w:p>
        </w:tc>
      </w:tr>
    </w:tbl>
    <w:p w14:paraId="3533FA0C" w14:textId="77777777" w:rsidR="002D4FA4" w:rsidRPr="003E243A" w:rsidRDefault="002D4FA4" w:rsidP="002D4FA4">
      <w:pPr>
        <w:pStyle w:val="3"/>
        <w:rPr>
          <w:noProof/>
        </w:rPr>
      </w:pPr>
      <w:bookmarkStart w:id="189" w:name="_Toc380837021"/>
      <w:r w:rsidRPr="003E243A">
        <w:rPr>
          <w:noProof/>
        </w:rPr>
        <w:t>应答方报文结构</w:t>
      </w:r>
      <w:bookmarkEnd w:id="189"/>
    </w:p>
    <w:p w14:paraId="260C7E7F" w14:textId="77777777" w:rsidR="004976AF" w:rsidRDefault="002D4FA4" w:rsidP="002D4FA4">
      <w:pPr>
        <w:numPr>
          <w:ilvl w:val="0"/>
          <w:numId w:val="17"/>
        </w:numPr>
        <w:spacing w:line="360" w:lineRule="auto"/>
      </w:pPr>
      <w:r w:rsidRPr="003E243A">
        <w:rPr>
          <w:noProof/>
          <w:szCs w:val="21"/>
        </w:rPr>
        <w:t>报文头内容</w:t>
      </w:r>
    </w:p>
    <w:p w14:paraId="485D8356" w14:textId="77777777" w:rsidR="00E704C7" w:rsidRDefault="00E704C7" w:rsidP="00E704C7">
      <w:pPr>
        <w:pStyle w:val="2"/>
      </w:pPr>
      <w:bookmarkStart w:id="190" w:name="_Toc380837022"/>
      <w:r>
        <w:rPr>
          <w:rFonts w:hint="eastAsia"/>
        </w:rPr>
        <w:t>晚间成功扣款通知</w:t>
      </w:r>
      <w:r>
        <w:t>(</w:t>
      </w:r>
      <w:r>
        <w:rPr>
          <w:rFonts w:hint="eastAsia"/>
        </w:rPr>
        <w:t>票据</w:t>
      </w:r>
      <w:r>
        <w:t>-&gt;</w:t>
      </w:r>
      <w:r>
        <w:rPr>
          <w:rFonts w:hint="eastAsia"/>
        </w:rPr>
        <w:t>信贷</w:t>
      </w:r>
      <w:r>
        <w:t>)</w:t>
      </w:r>
      <w:bookmarkEnd w:id="190"/>
    </w:p>
    <w:p w14:paraId="468452BC" w14:textId="77777777" w:rsidR="00E704C7" w:rsidRDefault="00E704C7" w:rsidP="00E704C7">
      <w:pPr>
        <w:pStyle w:val="3"/>
      </w:pPr>
      <w:bookmarkStart w:id="191" w:name="_Toc380837023"/>
      <w:r>
        <w:rPr>
          <w:rFonts w:hint="eastAsia"/>
        </w:rPr>
        <w:t>交易描述</w:t>
      </w:r>
      <w:bookmarkEnd w:id="191"/>
      <w:r>
        <w:tab/>
      </w:r>
    </w:p>
    <w:p w14:paraId="5D66BDA1" w14:textId="77777777" w:rsidR="00E704C7" w:rsidRDefault="004C5197" w:rsidP="00E704C7">
      <w:pPr>
        <w:numPr>
          <w:ilvl w:val="0"/>
          <w:numId w:val="17"/>
        </w:numPr>
        <w:spacing w:line="360" w:lineRule="auto"/>
        <w:rPr>
          <w:rFonts w:ascii="宋体" w:hAnsi="宋体"/>
          <w:szCs w:val="21"/>
        </w:rPr>
      </w:pPr>
      <w:r>
        <w:rPr>
          <w:rFonts w:ascii="宋体" w:hAnsi="宋体" w:hint="eastAsia"/>
          <w:szCs w:val="21"/>
        </w:rPr>
        <w:t>生成</w:t>
      </w:r>
      <w:r w:rsidR="00E704C7">
        <w:rPr>
          <w:rFonts w:ascii="宋体" w:hAnsi="宋体" w:hint="eastAsia"/>
          <w:szCs w:val="21"/>
        </w:rPr>
        <w:t>票据系统</w:t>
      </w:r>
      <w:r w:rsidR="009B1079">
        <w:rPr>
          <w:rFonts w:ascii="宋体" w:hAnsi="宋体" w:hint="eastAsia"/>
          <w:szCs w:val="21"/>
        </w:rPr>
        <w:t>银行承兑汇票到期</w:t>
      </w:r>
      <w:r w:rsidR="00E704C7">
        <w:rPr>
          <w:rFonts w:ascii="宋体" w:hAnsi="宋体" w:hint="eastAsia"/>
          <w:szCs w:val="21"/>
        </w:rPr>
        <w:t>批量</w:t>
      </w:r>
      <w:r w:rsidR="00744B97">
        <w:rPr>
          <w:rFonts w:ascii="宋体" w:hAnsi="宋体" w:hint="eastAsia"/>
          <w:szCs w:val="21"/>
        </w:rPr>
        <w:t>扣款成功的文件</w:t>
      </w:r>
      <w:r w:rsidR="00E704C7">
        <w:rPr>
          <w:rFonts w:ascii="宋体" w:hAnsi="宋体" w:hint="eastAsia"/>
          <w:szCs w:val="21"/>
        </w:rPr>
        <w:t>，并通知信贷系统。</w:t>
      </w:r>
    </w:p>
    <w:p w14:paraId="4985A054" w14:textId="77777777" w:rsidR="00E704C7" w:rsidRDefault="00E704C7" w:rsidP="00E704C7">
      <w:pPr>
        <w:numPr>
          <w:ilvl w:val="0"/>
          <w:numId w:val="17"/>
        </w:numPr>
        <w:spacing w:line="360" w:lineRule="auto"/>
        <w:rPr>
          <w:rFonts w:ascii="宋体" w:hAnsi="宋体"/>
          <w:szCs w:val="21"/>
        </w:rPr>
      </w:pPr>
      <w:r>
        <w:rPr>
          <w:rFonts w:ascii="宋体" w:hAnsi="宋体" w:hint="eastAsia"/>
          <w:szCs w:val="21"/>
        </w:rPr>
        <w:t>文件名称PJCGKK_YYYYMMDD.txt</w:t>
      </w:r>
    </w:p>
    <w:p w14:paraId="2664A45D" w14:textId="77777777" w:rsidR="00E704C7" w:rsidRDefault="00E704C7" w:rsidP="00E704C7">
      <w:pPr>
        <w:numPr>
          <w:ilvl w:val="0"/>
          <w:numId w:val="17"/>
        </w:numPr>
        <w:spacing w:line="360" w:lineRule="auto"/>
        <w:rPr>
          <w:rFonts w:ascii="宋体" w:hAnsi="宋体"/>
          <w:szCs w:val="21"/>
        </w:rPr>
      </w:pPr>
      <w:r>
        <w:rPr>
          <w:rFonts w:ascii="宋体" w:hAnsi="宋体" w:hint="eastAsia"/>
          <w:szCs w:val="21"/>
        </w:rPr>
        <w:t>文件格式：每行一条明细，且以“|$|”为分隔符分割字段。</w:t>
      </w:r>
    </w:p>
    <w:p w14:paraId="7E024232" w14:textId="77777777" w:rsidR="00E704C7" w:rsidRDefault="00E704C7" w:rsidP="00E704C7">
      <w:pPr>
        <w:numPr>
          <w:ilvl w:val="0"/>
          <w:numId w:val="17"/>
        </w:numPr>
        <w:spacing w:line="360" w:lineRule="auto"/>
        <w:rPr>
          <w:rFonts w:ascii="宋体" w:hAnsi="宋体"/>
          <w:szCs w:val="21"/>
        </w:rPr>
      </w:pPr>
      <w:r>
        <w:rPr>
          <w:rFonts w:ascii="宋体" w:hAnsi="宋体" w:hint="eastAsia"/>
          <w:szCs w:val="21"/>
        </w:rPr>
        <w:t>路径：待定</w:t>
      </w:r>
    </w:p>
    <w:p w14:paraId="37B28422" w14:textId="77777777" w:rsidR="00E704C7" w:rsidRDefault="00E704C7" w:rsidP="00E704C7">
      <w:pPr>
        <w:pStyle w:val="3"/>
        <w:rPr>
          <w:rFonts w:ascii="宋体" w:hAnsi="宋体"/>
          <w:szCs w:val="21"/>
        </w:rPr>
      </w:pPr>
      <w:bookmarkStart w:id="192" w:name="_Toc380837024"/>
      <w:r>
        <w:rPr>
          <w:rFonts w:ascii="宋体" w:hAnsi="宋体" w:hint="eastAsia"/>
          <w:szCs w:val="21"/>
        </w:rPr>
        <w:lastRenderedPageBreak/>
        <w:t>交易码</w:t>
      </w:r>
      <w:bookmarkEnd w:id="192"/>
    </w:p>
    <w:p w14:paraId="5683CB84" w14:textId="77777777" w:rsidR="00E704C7" w:rsidRPr="00AD0155" w:rsidRDefault="00E704C7" w:rsidP="00E704C7">
      <w:pPr>
        <w:numPr>
          <w:ilvl w:val="0"/>
          <w:numId w:val="17"/>
        </w:numPr>
        <w:spacing w:line="360" w:lineRule="auto"/>
      </w:pPr>
      <w:r>
        <w:rPr>
          <w:rFonts w:hint="eastAsia"/>
          <w:b/>
          <w:noProof/>
          <w:szCs w:val="21"/>
        </w:rPr>
        <w:t>810002</w:t>
      </w:r>
    </w:p>
    <w:p w14:paraId="19236584" w14:textId="77777777" w:rsidR="00E704C7" w:rsidRDefault="00E704C7" w:rsidP="00E704C7">
      <w:pPr>
        <w:pStyle w:val="3"/>
        <w:rPr>
          <w:noProof/>
          <w:szCs w:val="21"/>
        </w:rPr>
      </w:pPr>
      <w:bookmarkStart w:id="193" w:name="_Toc380837025"/>
      <w:r w:rsidRPr="00AD0155">
        <w:rPr>
          <w:rFonts w:hint="eastAsia"/>
          <w:noProof/>
          <w:szCs w:val="21"/>
        </w:rPr>
        <w:t>报文头</w:t>
      </w:r>
      <w:bookmarkEnd w:id="193"/>
    </w:p>
    <w:p w14:paraId="7DFA3544" w14:textId="77777777" w:rsidR="00E704C7" w:rsidRPr="00AD0155" w:rsidRDefault="00E704C7" w:rsidP="00E704C7">
      <w:pPr>
        <w:numPr>
          <w:ilvl w:val="0"/>
          <w:numId w:val="17"/>
        </w:numPr>
        <w:spacing w:line="360" w:lineRule="auto"/>
      </w:pPr>
      <w:r>
        <w:rPr>
          <w:rFonts w:hint="eastAsia"/>
        </w:rPr>
        <w:t>同</w:t>
      </w:r>
      <w:r>
        <w:rPr>
          <w:rFonts w:hint="eastAsia"/>
        </w:rPr>
        <w:t>2.1</w:t>
      </w:r>
      <w:r>
        <w:rPr>
          <w:rFonts w:hint="eastAsia"/>
        </w:rPr>
        <w:t>报文头</w:t>
      </w:r>
    </w:p>
    <w:p w14:paraId="02DA7A60" w14:textId="77777777" w:rsidR="00E704C7" w:rsidRPr="004976AF" w:rsidRDefault="00E704C7" w:rsidP="00E704C7">
      <w:pPr>
        <w:pStyle w:val="3"/>
      </w:pPr>
      <w:bookmarkStart w:id="194" w:name="_Toc380837026"/>
      <w:r w:rsidRPr="00EA7995">
        <w:rPr>
          <w:rFonts w:hint="eastAsia"/>
        </w:rPr>
        <w:t>发起方报文结构</w:t>
      </w:r>
      <w:bookmarkEnd w:id="194"/>
    </w:p>
    <w:p w14:paraId="12957458" w14:textId="77777777" w:rsidR="00E704C7" w:rsidRDefault="00E704C7" w:rsidP="00E704C7">
      <w:pPr>
        <w:pStyle w:val="3"/>
      </w:pPr>
      <w:bookmarkStart w:id="195" w:name="_Toc380837027"/>
      <w:r>
        <w:rPr>
          <w:rFonts w:hint="eastAsia"/>
        </w:rPr>
        <w:t>发起方文档结构</w:t>
      </w:r>
      <w:bookmarkEnd w:id="1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5"/>
        <w:gridCol w:w="2015"/>
        <w:gridCol w:w="1614"/>
        <w:gridCol w:w="828"/>
        <w:gridCol w:w="2320"/>
      </w:tblGrid>
      <w:tr w:rsidR="00E704C7" w:rsidRPr="008E209F" w14:paraId="2FCFB81B" w14:textId="77777777" w:rsidTr="00351E7A">
        <w:trPr>
          <w:trHeight w:val="120"/>
          <w:tblHeader/>
        </w:trPr>
        <w:tc>
          <w:tcPr>
            <w:tcW w:w="1024" w:type="pct"/>
            <w:shd w:val="clear" w:color="auto" w:fill="CCE8CF" w:themeFill="background1"/>
            <w:vAlign w:val="center"/>
          </w:tcPr>
          <w:p w14:paraId="0A9D01AE" w14:textId="77777777" w:rsidR="00E704C7" w:rsidRPr="008E209F" w:rsidRDefault="00E704C7"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字段代码</w:t>
            </w:r>
          </w:p>
        </w:tc>
        <w:tc>
          <w:tcPr>
            <w:tcW w:w="1182" w:type="pct"/>
            <w:shd w:val="clear" w:color="auto" w:fill="CCE8CF" w:themeFill="background1"/>
            <w:vAlign w:val="center"/>
          </w:tcPr>
          <w:p w14:paraId="4456330C" w14:textId="77777777" w:rsidR="00E704C7" w:rsidRPr="008E209F" w:rsidRDefault="00E704C7"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字段名称</w:t>
            </w:r>
          </w:p>
        </w:tc>
        <w:tc>
          <w:tcPr>
            <w:tcW w:w="947" w:type="pct"/>
            <w:shd w:val="clear" w:color="auto" w:fill="CCE8CF" w:themeFill="background1"/>
            <w:vAlign w:val="center"/>
          </w:tcPr>
          <w:p w14:paraId="39F12E19" w14:textId="77777777" w:rsidR="00E704C7" w:rsidRPr="008E209F" w:rsidRDefault="00E704C7"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字段类型</w:t>
            </w:r>
          </w:p>
        </w:tc>
        <w:tc>
          <w:tcPr>
            <w:tcW w:w="486" w:type="pct"/>
            <w:shd w:val="clear" w:color="auto" w:fill="CCE8CF" w:themeFill="background1"/>
          </w:tcPr>
          <w:p w14:paraId="74824DA5" w14:textId="77777777" w:rsidR="00E704C7" w:rsidRPr="008E209F" w:rsidRDefault="00E704C7"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约定</w:t>
            </w:r>
          </w:p>
        </w:tc>
        <w:tc>
          <w:tcPr>
            <w:tcW w:w="1361" w:type="pct"/>
            <w:shd w:val="clear" w:color="auto" w:fill="CCE8CF" w:themeFill="background1"/>
            <w:vAlign w:val="center"/>
          </w:tcPr>
          <w:p w14:paraId="45E9A79B" w14:textId="77777777" w:rsidR="00E704C7" w:rsidRPr="008E209F" w:rsidRDefault="00E704C7"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备注</w:t>
            </w:r>
          </w:p>
        </w:tc>
      </w:tr>
      <w:tr w:rsidR="00E704C7" w:rsidRPr="008E209F" w14:paraId="078B0471" w14:textId="77777777" w:rsidTr="00351E7A">
        <w:trPr>
          <w:trHeight w:val="89"/>
        </w:trPr>
        <w:tc>
          <w:tcPr>
            <w:tcW w:w="1024" w:type="pct"/>
          </w:tcPr>
          <w:p w14:paraId="4ED6B2A2" w14:textId="77777777" w:rsidR="00E704C7" w:rsidRPr="008E209F" w:rsidRDefault="00E704C7" w:rsidP="00351E7A">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DuebillNo</w:t>
            </w:r>
          </w:p>
        </w:tc>
        <w:tc>
          <w:tcPr>
            <w:tcW w:w="1182" w:type="pct"/>
          </w:tcPr>
          <w:p w14:paraId="1D8FCDFD" w14:textId="77777777" w:rsidR="00E704C7" w:rsidRPr="008E209F" w:rsidRDefault="00E704C7" w:rsidP="00351E7A">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借据号</w:t>
            </w:r>
          </w:p>
        </w:tc>
        <w:tc>
          <w:tcPr>
            <w:tcW w:w="947" w:type="pct"/>
          </w:tcPr>
          <w:p w14:paraId="30DE3449" w14:textId="77777777" w:rsidR="00E704C7" w:rsidRPr="008E209F" w:rsidRDefault="00E704C7" w:rsidP="00351E7A">
            <w:pPr>
              <w:pStyle w:val="affe"/>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486" w:type="pct"/>
          </w:tcPr>
          <w:p w14:paraId="57889209" w14:textId="77777777" w:rsidR="00E704C7" w:rsidRPr="008E209F" w:rsidRDefault="00E704C7" w:rsidP="00351E7A">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361" w:type="pct"/>
            <w:vAlign w:val="center"/>
          </w:tcPr>
          <w:p w14:paraId="2D5741FB" w14:textId="77777777" w:rsidR="00E704C7" w:rsidRPr="008E209F" w:rsidRDefault="00E704C7" w:rsidP="00351E7A">
            <w:pPr>
              <w:pStyle w:val="affe"/>
              <w:spacing w:line="240" w:lineRule="exact"/>
              <w:jc w:val="both"/>
              <w:rPr>
                <w:rFonts w:asciiTheme="minorEastAsia" w:eastAsiaTheme="minorEastAsia" w:hAnsiTheme="minorEastAsia"/>
                <w:sz w:val="18"/>
                <w:szCs w:val="18"/>
              </w:rPr>
            </w:pPr>
          </w:p>
        </w:tc>
      </w:tr>
    </w:tbl>
    <w:p w14:paraId="7B3616BF" w14:textId="77777777" w:rsidR="00E704C7" w:rsidRPr="003E243A" w:rsidRDefault="00E704C7" w:rsidP="00E704C7">
      <w:pPr>
        <w:pStyle w:val="3"/>
        <w:rPr>
          <w:noProof/>
        </w:rPr>
      </w:pPr>
      <w:bookmarkStart w:id="196" w:name="_Toc380837028"/>
      <w:r w:rsidRPr="003E243A">
        <w:rPr>
          <w:noProof/>
        </w:rPr>
        <w:t>应答方报文结构</w:t>
      </w:r>
      <w:bookmarkEnd w:id="196"/>
    </w:p>
    <w:p w14:paraId="6513AA53" w14:textId="77777777" w:rsidR="00E704C7" w:rsidRDefault="00E704C7" w:rsidP="00E704C7">
      <w:pPr>
        <w:numPr>
          <w:ilvl w:val="0"/>
          <w:numId w:val="17"/>
        </w:numPr>
        <w:spacing w:line="360" w:lineRule="auto"/>
      </w:pPr>
      <w:r w:rsidRPr="003E243A">
        <w:rPr>
          <w:noProof/>
          <w:szCs w:val="21"/>
        </w:rPr>
        <w:t>报文头内容</w:t>
      </w:r>
    </w:p>
    <w:p w14:paraId="3E7A259E" w14:textId="77777777" w:rsidR="00E704C7" w:rsidRDefault="00E704C7" w:rsidP="00E704C7"/>
    <w:p w14:paraId="6F01F4B7" w14:textId="77777777" w:rsidR="00C729D9" w:rsidRDefault="00C729D9" w:rsidP="00C729D9"/>
    <w:p w14:paraId="3915F3E9" w14:textId="77777777" w:rsidR="00C60C45" w:rsidRPr="003E243A" w:rsidRDefault="00C60C45" w:rsidP="00244C87">
      <w:pPr>
        <w:rPr>
          <w:noProof/>
        </w:rPr>
      </w:pPr>
    </w:p>
    <w:sectPr w:rsidR="00C60C45" w:rsidRPr="003E243A" w:rsidSect="004358AB">
      <w:pgSz w:w="11906" w:h="16838"/>
      <w:pgMar w:top="1440" w:right="1800" w:bottom="1440" w:left="1800" w:header="708" w:footer="708" w:gutter="0"/>
      <w:cols w:space="708"/>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肖君" w:date="2014-02-20T16:42:00Z" w:initials="3016">
    <w:p w14:paraId="03779915" w14:textId="77777777" w:rsidR="008D360A" w:rsidRDefault="008D360A">
      <w:pPr>
        <w:pStyle w:val="ae"/>
      </w:pPr>
      <w:r>
        <w:rPr>
          <w:rStyle w:val="af"/>
        </w:rPr>
        <w:annotationRef/>
      </w:r>
      <w:r>
        <w:rPr>
          <w:rFonts w:hint="eastAsia"/>
        </w:rPr>
        <w:t>由于票据代保管电票统一在分行处理，纸票上海分行统一管理，宁波在支行管理，现在由客户经理来选择报文头中的机构；</w:t>
      </w:r>
    </w:p>
  </w:comment>
  <w:comment w:id="48" w:author="肖君" w:date="2014-02-20T16:43:00Z" w:initials="3016">
    <w:p w14:paraId="1E386651" w14:textId="77777777" w:rsidR="008D360A" w:rsidRDefault="008D360A">
      <w:pPr>
        <w:pStyle w:val="ae"/>
      </w:pPr>
      <w:r>
        <w:rPr>
          <w:rStyle w:val="af"/>
        </w:rPr>
        <w:annotationRef/>
      </w:r>
      <w:r>
        <w:rPr>
          <w:rFonts w:hint="eastAsia"/>
        </w:rPr>
        <w:t>此账号无用</w:t>
      </w:r>
    </w:p>
  </w:comment>
  <w:comment w:id="125" w:author="肖君" w:date="2014-02-21T09:01:00Z" w:initials="3016">
    <w:p w14:paraId="74B9E0ED" w14:textId="77777777" w:rsidR="008D360A" w:rsidRDefault="008D360A">
      <w:pPr>
        <w:pStyle w:val="ae"/>
      </w:pPr>
      <w:r>
        <w:rPr>
          <w:rStyle w:val="af"/>
        </w:rPr>
        <w:annotationRef/>
      </w:r>
      <w:r>
        <w:rPr>
          <w:rFonts w:hint="eastAsia"/>
        </w:rPr>
        <w:t>质押放行才会有，质押对应业务的还款账号</w:t>
      </w:r>
    </w:p>
  </w:comment>
  <w:comment w:id="126" w:author="肖君" w:date="2014-02-20T17:31:00Z" w:initials="3016">
    <w:p w14:paraId="19F6EA72" w14:textId="77777777" w:rsidR="008D360A" w:rsidRDefault="008D360A">
      <w:pPr>
        <w:pStyle w:val="ae"/>
      </w:pPr>
      <w:r>
        <w:rPr>
          <w:rStyle w:val="af"/>
        </w:rPr>
        <w:annotationRef/>
      </w:r>
      <w:r>
        <w:rPr>
          <w:rFonts w:hint="eastAsia"/>
        </w:rPr>
        <w:t>贴现的放款账号</w:t>
      </w:r>
    </w:p>
    <w:p w14:paraId="308CE51E" w14:textId="77777777" w:rsidR="008D360A" w:rsidRDefault="008D360A">
      <w:pPr>
        <w:pStyle w:val="ae"/>
      </w:pPr>
      <w:r>
        <w:rPr>
          <w:rFonts w:hint="eastAsia"/>
        </w:rPr>
        <w:t>质押放行、解除质押、票据池入池、出池时，取原引入时的“申请人账号”</w:t>
      </w:r>
    </w:p>
    <w:p w14:paraId="283E713D" w14:textId="77777777" w:rsidR="008D360A" w:rsidRDefault="008D360A">
      <w:pPr>
        <w:pStyle w:val="ae"/>
      </w:pPr>
      <w:r>
        <w:rPr>
          <w:rFonts w:hint="eastAsia"/>
        </w:rPr>
        <w:t>承兑放行、委托承兑放行：还款账号</w:t>
      </w:r>
    </w:p>
    <w:p w14:paraId="7E8AF39E" w14:textId="77777777" w:rsidR="008D360A" w:rsidRPr="006C417E" w:rsidRDefault="008D360A">
      <w:pPr>
        <w:pStyle w:val="ae"/>
      </w:pPr>
    </w:p>
  </w:comment>
  <w:comment w:id="127" w:author="肖君" w:date="2014-02-20T16:47:00Z" w:initials="3016">
    <w:p w14:paraId="33B0F906" w14:textId="77777777" w:rsidR="008D360A" w:rsidRDefault="008D360A">
      <w:pPr>
        <w:pStyle w:val="ae"/>
      </w:pPr>
      <w:r>
        <w:rPr>
          <w:rStyle w:val="af"/>
        </w:rPr>
        <w:annotationRef/>
      </w:r>
      <w:r>
        <w:rPr>
          <w:rFonts w:hint="eastAsia"/>
        </w:rPr>
        <w:t>报文头在贴现与承兑时为出账机构，报文体为客户经理账号。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79915" w15:done="0"/>
  <w15:commentEx w15:paraId="1E386651" w15:done="0"/>
  <w15:commentEx w15:paraId="74B9E0ED" w15:done="0"/>
  <w15:commentEx w15:paraId="7E8AF39E" w15:done="0"/>
  <w15:commentEx w15:paraId="33B0F9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837B7" w14:textId="77777777" w:rsidR="00C024FC" w:rsidRPr="002C5843" w:rsidRDefault="00C024FC" w:rsidP="002B1E30">
      <w:pPr>
        <w:rPr>
          <w:rFonts w:cs="Arial"/>
          <w:lang w:val="en-GB"/>
        </w:rPr>
      </w:pPr>
      <w:r>
        <w:separator/>
      </w:r>
    </w:p>
  </w:endnote>
  <w:endnote w:type="continuationSeparator" w:id="0">
    <w:p w14:paraId="42439211" w14:textId="77777777" w:rsidR="00C024FC" w:rsidRPr="002C5843" w:rsidRDefault="00C024FC" w:rsidP="002B1E30">
      <w:pPr>
        <w:rPr>
          <w:rFonts w:cs="Arial"/>
          <w:lang w:val="en-GB"/>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仿宋_GB2312">
    <w:altName w:val="仿宋"/>
    <w:charset w:val="86"/>
    <w:family w:val="modern"/>
    <w:pitch w:val="default"/>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Futura Bk">
    <w:altName w:val="Segoe Print"/>
    <w:charset w:val="00"/>
    <w:family w:val="swiss"/>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utura Lt BT">
    <w:altName w:val="Segoe Print"/>
    <w:charset w:val="00"/>
    <w:family w:val="swiss"/>
    <w:pitch w:val="default"/>
    <w:sig w:usb0="00000087" w:usb1="00000000" w:usb2="00000000" w:usb3="00000000" w:csb0="0000001B" w:csb1="00000000"/>
  </w:font>
  <w:font w:name="DotumChe">
    <w:panose1 w:val="020B0609000101010101"/>
    <w:charset w:val="81"/>
    <w:family w:val="modern"/>
    <w:pitch w:val="fixed"/>
    <w:sig w:usb0="B00002AF" w:usb1="69D77CFB" w:usb2="00000030" w:usb3="00000000" w:csb0="0008009F" w:csb1="00000000"/>
  </w:font>
  <w:font w:name="楷体_GB2312">
    <w:altName w:val="Arial Unicode MS"/>
    <w:charset w:val="86"/>
    <w:family w:val="modern"/>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FEBAF" w14:textId="77777777" w:rsidR="006A7432" w:rsidRDefault="006A743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61D25" w14:textId="77777777" w:rsidR="008D360A" w:rsidRDefault="008D360A">
    <w:pPr>
      <w:pStyle w:val="a5"/>
      <w:jc w:val="center"/>
    </w:pPr>
    <w:r>
      <w:rPr>
        <w:rFonts w:hint="eastAsia"/>
      </w:rPr>
      <w:t>第</w:t>
    </w:r>
    <w:r w:rsidR="00014774">
      <w:rPr>
        <w:b/>
        <w:bCs/>
        <w:sz w:val="24"/>
        <w:szCs w:val="24"/>
      </w:rPr>
      <w:fldChar w:fldCharType="begin"/>
    </w:r>
    <w:r>
      <w:rPr>
        <w:b/>
        <w:bCs/>
      </w:rPr>
      <w:instrText>PAGE</w:instrText>
    </w:r>
    <w:r w:rsidR="00014774">
      <w:rPr>
        <w:b/>
        <w:bCs/>
        <w:sz w:val="24"/>
        <w:szCs w:val="24"/>
      </w:rPr>
      <w:fldChar w:fldCharType="separate"/>
    </w:r>
    <w:r w:rsidR="006B6F9D">
      <w:rPr>
        <w:b/>
        <w:bCs/>
        <w:noProof/>
      </w:rPr>
      <w:t>13</w:t>
    </w:r>
    <w:r w:rsidR="00014774">
      <w:rPr>
        <w:b/>
        <w:bCs/>
        <w:sz w:val="24"/>
        <w:szCs w:val="24"/>
      </w:rPr>
      <w:fldChar w:fldCharType="end"/>
    </w:r>
    <w:r>
      <w:rPr>
        <w:rFonts w:hint="eastAsia"/>
        <w:lang w:val="zh-CN"/>
      </w:rPr>
      <w:t>页</w:t>
    </w:r>
    <w:r>
      <w:rPr>
        <w:lang w:val="zh-CN"/>
      </w:rPr>
      <w:t>/</w:t>
    </w:r>
    <w:r>
      <w:rPr>
        <w:rFonts w:hint="eastAsia"/>
        <w:lang w:val="zh-CN"/>
      </w:rPr>
      <w:t>共</w:t>
    </w:r>
    <w:r w:rsidR="00014774">
      <w:rPr>
        <w:b/>
        <w:bCs/>
        <w:sz w:val="24"/>
        <w:szCs w:val="24"/>
      </w:rPr>
      <w:fldChar w:fldCharType="begin"/>
    </w:r>
    <w:r>
      <w:rPr>
        <w:b/>
        <w:bCs/>
      </w:rPr>
      <w:instrText>NUMPAGES</w:instrText>
    </w:r>
    <w:r w:rsidR="00014774">
      <w:rPr>
        <w:b/>
        <w:bCs/>
        <w:sz w:val="24"/>
        <w:szCs w:val="24"/>
      </w:rPr>
      <w:fldChar w:fldCharType="separate"/>
    </w:r>
    <w:r w:rsidR="006B6F9D">
      <w:rPr>
        <w:b/>
        <w:bCs/>
        <w:noProof/>
      </w:rPr>
      <w:t>23</w:t>
    </w:r>
    <w:r w:rsidR="00014774">
      <w:rPr>
        <w:b/>
        <w:bCs/>
        <w:sz w:val="24"/>
        <w:szCs w:val="24"/>
      </w:rPr>
      <w:fldChar w:fldCharType="end"/>
    </w:r>
    <w:r w:rsidRPr="00377639">
      <w:rPr>
        <w:rFonts w:hint="eastAsia"/>
        <w:bCs/>
      </w:rPr>
      <w:t>页</w:t>
    </w:r>
  </w:p>
  <w:p w14:paraId="2158F33A" w14:textId="77777777" w:rsidR="008D360A" w:rsidRDefault="008D360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835B5" w14:textId="77777777" w:rsidR="006A7432" w:rsidRDefault="006A743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F4835" w14:textId="77777777" w:rsidR="00C024FC" w:rsidRPr="002C5843" w:rsidRDefault="00C024FC" w:rsidP="002B1E30">
      <w:pPr>
        <w:rPr>
          <w:rFonts w:cs="Arial"/>
          <w:lang w:val="en-GB"/>
        </w:rPr>
      </w:pPr>
      <w:r>
        <w:separator/>
      </w:r>
    </w:p>
  </w:footnote>
  <w:footnote w:type="continuationSeparator" w:id="0">
    <w:p w14:paraId="365730C3" w14:textId="77777777" w:rsidR="00C024FC" w:rsidRPr="002C5843" w:rsidRDefault="00C024FC" w:rsidP="002B1E30">
      <w:pPr>
        <w:rPr>
          <w:rFonts w:cs="Arial"/>
          <w:lang w:val="en-GB"/>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A8857" w14:textId="77777777" w:rsidR="006A7432" w:rsidRDefault="006A743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FB620" w14:textId="77777777" w:rsidR="008D360A" w:rsidRDefault="006B6F9D" w:rsidP="00E917CF">
    <w:pPr>
      <w:pStyle w:val="a4"/>
      <w:jc w:val="left"/>
    </w:pPr>
    <w:r>
      <w:pict w14:anchorId="146F5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9.4pt">
          <v:imagedata r:id="rId1" o:title="image001"/>
        </v:shape>
      </w:pict>
    </w:r>
    <w:r w:rsidR="008D360A">
      <w:rPr>
        <w:rFonts w:ascii="宋体" w:hAnsi="宋体" w:hint="eastAsia"/>
      </w:rPr>
      <w:t>新一代信贷管理系统</w:t>
    </w:r>
    <w:r w:rsidR="008D360A" w:rsidRPr="009D601C">
      <w:rPr>
        <w:rFonts w:ascii="宋体" w:hAnsi="宋体" w:hint="eastAsia"/>
      </w:rPr>
      <w:t>需求说明书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21830" w14:textId="77777777" w:rsidR="008D360A" w:rsidRPr="00544093" w:rsidRDefault="008D360A" w:rsidP="00E917CF">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F3837D6"/>
    <w:lvl w:ilvl="0">
      <w:start w:val="1"/>
      <w:numFmt w:val="decimal"/>
      <w:pStyle w:val="a"/>
      <w:lvlText w:val="%1."/>
      <w:lvlJc w:val="left"/>
      <w:pPr>
        <w:tabs>
          <w:tab w:val="num" w:pos="360"/>
        </w:tabs>
        <w:ind w:left="360" w:hangingChars="200" w:hanging="360"/>
      </w:pPr>
    </w:lvl>
  </w:abstractNum>
  <w:abstractNum w:abstractNumId="1">
    <w:nsid w:val="0BA321DB"/>
    <w:multiLevelType w:val="hybridMultilevel"/>
    <w:tmpl w:val="31CEFBE2"/>
    <w:name w:val="WW8Num36"/>
    <w:lvl w:ilvl="0" w:tplc="FFFFFFFF">
      <w:start w:val="1"/>
      <w:numFmt w:val="bullet"/>
      <w:pStyle w:val="1"/>
      <w:lvlText w:val=""/>
      <w:lvlJc w:val="left"/>
      <w:pPr>
        <w:ind w:left="1500" w:hanging="420"/>
      </w:pPr>
      <w:rPr>
        <w:rFonts w:ascii="Wingdings" w:hAnsi="Wingdings" w:hint="default"/>
      </w:rPr>
    </w:lvl>
    <w:lvl w:ilvl="1" w:tplc="FFFFFFFF">
      <w:start w:val="1"/>
      <w:numFmt w:val="bullet"/>
      <w:pStyle w:val="10"/>
      <w:lvlText w:val=""/>
      <w:lvlJc w:val="left"/>
      <w:pPr>
        <w:ind w:left="1680" w:hanging="420"/>
      </w:pPr>
      <w:rPr>
        <w:rFonts w:ascii="Wingdings" w:hAnsi="Wingdings" w:hint="default"/>
      </w:rPr>
    </w:lvl>
    <w:lvl w:ilvl="2" w:tplc="FFFFFFFF" w:tentative="1">
      <w:start w:val="1"/>
      <w:numFmt w:val="bullet"/>
      <w:lvlText w:val=""/>
      <w:lvlJc w:val="left"/>
      <w:pPr>
        <w:ind w:left="1710" w:hanging="420"/>
      </w:pPr>
      <w:rPr>
        <w:rFonts w:ascii="Wingdings" w:hAnsi="Wingdings" w:hint="default"/>
      </w:rPr>
    </w:lvl>
    <w:lvl w:ilvl="3" w:tplc="FFFFFFFF" w:tentative="1">
      <w:start w:val="1"/>
      <w:numFmt w:val="bullet"/>
      <w:lvlText w:val=""/>
      <w:lvlJc w:val="left"/>
      <w:pPr>
        <w:ind w:left="2130" w:hanging="420"/>
      </w:pPr>
      <w:rPr>
        <w:rFonts w:ascii="Wingdings" w:hAnsi="Wingdings" w:hint="default"/>
      </w:rPr>
    </w:lvl>
    <w:lvl w:ilvl="4" w:tplc="FFFFFFFF" w:tentative="1">
      <w:start w:val="1"/>
      <w:numFmt w:val="bullet"/>
      <w:lvlText w:val=""/>
      <w:lvlJc w:val="left"/>
      <w:pPr>
        <w:ind w:left="2550" w:hanging="420"/>
      </w:pPr>
      <w:rPr>
        <w:rFonts w:ascii="Wingdings" w:hAnsi="Wingdings" w:hint="default"/>
      </w:rPr>
    </w:lvl>
    <w:lvl w:ilvl="5" w:tplc="FFFFFFFF" w:tentative="1">
      <w:start w:val="1"/>
      <w:numFmt w:val="bullet"/>
      <w:lvlText w:val=""/>
      <w:lvlJc w:val="left"/>
      <w:pPr>
        <w:ind w:left="2970" w:hanging="420"/>
      </w:pPr>
      <w:rPr>
        <w:rFonts w:ascii="Wingdings" w:hAnsi="Wingdings" w:hint="default"/>
      </w:rPr>
    </w:lvl>
    <w:lvl w:ilvl="6" w:tplc="FFFFFFFF" w:tentative="1">
      <w:start w:val="1"/>
      <w:numFmt w:val="bullet"/>
      <w:lvlText w:val=""/>
      <w:lvlJc w:val="left"/>
      <w:pPr>
        <w:ind w:left="3390" w:hanging="420"/>
      </w:pPr>
      <w:rPr>
        <w:rFonts w:ascii="Wingdings" w:hAnsi="Wingdings" w:hint="default"/>
      </w:rPr>
    </w:lvl>
    <w:lvl w:ilvl="7" w:tplc="FFFFFFFF" w:tentative="1">
      <w:start w:val="1"/>
      <w:numFmt w:val="bullet"/>
      <w:lvlText w:val=""/>
      <w:lvlJc w:val="left"/>
      <w:pPr>
        <w:ind w:left="3810" w:hanging="420"/>
      </w:pPr>
      <w:rPr>
        <w:rFonts w:ascii="Wingdings" w:hAnsi="Wingdings" w:hint="default"/>
      </w:rPr>
    </w:lvl>
    <w:lvl w:ilvl="8" w:tplc="FFFFFFFF" w:tentative="1">
      <w:start w:val="1"/>
      <w:numFmt w:val="bullet"/>
      <w:lvlText w:val=""/>
      <w:lvlJc w:val="left"/>
      <w:pPr>
        <w:ind w:left="4230" w:hanging="420"/>
      </w:pPr>
      <w:rPr>
        <w:rFonts w:ascii="Wingdings" w:hAnsi="Wingdings" w:hint="default"/>
      </w:rPr>
    </w:lvl>
  </w:abstractNum>
  <w:abstractNum w:abstractNumId="2">
    <w:nsid w:val="14425B20"/>
    <w:multiLevelType w:val="hybridMultilevel"/>
    <w:tmpl w:val="464AD6D2"/>
    <w:lvl w:ilvl="0" w:tplc="C13EF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9B139D"/>
    <w:multiLevelType w:val="hybridMultilevel"/>
    <w:tmpl w:val="3E584942"/>
    <w:lvl w:ilvl="0" w:tplc="FE103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1E242E"/>
    <w:multiLevelType w:val="hybridMultilevel"/>
    <w:tmpl w:val="464AD6D2"/>
    <w:lvl w:ilvl="0" w:tplc="C13EF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32187"/>
    <w:multiLevelType w:val="hybridMultilevel"/>
    <w:tmpl w:val="DA742776"/>
    <w:lvl w:ilvl="0" w:tplc="2962D8C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23467"/>
    <w:multiLevelType w:val="singleLevel"/>
    <w:tmpl w:val="D20E2310"/>
    <w:lvl w:ilvl="0">
      <w:start w:val="1"/>
      <w:numFmt w:val="decimal"/>
      <w:pStyle w:val="11"/>
      <w:lvlText w:val="%1."/>
      <w:lvlJc w:val="left"/>
      <w:pPr>
        <w:tabs>
          <w:tab w:val="num" w:pos="1145"/>
        </w:tabs>
        <w:ind w:left="902" w:hanging="477"/>
      </w:pPr>
      <w:rPr>
        <w:rFonts w:hint="eastAsia"/>
      </w:rPr>
    </w:lvl>
  </w:abstractNum>
  <w:abstractNum w:abstractNumId="7">
    <w:nsid w:val="25781A36"/>
    <w:multiLevelType w:val="hybridMultilevel"/>
    <w:tmpl w:val="DE2E3D06"/>
    <w:lvl w:ilvl="0" w:tplc="955C8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DF1207"/>
    <w:multiLevelType w:val="hybridMultilevel"/>
    <w:tmpl w:val="A9A6C06A"/>
    <w:lvl w:ilvl="0" w:tplc="415822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A43283"/>
    <w:multiLevelType w:val="hybridMultilevel"/>
    <w:tmpl w:val="DA742776"/>
    <w:lvl w:ilvl="0" w:tplc="2962D8C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C3E6326"/>
    <w:multiLevelType w:val="hybridMultilevel"/>
    <w:tmpl w:val="C4F8DD1E"/>
    <w:lvl w:ilvl="0" w:tplc="32960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410D68"/>
    <w:multiLevelType w:val="hybridMultilevel"/>
    <w:tmpl w:val="1096926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44E37FF5"/>
    <w:multiLevelType w:val="hybridMultilevel"/>
    <w:tmpl w:val="45DC9CF8"/>
    <w:lvl w:ilvl="0" w:tplc="C13EFB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BA7DB2"/>
    <w:multiLevelType w:val="singleLevel"/>
    <w:tmpl w:val="DAC425A8"/>
    <w:lvl w:ilvl="0">
      <w:start w:val="1"/>
      <w:numFmt w:val="bullet"/>
      <w:pStyle w:val="12"/>
      <w:lvlText w:val=""/>
      <w:lvlJc w:val="left"/>
      <w:pPr>
        <w:tabs>
          <w:tab w:val="num" w:pos="814"/>
        </w:tabs>
        <w:ind w:left="425" w:firstLine="29"/>
      </w:pPr>
      <w:rPr>
        <w:rFonts w:ascii="Wingdings" w:hAnsi="Wingdings" w:hint="default"/>
        <w:b w:val="0"/>
        <w:i w:val="0"/>
        <w:sz w:val="24"/>
      </w:rPr>
    </w:lvl>
  </w:abstractNum>
  <w:abstractNum w:abstractNumId="14">
    <w:nsid w:val="51CE039D"/>
    <w:multiLevelType w:val="multilevel"/>
    <w:tmpl w:val="49B4EEA6"/>
    <w:lvl w:ilvl="0">
      <w:start w:val="1"/>
      <w:numFmt w:val="decimal"/>
      <w:pStyle w:val="13"/>
      <w:lvlText w:val="%1"/>
      <w:lvlJc w:val="left"/>
      <w:pPr>
        <w:ind w:left="432" w:hanging="432"/>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2"/>
      <w:suff w:val="space"/>
      <w:lvlText w:val="%1.%2"/>
      <w:lvlJc w:val="left"/>
      <w:pPr>
        <w:ind w:left="0" w:firstLine="0"/>
      </w:pPr>
      <w:rPr>
        <w:rFonts w:ascii="Arial" w:hAnsi="Arial" w:cs="Arial" w:hint="default"/>
      </w:rPr>
    </w:lvl>
    <w:lvl w:ilvl="2">
      <w:start w:val="1"/>
      <w:numFmt w:val="decimal"/>
      <w:pStyle w:val="3"/>
      <w:suff w:val="space"/>
      <w:lvlText w:val="%1.%2.%3"/>
      <w:lvlJc w:val="left"/>
      <w:pPr>
        <w:ind w:left="0" w:firstLine="0"/>
      </w:pPr>
      <w:rPr>
        <w:rFonts w:ascii="Arial" w:hAnsi="Arial" w:cs="Arial" w:hint="default"/>
        <w:sz w:val="32"/>
        <w:szCs w:val="32"/>
      </w:rPr>
    </w:lvl>
    <w:lvl w:ilvl="3">
      <w:start w:val="1"/>
      <w:numFmt w:val="decimal"/>
      <w:pStyle w:val="4"/>
      <w:lvlText w:val="%1.%2.%3.%4"/>
      <w:lvlJc w:val="left"/>
      <w:pPr>
        <w:ind w:left="864" w:hanging="864"/>
      </w:pPr>
      <w:rPr>
        <w:rFonts w:ascii="Arial" w:hAnsi="Arial" w:cs="Arial" w:hint="default"/>
      </w:rPr>
    </w:lvl>
    <w:lvl w:ilvl="4">
      <w:start w:val="1"/>
      <w:numFmt w:val="decimal"/>
      <w:pStyle w:val="5"/>
      <w:lvlText w:val="%1.%2.%3.%4.%5"/>
      <w:lvlJc w:val="left"/>
      <w:pPr>
        <w:ind w:left="1008" w:hanging="100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nsid w:val="5B576CC6"/>
    <w:multiLevelType w:val="hybridMultilevel"/>
    <w:tmpl w:val="E07CBA74"/>
    <w:lvl w:ilvl="0" w:tplc="AA565262">
      <w:start w:val="1"/>
      <w:numFmt w:val="bullet"/>
      <w:lvlText w:val=""/>
      <w:lvlJc w:val="left"/>
      <w:pPr>
        <w:ind w:left="840" w:hanging="420"/>
      </w:pPr>
      <w:rPr>
        <w:rFonts w:ascii="Wingdings" w:hAnsi="Wingdings" w:hint="default"/>
      </w:rPr>
    </w:lvl>
    <w:lvl w:ilvl="1" w:tplc="0AA23804">
      <w:start w:val="1"/>
      <w:numFmt w:val="bullet"/>
      <w:lvlText w:val=""/>
      <w:lvlJc w:val="left"/>
      <w:pPr>
        <w:ind w:left="1260" w:hanging="420"/>
      </w:pPr>
      <w:rPr>
        <w:rFonts w:ascii="Wingdings" w:hAnsi="Wingdings" w:hint="default"/>
      </w:rPr>
    </w:lvl>
    <w:lvl w:ilvl="2" w:tplc="52DC4FEA">
      <w:start w:val="1"/>
      <w:numFmt w:val="bullet"/>
      <w:lvlText w:val=""/>
      <w:lvlJc w:val="left"/>
      <w:pPr>
        <w:ind w:left="1680" w:hanging="420"/>
      </w:pPr>
      <w:rPr>
        <w:rFonts w:ascii="Wingdings" w:hAnsi="Wingdings" w:hint="default"/>
      </w:rPr>
    </w:lvl>
    <w:lvl w:ilvl="3" w:tplc="25BCF4B2">
      <w:start w:val="1"/>
      <w:numFmt w:val="bullet"/>
      <w:lvlText w:val=""/>
      <w:lvlJc w:val="left"/>
      <w:pPr>
        <w:ind w:left="2100" w:hanging="420"/>
      </w:pPr>
      <w:rPr>
        <w:rFonts w:ascii="Wingdings" w:hAnsi="Wingdings" w:hint="default"/>
      </w:rPr>
    </w:lvl>
    <w:lvl w:ilvl="4" w:tplc="0F64C012">
      <w:start w:val="1"/>
      <w:numFmt w:val="bullet"/>
      <w:lvlText w:val=""/>
      <w:lvlJc w:val="left"/>
      <w:pPr>
        <w:ind w:left="2520" w:hanging="420"/>
      </w:pPr>
      <w:rPr>
        <w:rFonts w:ascii="Wingdings" w:hAnsi="Wingdings" w:hint="default"/>
      </w:rPr>
    </w:lvl>
    <w:lvl w:ilvl="5" w:tplc="1688A870">
      <w:start w:val="1"/>
      <w:numFmt w:val="bullet"/>
      <w:lvlText w:val=""/>
      <w:lvlJc w:val="left"/>
      <w:pPr>
        <w:ind w:left="2940" w:hanging="420"/>
      </w:pPr>
      <w:rPr>
        <w:rFonts w:ascii="Wingdings" w:hAnsi="Wingdings" w:hint="default"/>
      </w:rPr>
    </w:lvl>
    <w:lvl w:ilvl="6" w:tplc="3D66E558">
      <w:start w:val="1"/>
      <w:numFmt w:val="bullet"/>
      <w:lvlText w:val=""/>
      <w:lvlJc w:val="left"/>
      <w:pPr>
        <w:ind w:left="3360" w:hanging="420"/>
      </w:pPr>
      <w:rPr>
        <w:rFonts w:ascii="Wingdings" w:hAnsi="Wingdings" w:hint="default"/>
      </w:rPr>
    </w:lvl>
    <w:lvl w:ilvl="7" w:tplc="15F60230">
      <w:start w:val="1"/>
      <w:numFmt w:val="bullet"/>
      <w:lvlText w:val=""/>
      <w:lvlJc w:val="left"/>
      <w:pPr>
        <w:ind w:left="3780" w:hanging="420"/>
      </w:pPr>
      <w:rPr>
        <w:rFonts w:ascii="Wingdings" w:hAnsi="Wingdings" w:hint="default"/>
      </w:rPr>
    </w:lvl>
    <w:lvl w:ilvl="8" w:tplc="2B06CA78">
      <w:start w:val="1"/>
      <w:numFmt w:val="bullet"/>
      <w:lvlText w:val=""/>
      <w:lvlJc w:val="left"/>
      <w:pPr>
        <w:ind w:left="4200" w:hanging="420"/>
      </w:pPr>
      <w:rPr>
        <w:rFonts w:ascii="Wingdings" w:hAnsi="Wingdings" w:hint="default"/>
      </w:rPr>
    </w:lvl>
  </w:abstractNum>
  <w:abstractNum w:abstractNumId="16">
    <w:nsid w:val="5CB90254"/>
    <w:multiLevelType w:val="hybridMultilevel"/>
    <w:tmpl w:val="40F8E380"/>
    <w:lvl w:ilvl="0" w:tplc="41582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34074B"/>
    <w:multiLevelType w:val="hybridMultilevel"/>
    <w:tmpl w:val="2D06B97E"/>
    <w:lvl w:ilvl="0" w:tplc="55CAB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6A6534"/>
    <w:multiLevelType w:val="hybridMultilevel"/>
    <w:tmpl w:val="40F8E380"/>
    <w:lvl w:ilvl="0" w:tplc="41582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712A6F"/>
    <w:multiLevelType w:val="hybridMultilevel"/>
    <w:tmpl w:val="2282227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6A9D486C"/>
    <w:multiLevelType w:val="singleLevel"/>
    <w:tmpl w:val="B292F9E8"/>
    <w:name w:val="WW8Num9222"/>
    <w:lvl w:ilvl="0">
      <w:start w:val="1"/>
      <w:numFmt w:val="bullet"/>
      <w:pStyle w:val="30"/>
      <w:lvlText w:val=""/>
      <w:lvlJc w:val="left"/>
      <w:pPr>
        <w:tabs>
          <w:tab w:val="num" w:pos="425"/>
        </w:tabs>
        <w:ind w:left="425" w:hanging="425"/>
      </w:pPr>
      <w:rPr>
        <w:rFonts w:ascii="Wingdings" w:hAnsi="Wingdings" w:hint="default"/>
      </w:rPr>
    </w:lvl>
  </w:abstractNum>
  <w:abstractNum w:abstractNumId="21">
    <w:nsid w:val="705D7356"/>
    <w:multiLevelType w:val="hybridMultilevel"/>
    <w:tmpl w:val="D1240694"/>
    <w:lvl w:ilvl="0" w:tplc="E716C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
  </w:num>
  <w:num w:numId="4">
    <w:abstractNumId w:val="6"/>
  </w:num>
  <w:num w:numId="5">
    <w:abstractNumId w:val="13"/>
  </w:num>
  <w:num w:numId="6">
    <w:abstractNumId w:val="20"/>
  </w:num>
  <w:num w:numId="7">
    <w:abstractNumId w:val="0"/>
  </w:num>
  <w:num w:numId="8">
    <w:abstractNumId w:val="11"/>
  </w:num>
  <w:num w:numId="9">
    <w:abstractNumId w:val="18"/>
  </w:num>
  <w:num w:numId="10">
    <w:abstractNumId w:val="17"/>
  </w:num>
  <w:num w:numId="11">
    <w:abstractNumId w:val="19"/>
  </w:num>
  <w:num w:numId="12">
    <w:abstractNumId w:val="7"/>
  </w:num>
  <w:num w:numId="13">
    <w:abstractNumId w:val="21"/>
  </w:num>
  <w:num w:numId="14">
    <w:abstractNumId w:val="3"/>
  </w:num>
  <w:num w:numId="15">
    <w:abstractNumId w:val="16"/>
  </w:num>
  <w:num w:numId="16">
    <w:abstractNumId w:val="8"/>
  </w:num>
  <w:num w:numId="17">
    <w:abstractNumId w:val="15"/>
  </w:num>
  <w:num w:numId="18">
    <w:abstractNumId w:val="10"/>
  </w:num>
  <w:num w:numId="19">
    <w:abstractNumId w:val="2"/>
  </w:num>
  <w:num w:numId="20">
    <w:abstractNumId w:val="4"/>
  </w:num>
  <w:num w:numId="21">
    <w:abstractNumId w:val="12"/>
  </w:num>
  <w:num w:numId="22">
    <w:abstractNumId w:val="14"/>
  </w:num>
  <w:num w:numId="23">
    <w:abstractNumId w:val="14"/>
  </w:num>
  <w:num w:numId="24">
    <w:abstractNumId w:val="14"/>
  </w:num>
  <w:num w:numId="25">
    <w:abstractNumId w:val="14"/>
  </w:num>
  <w:num w:numId="26">
    <w:abstractNumId w:val="14"/>
  </w:num>
  <w:num w:numId="27">
    <w:abstractNumId w:val="5"/>
  </w:num>
  <w:num w:numId="28">
    <w:abstractNumId w:val="14"/>
  </w:num>
  <w:num w:numId="29">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63BA"/>
    <w:rsid w:val="00011CE2"/>
    <w:rsid w:val="00014774"/>
    <w:rsid w:val="0001555D"/>
    <w:rsid w:val="000210C9"/>
    <w:rsid w:val="00027C6B"/>
    <w:rsid w:val="000364E8"/>
    <w:rsid w:val="00036939"/>
    <w:rsid w:val="000420AD"/>
    <w:rsid w:val="000429A6"/>
    <w:rsid w:val="00050CDB"/>
    <w:rsid w:val="00055988"/>
    <w:rsid w:val="00057681"/>
    <w:rsid w:val="00062114"/>
    <w:rsid w:val="000741F7"/>
    <w:rsid w:val="0007514A"/>
    <w:rsid w:val="000A0E1A"/>
    <w:rsid w:val="000A1136"/>
    <w:rsid w:val="000A129D"/>
    <w:rsid w:val="000A5274"/>
    <w:rsid w:val="000A79F9"/>
    <w:rsid w:val="000A7DAC"/>
    <w:rsid w:val="000B035F"/>
    <w:rsid w:val="000B2D9D"/>
    <w:rsid w:val="000C00AC"/>
    <w:rsid w:val="000C7D9F"/>
    <w:rsid w:val="000D16CF"/>
    <w:rsid w:val="000E5701"/>
    <w:rsid w:val="000E761D"/>
    <w:rsid w:val="000F1711"/>
    <w:rsid w:val="000F185B"/>
    <w:rsid w:val="00103214"/>
    <w:rsid w:val="00106F78"/>
    <w:rsid w:val="00107A49"/>
    <w:rsid w:val="00112881"/>
    <w:rsid w:val="001153C9"/>
    <w:rsid w:val="00116F8F"/>
    <w:rsid w:val="00117EA1"/>
    <w:rsid w:val="00124FFE"/>
    <w:rsid w:val="0013399E"/>
    <w:rsid w:val="0013420B"/>
    <w:rsid w:val="00134D87"/>
    <w:rsid w:val="00144CC9"/>
    <w:rsid w:val="00155613"/>
    <w:rsid w:val="001560BE"/>
    <w:rsid w:val="00167393"/>
    <w:rsid w:val="00170641"/>
    <w:rsid w:val="00173B10"/>
    <w:rsid w:val="001A34AC"/>
    <w:rsid w:val="001A3C14"/>
    <w:rsid w:val="001A5245"/>
    <w:rsid w:val="001B6D70"/>
    <w:rsid w:val="001C7574"/>
    <w:rsid w:val="001D1DD2"/>
    <w:rsid w:val="001E0A93"/>
    <w:rsid w:val="001E1CAB"/>
    <w:rsid w:val="001E1E49"/>
    <w:rsid w:val="001F4EA5"/>
    <w:rsid w:val="001F613E"/>
    <w:rsid w:val="001F64FA"/>
    <w:rsid w:val="002023D9"/>
    <w:rsid w:val="002061E8"/>
    <w:rsid w:val="0020628B"/>
    <w:rsid w:val="002108D3"/>
    <w:rsid w:val="00214F7F"/>
    <w:rsid w:val="00216706"/>
    <w:rsid w:val="00216A50"/>
    <w:rsid w:val="0022363C"/>
    <w:rsid w:val="002264D7"/>
    <w:rsid w:val="00227D50"/>
    <w:rsid w:val="002305C1"/>
    <w:rsid w:val="00236DD8"/>
    <w:rsid w:val="00244A4B"/>
    <w:rsid w:val="00244C87"/>
    <w:rsid w:val="00245A10"/>
    <w:rsid w:val="00250E7B"/>
    <w:rsid w:val="00251D9B"/>
    <w:rsid w:val="00255526"/>
    <w:rsid w:val="00264490"/>
    <w:rsid w:val="00266A0B"/>
    <w:rsid w:val="0027664A"/>
    <w:rsid w:val="00281818"/>
    <w:rsid w:val="0028388C"/>
    <w:rsid w:val="00285806"/>
    <w:rsid w:val="00287B40"/>
    <w:rsid w:val="002A34A5"/>
    <w:rsid w:val="002A46C5"/>
    <w:rsid w:val="002A6736"/>
    <w:rsid w:val="002B10C9"/>
    <w:rsid w:val="002B1E30"/>
    <w:rsid w:val="002B2142"/>
    <w:rsid w:val="002B3636"/>
    <w:rsid w:val="002B7FCE"/>
    <w:rsid w:val="002C3583"/>
    <w:rsid w:val="002D0781"/>
    <w:rsid w:val="002D0894"/>
    <w:rsid w:val="002D4FA4"/>
    <w:rsid w:val="002D5725"/>
    <w:rsid w:val="002D5910"/>
    <w:rsid w:val="002E1C24"/>
    <w:rsid w:val="002F35CE"/>
    <w:rsid w:val="002F7A2F"/>
    <w:rsid w:val="002F7C22"/>
    <w:rsid w:val="002F7C2B"/>
    <w:rsid w:val="00302619"/>
    <w:rsid w:val="003123D2"/>
    <w:rsid w:val="00313FCA"/>
    <w:rsid w:val="00315798"/>
    <w:rsid w:val="00323B43"/>
    <w:rsid w:val="0033474A"/>
    <w:rsid w:val="00336C91"/>
    <w:rsid w:val="00351E7A"/>
    <w:rsid w:val="00353C5A"/>
    <w:rsid w:val="00354DBA"/>
    <w:rsid w:val="003577E8"/>
    <w:rsid w:val="00357F5E"/>
    <w:rsid w:val="00360A61"/>
    <w:rsid w:val="0036200A"/>
    <w:rsid w:val="00365666"/>
    <w:rsid w:val="00367C38"/>
    <w:rsid w:val="0037504D"/>
    <w:rsid w:val="00375273"/>
    <w:rsid w:val="0037539D"/>
    <w:rsid w:val="003851B7"/>
    <w:rsid w:val="003A1983"/>
    <w:rsid w:val="003A522A"/>
    <w:rsid w:val="003B386C"/>
    <w:rsid w:val="003B4F7A"/>
    <w:rsid w:val="003B668E"/>
    <w:rsid w:val="003C00C0"/>
    <w:rsid w:val="003C0903"/>
    <w:rsid w:val="003C19F9"/>
    <w:rsid w:val="003D14D6"/>
    <w:rsid w:val="003D1824"/>
    <w:rsid w:val="003D1D9E"/>
    <w:rsid w:val="003D34FF"/>
    <w:rsid w:val="003D37D8"/>
    <w:rsid w:val="003D49EE"/>
    <w:rsid w:val="003D581D"/>
    <w:rsid w:val="003E243A"/>
    <w:rsid w:val="003E2D87"/>
    <w:rsid w:val="003E3DDF"/>
    <w:rsid w:val="003F613D"/>
    <w:rsid w:val="00404C5D"/>
    <w:rsid w:val="0040663B"/>
    <w:rsid w:val="004070E7"/>
    <w:rsid w:val="00420AB8"/>
    <w:rsid w:val="00422E6B"/>
    <w:rsid w:val="0042368E"/>
    <w:rsid w:val="00425A30"/>
    <w:rsid w:val="00426133"/>
    <w:rsid w:val="004358AB"/>
    <w:rsid w:val="004370A8"/>
    <w:rsid w:val="00437A3B"/>
    <w:rsid w:val="004442B5"/>
    <w:rsid w:val="004459BF"/>
    <w:rsid w:val="00446685"/>
    <w:rsid w:val="00450B17"/>
    <w:rsid w:val="004517D9"/>
    <w:rsid w:val="004542D2"/>
    <w:rsid w:val="00460EF6"/>
    <w:rsid w:val="00470656"/>
    <w:rsid w:val="004738BB"/>
    <w:rsid w:val="00476F9A"/>
    <w:rsid w:val="004817B9"/>
    <w:rsid w:val="00484C76"/>
    <w:rsid w:val="004867BE"/>
    <w:rsid w:val="00491011"/>
    <w:rsid w:val="0049360E"/>
    <w:rsid w:val="004954BF"/>
    <w:rsid w:val="00495EC2"/>
    <w:rsid w:val="004976AF"/>
    <w:rsid w:val="00497FDF"/>
    <w:rsid w:val="004A0420"/>
    <w:rsid w:val="004A06DE"/>
    <w:rsid w:val="004A3E69"/>
    <w:rsid w:val="004A4A45"/>
    <w:rsid w:val="004B38B6"/>
    <w:rsid w:val="004B62DE"/>
    <w:rsid w:val="004B63CB"/>
    <w:rsid w:val="004C1C51"/>
    <w:rsid w:val="004C5197"/>
    <w:rsid w:val="004C73F8"/>
    <w:rsid w:val="004D2DAA"/>
    <w:rsid w:val="004D4ADF"/>
    <w:rsid w:val="004D5A72"/>
    <w:rsid w:val="004D7B45"/>
    <w:rsid w:val="004D7E26"/>
    <w:rsid w:val="004E62FD"/>
    <w:rsid w:val="004F1B21"/>
    <w:rsid w:val="005012AF"/>
    <w:rsid w:val="00505811"/>
    <w:rsid w:val="0051119A"/>
    <w:rsid w:val="00516542"/>
    <w:rsid w:val="00517CD1"/>
    <w:rsid w:val="00521B8F"/>
    <w:rsid w:val="005238C5"/>
    <w:rsid w:val="0052548C"/>
    <w:rsid w:val="005260B1"/>
    <w:rsid w:val="00526628"/>
    <w:rsid w:val="00526DE0"/>
    <w:rsid w:val="00545870"/>
    <w:rsid w:val="00546198"/>
    <w:rsid w:val="00551A4F"/>
    <w:rsid w:val="00560455"/>
    <w:rsid w:val="0056533A"/>
    <w:rsid w:val="00572085"/>
    <w:rsid w:val="00575765"/>
    <w:rsid w:val="00577DFC"/>
    <w:rsid w:val="0058632F"/>
    <w:rsid w:val="0058761A"/>
    <w:rsid w:val="0059263B"/>
    <w:rsid w:val="005976BE"/>
    <w:rsid w:val="005B054C"/>
    <w:rsid w:val="005B1E0D"/>
    <w:rsid w:val="005B5F14"/>
    <w:rsid w:val="005B6BFD"/>
    <w:rsid w:val="005C228F"/>
    <w:rsid w:val="005C3BD7"/>
    <w:rsid w:val="005C4420"/>
    <w:rsid w:val="005C5613"/>
    <w:rsid w:val="005D1663"/>
    <w:rsid w:val="005D4BEB"/>
    <w:rsid w:val="005D71B0"/>
    <w:rsid w:val="005D77B4"/>
    <w:rsid w:val="005E1389"/>
    <w:rsid w:val="005E5AE5"/>
    <w:rsid w:val="005F0734"/>
    <w:rsid w:val="005F2150"/>
    <w:rsid w:val="0060129A"/>
    <w:rsid w:val="00612B4F"/>
    <w:rsid w:val="00612C18"/>
    <w:rsid w:val="006131ED"/>
    <w:rsid w:val="00623502"/>
    <w:rsid w:val="0062598F"/>
    <w:rsid w:val="00631433"/>
    <w:rsid w:val="006328C2"/>
    <w:rsid w:val="00632E89"/>
    <w:rsid w:val="00633600"/>
    <w:rsid w:val="0064153C"/>
    <w:rsid w:val="0064364D"/>
    <w:rsid w:val="0064644F"/>
    <w:rsid w:val="006530A1"/>
    <w:rsid w:val="0067263F"/>
    <w:rsid w:val="0067311B"/>
    <w:rsid w:val="006735FE"/>
    <w:rsid w:val="00674039"/>
    <w:rsid w:val="006845D9"/>
    <w:rsid w:val="00693003"/>
    <w:rsid w:val="00693BB7"/>
    <w:rsid w:val="006A0670"/>
    <w:rsid w:val="006A3E37"/>
    <w:rsid w:val="006A7432"/>
    <w:rsid w:val="006B2822"/>
    <w:rsid w:val="006B2ADE"/>
    <w:rsid w:val="006B64E4"/>
    <w:rsid w:val="006B6F9D"/>
    <w:rsid w:val="006C0DAB"/>
    <w:rsid w:val="006C21C0"/>
    <w:rsid w:val="006C417E"/>
    <w:rsid w:val="006D1E07"/>
    <w:rsid w:val="006D30AD"/>
    <w:rsid w:val="006D4040"/>
    <w:rsid w:val="006D54E5"/>
    <w:rsid w:val="006E4B6A"/>
    <w:rsid w:val="006F18FA"/>
    <w:rsid w:val="006F3A88"/>
    <w:rsid w:val="006F46EF"/>
    <w:rsid w:val="006F5DEA"/>
    <w:rsid w:val="00702D5F"/>
    <w:rsid w:val="00703FA7"/>
    <w:rsid w:val="00706EB8"/>
    <w:rsid w:val="007117B4"/>
    <w:rsid w:val="007145DE"/>
    <w:rsid w:val="00717E98"/>
    <w:rsid w:val="00723ACD"/>
    <w:rsid w:val="00727D22"/>
    <w:rsid w:val="00736838"/>
    <w:rsid w:val="00737B66"/>
    <w:rsid w:val="00744B97"/>
    <w:rsid w:val="00744D12"/>
    <w:rsid w:val="00745AEE"/>
    <w:rsid w:val="00746AAB"/>
    <w:rsid w:val="0075292D"/>
    <w:rsid w:val="00755AB8"/>
    <w:rsid w:val="00755D3A"/>
    <w:rsid w:val="00757F8B"/>
    <w:rsid w:val="00760046"/>
    <w:rsid w:val="007708A6"/>
    <w:rsid w:val="00784DF8"/>
    <w:rsid w:val="00785283"/>
    <w:rsid w:val="00786148"/>
    <w:rsid w:val="007861AD"/>
    <w:rsid w:val="00793FC2"/>
    <w:rsid w:val="00794B66"/>
    <w:rsid w:val="00794E3E"/>
    <w:rsid w:val="00796889"/>
    <w:rsid w:val="00797F23"/>
    <w:rsid w:val="007A1013"/>
    <w:rsid w:val="007A5F54"/>
    <w:rsid w:val="007B1425"/>
    <w:rsid w:val="007C291E"/>
    <w:rsid w:val="007C6FF2"/>
    <w:rsid w:val="007D3181"/>
    <w:rsid w:val="007E245E"/>
    <w:rsid w:val="007F7C63"/>
    <w:rsid w:val="0080172B"/>
    <w:rsid w:val="00803432"/>
    <w:rsid w:val="008074E6"/>
    <w:rsid w:val="008106C6"/>
    <w:rsid w:val="00815B27"/>
    <w:rsid w:val="00822A68"/>
    <w:rsid w:val="00825715"/>
    <w:rsid w:val="00827FCD"/>
    <w:rsid w:val="00835DC8"/>
    <w:rsid w:val="00844D00"/>
    <w:rsid w:val="00850237"/>
    <w:rsid w:val="00851932"/>
    <w:rsid w:val="00852C91"/>
    <w:rsid w:val="00856522"/>
    <w:rsid w:val="00856B0F"/>
    <w:rsid w:val="00857CC9"/>
    <w:rsid w:val="008662AF"/>
    <w:rsid w:val="00866D37"/>
    <w:rsid w:val="0087089E"/>
    <w:rsid w:val="008738A4"/>
    <w:rsid w:val="00874D2C"/>
    <w:rsid w:val="00877101"/>
    <w:rsid w:val="00877C61"/>
    <w:rsid w:val="00881224"/>
    <w:rsid w:val="008836AB"/>
    <w:rsid w:val="00891411"/>
    <w:rsid w:val="00892807"/>
    <w:rsid w:val="0089595D"/>
    <w:rsid w:val="008A2BC0"/>
    <w:rsid w:val="008A3EB3"/>
    <w:rsid w:val="008A7290"/>
    <w:rsid w:val="008B51B3"/>
    <w:rsid w:val="008B7726"/>
    <w:rsid w:val="008C0F17"/>
    <w:rsid w:val="008C270C"/>
    <w:rsid w:val="008C7584"/>
    <w:rsid w:val="008D360A"/>
    <w:rsid w:val="008D54DD"/>
    <w:rsid w:val="008D6213"/>
    <w:rsid w:val="008E1BDB"/>
    <w:rsid w:val="008E209F"/>
    <w:rsid w:val="008E450D"/>
    <w:rsid w:val="008E626C"/>
    <w:rsid w:val="008F011B"/>
    <w:rsid w:val="008F1F25"/>
    <w:rsid w:val="008F32E0"/>
    <w:rsid w:val="008F3605"/>
    <w:rsid w:val="008F5636"/>
    <w:rsid w:val="008F5678"/>
    <w:rsid w:val="009006CE"/>
    <w:rsid w:val="009051C3"/>
    <w:rsid w:val="00912965"/>
    <w:rsid w:val="00914BC1"/>
    <w:rsid w:val="00915841"/>
    <w:rsid w:val="00920B3B"/>
    <w:rsid w:val="009236DB"/>
    <w:rsid w:val="00925C60"/>
    <w:rsid w:val="00926885"/>
    <w:rsid w:val="0093318C"/>
    <w:rsid w:val="00934EA2"/>
    <w:rsid w:val="009434C6"/>
    <w:rsid w:val="00952F70"/>
    <w:rsid w:val="0095317D"/>
    <w:rsid w:val="009537BD"/>
    <w:rsid w:val="00955CCA"/>
    <w:rsid w:val="00956073"/>
    <w:rsid w:val="00960CB0"/>
    <w:rsid w:val="00963F75"/>
    <w:rsid w:val="009666B1"/>
    <w:rsid w:val="00971157"/>
    <w:rsid w:val="00976F03"/>
    <w:rsid w:val="00985594"/>
    <w:rsid w:val="00985786"/>
    <w:rsid w:val="0098641F"/>
    <w:rsid w:val="00986F44"/>
    <w:rsid w:val="00987AED"/>
    <w:rsid w:val="009A2999"/>
    <w:rsid w:val="009A545A"/>
    <w:rsid w:val="009B1079"/>
    <w:rsid w:val="009B47BE"/>
    <w:rsid w:val="009B485B"/>
    <w:rsid w:val="009C44BE"/>
    <w:rsid w:val="009C7907"/>
    <w:rsid w:val="009D07E6"/>
    <w:rsid w:val="009D34F2"/>
    <w:rsid w:val="009D39FB"/>
    <w:rsid w:val="009E0C2B"/>
    <w:rsid w:val="009E1F56"/>
    <w:rsid w:val="009E3FB0"/>
    <w:rsid w:val="009E6709"/>
    <w:rsid w:val="009F0B0E"/>
    <w:rsid w:val="009F46FD"/>
    <w:rsid w:val="009F7EA3"/>
    <w:rsid w:val="00A00D45"/>
    <w:rsid w:val="00A03A52"/>
    <w:rsid w:val="00A04845"/>
    <w:rsid w:val="00A1629E"/>
    <w:rsid w:val="00A17B19"/>
    <w:rsid w:val="00A2025C"/>
    <w:rsid w:val="00A4025B"/>
    <w:rsid w:val="00A45C15"/>
    <w:rsid w:val="00A46517"/>
    <w:rsid w:val="00A52345"/>
    <w:rsid w:val="00A5354F"/>
    <w:rsid w:val="00A566EE"/>
    <w:rsid w:val="00A57483"/>
    <w:rsid w:val="00A578BA"/>
    <w:rsid w:val="00A6357C"/>
    <w:rsid w:val="00A63607"/>
    <w:rsid w:val="00A66D28"/>
    <w:rsid w:val="00A77298"/>
    <w:rsid w:val="00A8402E"/>
    <w:rsid w:val="00A93200"/>
    <w:rsid w:val="00A938EB"/>
    <w:rsid w:val="00A950E0"/>
    <w:rsid w:val="00AA0A78"/>
    <w:rsid w:val="00AA232C"/>
    <w:rsid w:val="00AA3480"/>
    <w:rsid w:val="00AB0F7F"/>
    <w:rsid w:val="00AB129D"/>
    <w:rsid w:val="00AB252D"/>
    <w:rsid w:val="00AB7B15"/>
    <w:rsid w:val="00AC0312"/>
    <w:rsid w:val="00AC0D3D"/>
    <w:rsid w:val="00AC50AD"/>
    <w:rsid w:val="00AC522B"/>
    <w:rsid w:val="00AC7167"/>
    <w:rsid w:val="00AD0155"/>
    <w:rsid w:val="00AD570A"/>
    <w:rsid w:val="00AD7283"/>
    <w:rsid w:val="00AE35F6"/>
    <w:rsid w:val="00AF3070"/>
    <w:rsid w:val="00B03BE7"/>
    <w:rsid w:val="00B0490B"/>
    <w:rsid w:val="00B14B71"/>
    <w:rsid w:val="00B21E41"/>
    <w:rsid w:val="00B23625"/>
    <w:rsid w:val="00B26589"/>
    <w:rsid w:val="00B273C4"/>
    <w:rsid w:val="00B40561"/>
    <w:rsid w:val="00B41A97"/>
    <w:rsid w:val="00B45FC9"/>
    <w:rsid w:val="00B6223D"/>
    <w:rsid w:val="00B7736E"/>
    <w:rsid w:val="00B83E32"/>
    <w:rsid w:val="00B86031"/>
    <w:rsid w:val="00B90AB0"/>
    <w:rsid w:val="00B956FC"/>
    <w:rsid w:val="00BA1D49"/>
    <w:rsid w:val="00BA5CF8"/>
    <w:rsid w:val="00BA6502"/>
    <w:rsid w:val="00BA66B1"/>
    <w:rsid w:val="00BB291B"/>
    <w:rsid w:val="00BB3069"/>
    <w:rsid w:val="00BB6E25"/>
    <w:rsid w:val="00BD3199"/>
    <w:rsid w:val="00BE0D27"/>
    <w:rsid w:val="00BE66DC"/>
    <w:rsid w:val="00BE7169"/>
    <w:rsid w:val="00BF5DCC"/>
    <w:rsid w:val="00BF6518"/>
    <w:rsid w:val="00BF7B73"/>
    <w:rsid w:val="00C00DA8"/>
    <w:rsid w:val="00C024FC"/>
    <w:rsid w:val="00C03656"/>
    <w:rsid w:val="00C06293"/>
    <w:rsid w:val="00C12544"/>
    <w:rsid w:val="00C15758"/>
    <w:rsid w:val="00C15AD6"/>
    <w:rsid w:val="00C170BE"/>
    <w:rsid w:val="00C4064A"/>
    <w:rsid w:val="00C60C45"/>
    <w:rsid w:val="00C61D01"/>
    <w:rsid w:val="00C67A2C"/>
    <w:rsid w:val="00C67FE8"/>
    <w:rsid w:val="00C70560"/>
    <w:rsid w:val="00C72530"/>
    <w:rsid w:val="00C729D9"/>
    <w:rsid w:val="00C765D5"/>
    <w:rsid w:val="00C7717A"/>
    <w:rsid w:val="00C77B88"/>
    <w:rsid w:val="00C82787"/>
    <w:rsid w:val="00C830D0"/>
    <w:rsid w:val="00C83F47"/>
    <w:rsid w:val="00C84E61"/>
    <w:rsid w:val="00C97480"/>
    <w:rsid w:val="00CB1D65"/>
    <w:rsid w:val="00CB466F"/>
    <w:rsid w:val="00CC49F0"/>
    <w:rsid w:val="00CC7F09"/>
    <w:rsid w:val="00CD195E"/>
    <w:rsid w:val="00CD6DD3"/>
    <w:rsid w:val="00CD73B2"/>
    <w:rsid w:val="00CE3F90"/>
    <w:rsid w:val="00CE525D"/>
    <w:rsid w:val="00CF1D06"/>
    <w:rsid w:val="00CF37F4"/>
    <w:rsid w:val="00CF5198"/>
    <w:rsid w:val="00D02E79"/>
    <w:rsid w:val="00D03936"/>
    <w:rsid w:val="00D10380"/>
    <w:rsid w:val="00D157A9"/>
    <w:rsid w:val="00D15D61"/>
    <w:rsid w:val="00D25BBC"/>
    <w:rsid w:val="00D30484"/>
    <w:rsid w:val="00D31D50"/>
    <w:rsid w:val="00D33270"/>
    <w:rsid w:val="00D366C7"/>
    <w:rsid w:val="00D37244"/>
    <w:rsid w:val="00D4277A"/>
    <w:rsid w:val="00D42AA6"/>
    <w:rsid w:val="00D43274"/>
    <w:rsid w:val="00D444E5"/>
    <w:rsid w:val="00D46B88"/>
    <w:rsid w:val="00D5065B"/>
    <w:rsid w:val="00D50F22"/>
    <w:rsid w:val="00D518DA"/>
    <w:rsid w:val="00D62503"/>
    <w:rsid w:val="00D62FF9"/>
    <w:rsid w:val="00D6668A"/>
    <w:rsid w:val="00D745B9"/>
    <w:rsid w:val="00D77A8D"/>
    <w:rsid w:val="00D8256B"/>
    <w:rsid w:val="00D84749"/>
    <w:rsid w:val="00D84A3D"/>
    <w:rsid w:val="00D8594A"/>
    <w:rsid w:val="00D86D19"/>
    <w:rsid w:val="00D87B05"/>
    <w:rsid w:val="00D91F13"/>
    <w:rsid w:val="00D951CD"/>
    <w:rsid w:val="00D95983"/>
    <w:rsid w:val="00D97F71"/>
    <w:rsid w:val="00DA5C45"/>
    <w:rsid w:val="00DA633D"/>
    <w:rsid w:val="00DA7087"/>
    <w:rsid w:val="00DA7A99"/>
    <w:rsid w:val="00DB4EF3"/>
    <w:rsid w:val="00DC152D"/>
    <w:rsid w:val="00DC336E"/>
    <w:rsid w:val="00DC54C2"/>
    <w:rsid w:val="00DC6248"/>
    <w:rsid w:val="00DC7084"/>
    <w:rsid w:val="00DE487E"/>
    <w:rsid w:val="00DE5674"/>
    <w:rsid w:val="00DE632D"/>
    <w:rsid w:val="00DF410C"/>
    <w:rsid w:val="00DF529F"/>
    <w:rsid w:val="00E0292B"/>
    <w:rsid w:val="00E02950"/>
    <w:rsid w:val="00E02F9A"/>
    <w:rsid w:val="00E03529"/>
    <w:rsid w:val="00E06066"/>
    <w:rsid w:val="00E1098D"/>
    <w:rsid w:val="00E162C9"/>
    <w:rsid w:val="00E16398"/>
    <w:rsid w:val="00E17F63"/>
    <w:rsid w:val="00E2016B"/>
    <w:rsid w:val="00E242CD"/>
    <w:rsid w:val="00E25DB5"/>
    <w:rsid w:val="00E3058D"/>
    <w:rsid w:val="00E319D0"/>
    <w:rsid w:val="00E476D3"/>
    <w:rsid w:val="00E52210"/>
    <w:rsid w:val="00E55FF1"/>
    <w:rsid w:val="00E616C4"/>
    <w:rsid w:val="00E645DF"/>
    <w:rsid w:val="00E647B8"/>
    <w:rsid w:val="00E704C7"/>
    <w:rsid w:val="00E73F7B"/>
    <w:rsid w:val="00E7655A"/>
    <w:rsid w:val="00E832E6"/>
    <w:rsid w:val="00E8499D"/>
    <w:rsid w:val="00E909B7"/>
    <w:rsid w:val="00E917CF"/>
    <w:rsid w:val="00E95034"/>
    <w:rsid w:val="00E97675"/>
    <w:rsid w:val="00EA4D3E"/>
    <w:rsid w:val="00EA7995"/>
    <w:rsid w:val="00EB42F6"/>
    <w:rsid w:val="00EB6698"/>
    <w:rsid w:val="00EC0BF8"/>
    <w:rsid w:val="00EC6418"/>
    <w:rsid w:val="00EC763D"/>
    <w:rsid w:val="00ED0A6D"/>
    <w:rsid w:val="00ED5055"/>
    <w:rsid w:val="00EE5D7C"/>
    <w:rsid w:val="00EF346B"/>
    <w:rsid w:val="00EF357A"/>
    <w:rsid w:val="00F12F8C"/>
    <w:rsid w:val="00F217CE"/>
    <w:rsid w:val="00F256C8"/>
    <w:rsid w:val="00F33870"/>
    <w:rsid w:val="00F40D76"/>
    <w:rsid w:val="00F42893"/>
    <w:rsid w:val="00F442EE"/>
    <w:rsid w:val="00F54673"/>
    <w:rsid w:val="00F5609D"/>
    <w:rsid w:val="00F566B0"/>
    <w:rsid w:val="00F575DE"/>
    <w:rsid w:val="00F57C85"/>
    <w:rsid w:val="00F611B1"/>
    <w:rsid w:val="00F62482"/>
    <w:rsid w:val="00F63382"/>
    <w:rsid w:val="00F71145"/>
    <w:rsid w:val="00F71E7F"/>
    <w:rsid w:val="00F73E51"/>
    <w:rsid w:val="00F74729"/>
    <w:rsid w:val="00F75FAE"/>
    <w:rsid w:val="00F81792"/>
    <w:rsid w:val="00F83842"/>
    <w:rsid w:val="00F91FA7"/>
    <w:rsid w:val="00F94D2D"/>
    <w:rsid w:val="00FB3805"/>
    <w:rsid w:val="00FC1557"/>
    <w:rsid w:val="00FC3191"/>
    <w:rsid w:val="00FC3239"/>
    <w:rsid w:val="00FC41D0"/>
    <w:rsid w:val="00FC665D"/>
    <w:rsid w:val="00FD001C"/>
    <w:rsid w:val="00FD1AC5"/>
    <w:rsid w:val="00FD2347"/>
    <w:rsid w:val="00FD28DE"/>
    <w:rsid w:val="00FD4649"/>
    <w:rsid w:val="00FD515C"/>
    <w:rsid w:val="00FE058E"/>
    <w:rsid w:val="00FE145D"/>
    <w:rsid w:val="00FE44AB"/>
    <w:rsid w:val="00FF0007"/>
    <w:rsid w:val="00FF3E51"/>
    <w:rsid w:val="00FF4F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CE55C"/>
  <w15:docId w15:val="{8ACB564C-98B8-4C31-8448-864AD361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1E30"/>
    <w:pPr>
      <w:widowControl w:val="0"/>
      <w:spacing w:after="0" w:line="240" w:lineRule="auto"/>
      <w:jc w:val="both"/>
    </w:pPr>
    <w:rPr>
      <w:rFonts w:ascii="Arial" w:eastAsia="宋体" w:hAnsi="Arial" w:cs="Times New Roman"/>
      <w:kern w:val="2"/>
      <w:sz w:val="21"/>
      <w:szCs w:val="24"/>
    </w:rPr>
  </w:style>
  <w:style w:type="paragraph" w:styleId="13">
    <w:name w:val="heading 1"/>
    <w:aliases w:val="ASAPHeading 1,H1,h1,Section Head,1st level,l1,1,H11,H12,H13,H14,H15,H16,H17,Head 1,Head 11,Head 12,Head 111,Head 13,Head 112,Head 14,Head 113,Head 15,Head 114,Head 16,Head 115,Head 17,Head 116,Head 18,Head 117,Head 19,Head 118,Head 121,Head 1111"/>
    <w:basedOn w:val="a0"/>
    <w:next w:val="a0"/>
    <w:link w:val="1Char"/>
    <w:qFormat/>
    <w:rsid w:val="002B1E30"/>
    <w:pPr>
      <w:keepNext/>
      <w:keepLines/>
      <w:numPr>
        <w:numId w:val="1"/>
      </w:numPr>
      <w:spacing w:before="340" w:after="330" w:line="578" w:lineRule="auto"/>
      <w:outlineLvl w:val="0"/>
    </w:pPr>
    <w:rPr>
      <w:b/>
      <w:bCs/>
      <w:kern w:val="44"/>
      <w:sz w:val="44"/>
      <w:szCs w:val="44"/>
    </w:rPr>
  </w:style>
  <w:style w:type="paragraph" w:styleId="2">
    <w:name w:val="heading 2"/>
    <w:aliases w:val="ASAPHeading 2,标题2,Heading 2 Hidden,Heading 2 CCBS,heading 2,H2,Underrubrik1,prop2,2nd level,h2,2,Header 2,l2,Titre2,Head 2,Heading2,No Number,A,o,H2-Heading 2,Header2,22,heading2,list2,A.B.C.,list 2,Heading Indent No L2,I2,Section Title,Titre3,H21"/>
    <w:basedOn w:val="a0"/>
    <w:next w:val="a0"/>
    <w:link w:val="2Char"/>
    <w:qFormat/>
    <w:rsid w:val="002B1E30"/>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aliases w:val="ASAPHeading 3,Heading 3 - old,H3,h3,3rd level,level_3,PIM 3,Level 3 Head,1.1.1标题 3,sect1.2.3,sect1.2.31,sect1.2.32,sect1.2.311,sect1.2.33,sect1.2.312,H31,H32,H33,H34,H35,H36,H37,H38,H39,H310,H311,H321,H331,H341,H351,H361,H371,H381,H391,bh,H3101"/>
    <w:basedOn w:val="a0"/>
    <w:next w:val="a0"/>
    <w:link w:val="3Char"/>
    <w:qFormat/>
    <w:rsid w:val="002B1E30"/>
    <w:pPr>
      <w:keepNext/>
      <w:keepLines/>
      <w:numPr>
        <w:ilvl w:val="2"/>
        <w:numId w:val="1"/>
      </w:numPr>
      <w:spacing w:before="260" w:after="260" w:line="416" w:lineRule="auto"/>
      <w:outlineLvl w:val="2"/>
    </w:pPr>
    <w:rPr>
      <w:b/>
      <w:bCs/>
      <w:sz w:val="32"/>
      <w:szCs w:val="32"/>
    </w:rPr>
  </w:style>
  <w:style w:type="paragraph" w:styleId="4">
    <w:name w:val="heading 4"/>
    <w:aliases w:val="ASAPHeading 4,H4,H41,H42,H43,H44,H45,H46,H47,H48,H49,H410,H411,H421,H431,H441,H451,H461,H471,H481,H491,H4101,H412,H422,H432,H442,H452,H462,H472,H482,H492,H4102,H4111,H4211,H4311,H4411,H4511,H4611,H4711,H4811,H4911,H41011,H413,H423,H433,H443,H453,h4"/>
    <w:basedOn w:val="a0"/>
    <w:next w:val="a0"/>
    <w:link w:val="4Char"/>
    <w:qFormat/>
    <w:rsid w:val="002B1E30"/>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aliases w:val="GBIC5,heading 5,Level 3 - i,H5,h5,PIM 5,Heading5,5 sub-bullet,sb,4,H5-Heading 5,l5,heading5,H5-Heading 5&#10;,tcs,tablecaps,hd5,mxHeading5,dash,ds,dd,Second Subheading,dash1,ds1,dd1,dash2,ds2,dd2,dash3,ds3,dd3,dash4,ds4,dd4,dash5,ds5,dd5,dash6,ds6,Anha"/>
    <w:basedOn w:val="a0"/>
    <w:next w:val="a0"/>
    <w:link w:val="5Char"/>
    <w:qFormat/>
    <w:rsid w:val="002B1E30"/>
    <w:pPr>
      <w:keepNext/>
      <w:keepLines/>
      <w:numPr>
        <w:ilvl w:val="4"/>
        <w:numId w:val="1"/>
      </w:numPr>
      <w:spacing w:before="280" w:after="290" w:line="376" w:lineRule="auto"/>
      <w:outlineLvl w:val="4"/>
    </w:pPr>
    <w:rPr>
      <w:b/>
      <w:bCs/>
      <w:sz w:val="28"/>
      <w:szCs w:val="28"/>
    </w:rPr>
  </w:style>
  <w:style w:type="paragraph" w:styleId="6">
    <w:name w:val="heading 6"/>
    <w:aliases w:val="PIM 6,正文六级标题,H6,BOD 4,GBIC6,Legal Level 1.,Heading6,6,h6,Requirement,H61,61,h61,Requirement1,H62,62,h62,H611,611,h611,Requirement11,H63,63,h63,Requirement3,H64,64,h64,Requirement4,H65,65,h65,Requirement5,H621,621,h621,Requirement21,H631,631,h631,56"/>
    <w:basedOn w:val="a0"/>
    <w:next w:val="a0"/>
    <w:link w:val="6Char"/>
    <w:qFormat/>
    <w:rsid w:val="002B1E30"/>
    <w:pPr>
      <w:keepNext/>
      <w:keepLines/>
      <w:numPr>
        <w:ilvl w:val="5"/>
        <w:numId w:val="1"/>
      </w:numPr>
      <w:spacing w:before="240" w:after="64" w:line="320" w:lineRule="auto"/>
      <w:outlineLvl w:val="5"/>
    </w:pPr>
    <w:rPr>
      <w:rFonts w:ascii="Cambria" w:hAnsi="Cambria"/>
      <w:b/>
      <w:bCs/>
      <w:sz w:val="24"/>
    </w:rPr>
  </w:style>
  <w:style w:type="paragraph" w:styleId="7">
    <w:name w:val="heading 7"/>
    <w:aliases w:val="不用,PIM 7,正文七级标题,7,ExhibitTitle,st,heading7,req3,letter list,1.标题 6,H7,Level 1.1,Legal Level 1.1.,57,h7,◎,PIM 71,Appx 1,（1）,ITT t7,PA Appendix Major,lettered list,letter list1,lettered list1,letter list2,lettered list2,letter list11,lettered list11"/>
    <w:basedOn w:val="a0"/>
    <w:next w:val="a0"/>
    <w:link w:val="7Char"/>
    <w:qFormat/>
    <w:rsid w:val="002B1E30"/>
    <w:pPr>
      <w:keepNext/>
      <w:keepLines/>
      <w:numPr>
        <w:ilvl w:val="6"/>
        <w:numId w:val="1"/>
      </w:numPr>
      <w:spacing w:before="240" w:after="64" w:line="320" w:lineRule="auto"/>
      <w:outlineLvl w:val="6"/>
    </w:pPr>
    <w:rPr>
      <w:b/>
      <w:bCs/>
      <w:sz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0"/>
    <w:next w:val="a0"/>
    <w:link w:val="8Char"/>
    <w:qFormat/>
    <w:rsid w:val="002B1E30"/>
    <w:pPr>
      <w:keepNext/>
      <w:keepLines/>
      <w:numPr>
        <w:ilvl w:val="7"/>
        <w:numId w:val="1"/>
      </w:numPr>
      <w:spacing w:before="240" w:after="64" w:line="320" w:lineRule="auto"/>
      <w:outlineLvl w:val="7"/>
    </w:pPr>
    <w:rPr>
      <w:rFonts w:ascii="Cambria" w:hAnsi="Cambria"/>
      <w:sz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append"/>
    <w:basedOn w:val="a0"/>
    <w:next w:val="a0"/>
    <w:link w:val="9Char"/>
    <w:qFormat/>
    <w:rsid w:val="002B1E30"/>
    <w:pPr>
      <w:keepNext/>
      <w:keepLines/>
      <w:numPr>
        <w:ilvl w:val="8"/>
        <w:numId w:val="1"/>
      </w:numPr>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2B1E3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rsid w:val="002B1E30"/>
    <w:rPr>
      <w:rFonts w:ascii="Tahoma" w:hAnsi="Tahoma"/>
      <w:sz w:val="18"/>
      <w:szCs w:val="18"/>
    </w:rPr>
  </w:style>
  <w:style w:type="paragraph" w:styleId="a5">
    <w:name w:val="footer"/>
    <w:basedOn w:val="a0"/>
    <w:link w:val="Char0"/>
    <w:unhideWhenUsed/>
    <w:rsid w:val="002B1E30"/>
    <w:pPr>
      <w:tabs>
        <w:tab w:val="center" w:pos="4153"/>
        <w:tab w:val="right" w:pos="8306"/>
      </w:tabs>
    </w:pPr>
    <w:rPr>
      <w:sz w:val="18"/>
      <w:szCs w:val="18"/>
    </w:rPr>
  </w:style>
  <w:style w:type="character" w:customStyle="1" w:styleId="Char0">
    <w:name w:val="页脚 Char"/>
    <w:basedOn w:val="a1"/>
    <w:link w:val="a5"/>
    <w:rsid w:val="002B1E30"/>
    <w:rPr>
      <w:rFonts w:ascii="Tahoma" w:hAnsi="Tahoma"/>
      <w:sz w:val="18"/>
      <w:szCs w:val="18"/>
    </w:rPr>
  </w:style>
  <w:style w:type="character" w:customStyle="1" w:styleId="1Char">
    <w:name w:val="标题 1 Char"/>
    <w:aliases w:val="ASAPHeading 1 Char,H1 Char,h1 Char,Section Head Char,1st level Char,l1 Char,1 Char,H11 Char,H12 Char,H13 Char,H14 Char,H15 Char,H16 Char,H17 Char,Head 1 Char,Head 11 Char,Head 12 Char,Head 111 Char,Head 13 Char,Head 112 Char,Head 14 Char"/>
    <w:basedOn w:val="a1"/>
    <w:link w:val="13"/>
    <w:rsid w:val="002B1E30"/>
    <w:rPr>
      <w:rFonts w:ascii="Arial" w:eastAsia="宋体" w:hAnsi="Arial" w:cs="Times New Roman"/>
      <w:b/>
      <w:bCs/>
      <w:kern w:val="44"/>
      <w:sz w:val="44"/>
      <w:szCs w:val="44"/>
    </w:rPr>
  </w:style>
  <w:style w:type="character" w:customStyle="1" w:styleId="2Char">
    <w:name w:val="标题 2 Char"/>
    <w:aliases w:val="ASAPHeading 2 Char,标题2 Char,Heading 2 Hidden Char,Heading 2 CCBS Char,heading 2 Char,H2 Char,Underrubrik1 Char,prop2 Char,2nd level Char,h2 Char,2 Char,Header 2 Char,l2 Char,Titre2 Char,Head 2 Char,Heading2 Char,No Number Char,A Char,o Char"/>
    <w:basedOn w:val="a1"/>
    <w:link w:val="2"/>
    <w:rsid w:val="002B1E30"/>
    <w:rPr>
      <w:rFonts w:ascii="Cambria" w:eastAsia="宋体" w:hAnsi="Cambria" w:cs="Times New Roman"/>
      <w:b/>
      <w:bCs/>
      <w:kern w:val="2"/>
      <w:sz w:val="32"/>
      <w:szCs w:val="32"/>
    </w:rPr>
  </w:style>
  <w:style w:type="character" w:customStyle="1" w:styleId="3Char">
    <w:name w:val="标题 3 Char"/>
    <w:aliases w:val="ASAPHeading 3 Char,Heading 3 - old Char,H3 Char,h3 Char,3rd level Char,level_3 Char,PIM 3 Char,Level 3 Head Char,1.1.1标题 3 Char,sect1.2.3 Char,sect1.2.31 Char,sect1.2.32 Char,sect1.2.311 Char,sect1.2.33 Char,sect1.2.312 Char,H31 Char,H32 Char"/>
    <w:basedOn w:val="a1"/>
    <w:link w:val="3"/>
    <w:rsid w:val="002B1E30"/>
    <w:rPr>
      <w:rFonts w:ascii="Arial" w:eastAsia="宋体" w:hAnsi="Arial" w:cs="Times New Roman"/>
      <w:b/>
      <w:bCs/>
      <w:kern w:val="2"/>
      <w:sz w:val="32"/>
      <w:szCs w:val="32"/>
    </w:rPr>
  </w:style>
  <w:style w:type="character" w:customStyle="1" w:styleId="4Char">
    <w:name w:val="标题 4 Char"/>
    <w:aliases w:val="ASAPHeading 4 Char,H4 Char,H41 Char,H42 Char,H43 Char,H44 Char,H45 Char,H46 Char,H47 Char,H48 Char,H49 Char,H410 Char,H411 Char,H421 Char,H431 Char,H441 Char,H451 Char,H461 Char,H471 Char,H481 Char,H491 Char,H4101 Char,H412 Char,H422 Char"/>
    <w:basedOn w:val="a1"/>
    <w:link w:val="4"/>
    <w:rsid w:val="002B1E30"/>
    <w:rPr>
      <w:rFonts w:ascii="Cambria" w:eastAsia="宋体" w:hAnsi="Cambria" w:cs="Times New Roman"/>
      <w:b/>
      <w:bCs/>
      <w:kern w:val="2"/>
      <w:sz w:val="28"/>
      <w:szCs w:val="28"/>
    </w:rPr>
  </w:style>
  <w:style w:type="character" w:customStyle="1" w:styleId="5Char">
    <w:name w:val="标题 5 Char"/>
    <w:aliases w:val="GBIC5 Char,heading 5 Char,Level 3 - i Char,H5 Char,h5 Char,PIM 5 Char,Heading5 Char,5 sub-bullet Char,sb Char,4 Char,H5-Heading 5 Char,l5 Char,heading5 Char,H5-Heading 5&#10; Char,tcs Char,tablecaps Char,hd5 Char,mxHeading5 Char,dash Char,ds Char"/>
    <w:basedOn w:val="a1"/>
    <w:link w:val="5"/>
    <w:rsid w:val="002B1E30"/>
    <w:rPr>
      <w:rFonts w:ascii="Arial" w:eastAsia="宋体" w:hAnsi="Arial" w:cs="Times New Roman"/>
      <w:b/>
      <w:bCs/>
      <w:kern w:val="2"/>
      <w:sz w:val="28"/>
      <w:szCs w:val="28"/>
    </w:rPr>
  </w:style>
  <w:style w:type="character" w:customStyle="1" w:styleId="6Char">
    <w:name w:val="标题 6 Char"/>
    <w:aliases w:val="PIM 6 Char,正文六级标题 Char,H6 Char,BOD 4 Char,GBIC6 Char,Legal Level 1. Char,Heading6 Char,6 Char,h6 Char,Requirement Char,H61 Char,61 Char,h61 Char,Requirement1 Char,H62 Char,62 Char,h62 Char,H611 Char,611 Char,h611 Char,Requirement11 Char"/>
    <w:basedOn w:val="a1"/>
    <w:link w:val="6"/>
    <w:rsid w:val="002B1E30"/>
    <w:rPr>
      <w:rFonts w:ascii="Cambria" w:eastAsia="宋体" w:hAnsi="Cambria" w:cs="Times New Roman"/>
      <w:b/>
      <w:bCs/>
      <w:kern w:val="2"/>
      <w:sz w:val="24"/>
      <w:szCs w:val="24"/>
    </w:rPr>
  </w:style>
  <w:style w:type="character" w:customStyle="1" w:styleId="7Char">
    <w:name w:val="标题 7 Char"/>
    <w:aliases w:val="不用 Char,PIM 7 Char,正文七级标题 Char,7 Char,ExhibitTitle Char,st Char,heading7 Char,req3 Char,letter list Char,1.标题 6 Char,H7 Char,Level 1.1 Char,Legal Level 1.1. Char,57 Char,h7 Char,◎ Char,PIM 71 Char,Appx 1 Char,（1） Char,ITT t7 Char"/>
    <w:basedOn w:val="a1"/>
    <w:link w:val="7"/>
    <w:rsid w:val="002B1E30"/>
    <w:rPr>
      <w:rFonts w:ascii="Arial" w:eastAsia="宋体" w:hAnsi="Arial" w:cs="Times New Roman"/>
      <w:b/>
      <w:bCs/>
      <w:kern w:val="2"/>
      <w:sz w:val="24"/>
      <w:szCs w:val="24"/>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附录 Char,ITT t8 Char,action Char,r Char"/>
    <w:basedOn w:val="a1"/>
    <w:link w:val="8"/>
    <w:rsid w:val="002B1E30"/>
    <w:rPr>
      <w:rFonts w:ascii="Cambria" w:eastAsia="宋体" w:hAnsi="Cambria" w:cs="Times New Roman"/>
      <w:kern w:val="2"/>
      <w:sz w:val="24"/>
      <w:szCs w:val="24"/>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basedOn w:val="a1"/>
    <w:link w:val="9"/>
    <w:rsid w:val="002B1E30"/>
    <w:rPr>
      <w:rFonts w:ascii="Cambria" w:eastAsia="宋体" w:hAnsi="Cambria" w:cs="Times New Roman"/>
      <w:kern w:val="2"/>
      <w:sz w:val="21"/>
      <w:szCs w:val="21"/>
    </w:rPr>
  </w:style>
  <w:style w:type="paragraph" w:styleId="a6">
    <w:name w:val="Normal Indent"/>
    <w:aliases w:val="表正文,正文非缩进,正文（首行缩进两字）,四号,特点,段1,±íÕýÎÄ,ÕýÎÄ·ÇËõ½ø,±í,正文双线,正文不缩进,缩进,ALT+Z,标题4,正文缩进 Char,特点 Char,水上软件,正文缩进 Char1,正文缩进 Char Char,正文缩进 Char1 Char Char,正文缩进 Char Char Char Char Char,正文缩进 Char1 Char Char Char Char,正文缩进 Char Char Char Char Char Char,正文文字首行缩"/>
    <w:basedOn w:val="a0"/>
    <w:link w:val="Char2"/>
    <w:rsid w:val="002B1E30"/>
    <w:pPr>
      <w:spacing w:line="360" w:lineRule="auto"/>
      <w:ind w:firstLineChars="200" w:firstLine="200"/>
    </w:pPr>
    <w:rPr>
      <w:kern w:val="0"/>
      <w:sz w:val="24"/>
    </w:rPr>
  </w:style>
  <w:style w:type="character" w:customStyle="1" w:styleId="Char2">
    <w:name w:val="正文缩进 Char2"/>
    <w:aliases w:val="表正文 Char,正文非缩进 Char,正文（首行缩进两字） Char,四号 Char,特点 Char1,段1 Char,±íÕýÎÄ Char,ÕýÎÄ·ÇËõ½ø Char,±í Char,正文双线 Char,正文不缩进 Char,缩进 Char,ALT+Z Char,标题4 Char,正文缩进 Char Char1,特点 Char Char,水上软件 Char,正文缩进 Char1 Char,正文缩进 Char Char Char,正文文字首行缩 Char"/>
    <w:link w:val="a6"/>
    <w:rsid w:val="002B1E30"/>
    <w:rPr>
      <w:rFonts w:ascii="Arial" w:eastAsia="宋体" w:hAnsi="Arial" w:cs="Times New Roman"/>
      <w:sz w:val="24"/>
      <w:szCs w:val="24"/>
    </w:rPr>
  </w:style>
  <w:style w:type="paragraph" w:styleId="a7">
    <w:name w:val="Plain Text"/>
    <w:basedOn w:val="a0"/>
    <w:link w:val="Char1"/>
    <w:rsid w:val="002B1E30"/>
    <w:rPr>
      <w:rFonts w:ascii="宋体" w:hAnsi="Courier New"/>
      <w:kern w:val="0"/>
      <w:sz w:val="20"/>
      <w:szCs w:val="20"/>
    </w:rPr>
  </w:style>
  <w:style w:type="character" w:customStyle="1" w:styleId="Char1">
    <w:name w:val="纯文本 Char"/>
    <w:basedOn w:val="a1"/>
    <w:link w:val="a7"/>
    <w:rsid w:val="002B1E30"/>
    <w:rPr>
      <w:rFonts w:ascii="宋体" w:eastAsia="宋体" w:hAnsi="Courier New" w:cs="Times New Roman"/>
      <w:sz w:val="20"/>
      <w:szCs w:val="20"/>
    </w:rPr>
  </w:style>
  <w:style w:type="paragraph" w:styleId="14">
    <w:name w:val="toc 1"/>
    <w:basedOn w:val="a0"/>
    <w:next w:val="a0"/>
    <w:autoRedefine/>
    <w:uiPriority w:val="39"/>
    <w:unhideWhenUsed/>
    <w:qFormat/>
    <w:rsid w:val="002B1E30"/>
    <w:pPr>
      <w:spacing w:before="120" w:after="120"/>
      <w:jc w:val="left"/>
    </w:pPr>
    <w:rPr>
      <w:rFonts w:ascii="Calibri" w:hAnsi="Calibri" w:cs="Calibri"/>
      <w:b/>
      <w:bCs/>
      <w:caps/>
      <w:sz w:val="20"/>
      <w:szCs w:val="20"/>
    </w:rPr>
  </w:style>
  <w:style w:type="paragraph" w:styleId="20">
    <w:name w:val="toc 2"/>
    <w:basedOn w:val="a0"/>
    <w:next w:val="a0"/>
    <w:autoRedefine/>
    <w:uiPriority w:val="39"/>
    <w:unhideWhenUsed/>
    <w:qFormat/>
    <w:rsid w:val="002B1E30"/>
    <w:pPr>
      <w:ind w:left="210"/>
      <w:jc w:val="left"/>
    </w:pPr>
    <w:rPr>
      <w:rFonts w:ascii="Calibri" w:hAnsi="Calibri" w:cs="Calibri"/>
      <w:smallCaps/>
      <w:sz w:val="20"/>
      <w:szCs w:val="20"/>
    </w:rPr>
  </w:style>
  <w:style w:type="paragraph" w:styleId="31">
    <w:name w:val="toc 3"/>
    <w:basedOn w:val="a0"/>
    <w:next w:val="a0"/>
    <w:autoRedefine/>
    <w:uiPriority w:val="39"/>
    <w:unhideWhenUsed/>
    <w:qFormat/>
    <w:rsid w:val="002B1E30"/>
    <w:pPr>
      <w:ind w:left="420"/>
      <w:jc w:val="left"/>
    </w:pPr>
    <w:rPr>
      <w:rFonts w:ascii="Calibri" w:hAnsi="Calibri" w:cs="Calibri"/>
      <w:i/>
      <w:iCs/>
      <w:sz w:val="20"/>
      <w:szCs w:val="20"/>
    </w:rPr>
  </w:style>
  <w:style w:type="character" w:styleId="a8">
    <w:name w:val="Hyperlink"/>
    <w:uiPriority w:val="99"/>
    <w:unhideWhenUsed/>
    <w:rsid w:val="002B1E30"/>
    <w:rPr>
      <w:color w:val="0000FF"/>
      <w:u w:val="single"/>
    </w:rPr>
  </w:style>
  <w:style w:type="paragraph" w:styleId="a9">
    <w:name w:val="Balloon Text"/>
    <w:basedOn w:val="a0"/>
    <w:link w:val="Char3"/>
    <w:unhideWhenUsed/>
    <w:rsid w:val="002B1E30"/>
    <w:rPr>
      <w:sz w:val="18"/>
      <w:szCs w:val="18"/>
    </w:rPr>
  </w:style>
  <w:style w:type="character" w:customStyle="1" w:styleId="Char3">
    <w:name w:val="批注框文本 Char"/>
    <w:basedOn w:val="a1"/>
    <w:link w:val="a9"/>
    <w:rsid w:val="002B1E30"/>
    <w:rPr>
      <w:rFonts w:ascii="Arial" w:eastAsia="宋体" w:hAnsi="Arial" w:cs="Times New Roman"/>
      <w:kern w:val="2"/>
      <w:sz w:val="18"/>
      <w:szCs w:val="18"/>
    </w:rPr>
  </w:style>
  <w:style w:type="paragraph" w:customStyle="1" w:styleId="aa">
    <w:name w:val="段落正文"/>
    <w:basedOn w:val="a0"/>
    <w:link w:val="Char4"/>
    <w:qFormat/>
    <w:rsid w:val="002B1E30"/>
    <w:pPr>
      <w:spacing w:line="360" w:lineRule="auto"/>
      <w:ind w:firstLineChars="200" w:firstLine="480"/>
    </w:pPr>
    <w:rPr>
      <w:kern w:val="0"/>
      <w:sz w:val="24"/>
    </w:rPr>
  </w:style>
  <w:style w:type="character" w:customStyle="1" w:styleId="Char4">
    <w:name w:val="段落正文 Char"/>
    <w:link w:val="aa"/>
    <w:rsid w:val="002B1E30"/>
    <w:rPr>
      <w:rFonts w:ascii="Arial" w:eastAsia="宋体" w:hAnsi="Arial" w:cs="Times New Roman"/>
      <w:sz w:val="24"/>
      <w:szCs w:val="24"/>
    </w:rPr>
  </w:style>
  <w:style w:type="paragraph" w:styleId="40">
    <w:name w:val="toc 4"/>
    <w:basedOn w:val="a0"/>
    <w:next w:val="a0"/>
    <w:autoRedefine/>
    <w:uiPriority w:val="39"/>
    <w:unhideWhenUsed/>
    <w:rsid w:val="002B1E30"/>
    <w:pPr>
      <w:ind w:left="630"/>
      <w:jc w:val="left"/>
    </w:pPr>
    <w:rPr>
      <w:rFonts w:ascii="Calibri" w:hAnsi="Calibri" w:cs="Calibri"/>
      <w:sz w:val="18"/>
      <w:szCs w:val="18"/>
    </w:rPr>
  </w:style>
  <w:style w:type="paragraph" w:styleId="50">
    <w:name w:val="toc 5"/>
    <w:basedOn w:val="a0"/>
    <w:next w:val="a0"/>
    <w:link w:val="5Char0"/>
    <w:autoRedefine/>
    <w:uiPriority w:val="39"/>
    <w:unhideWhenUsed/>
    <w:rsid w:val="002B1E30"/>
    <w:pPr>
      <w:ind w:left="840"/>
      <w:jc w:val="left"/>
    </w:pPr>
    <w:rPr>
      <w:rFonts w:ascii="Calibri" w:hAnsi="Calibri" w:cs="Calibri"/>
      <w:sz w:val="18"/>
      <w:szCs w:val="18"/>
    </w:rPr>
  </w:style>
  <w:style w:type="paragraph" w:styleId="60">
    <w:name w:val="toc 6"/>
    <w:basedOn w:val="a0"/>
    <w:next w:val="a0"/>
    <w:autoRedefine/>
    <w:uiPriority w:val="39"/>
    <w:unhideWhenUsed/>
    <w:rsid w:val="002B1E30"/>
    <w:pPr>
      <w:ind w:left="1050"/>
      <w:jc w:val="left"/>
    </w:pPr>
    <w:rPr>
      <w:rFonts w:ascii="Calibri" w:hAnsi="Calibri" w:cs="Calibri"/>
      <w:sz w:val="18"/>
      <w:szCs w:val="18"/>
    </w:rPr>
  </w:style>
  <w:style w:type="paragraph" w:styleId="70">
    <w:name w:val="toc 7"/>
    <w:basedOn w:val="a0"/>
    <w:next w:val="a0"/>
    <w:autoRedefine/>
    <w:uiPriority w:val="39"/>
    <w:unhideWhenUsed/>
    <w:rsid w:val="002B1E30"/>
    <w:pPr>
      <w:ind w:left="1260"/>
      <w:jc w:val="left"/>
    </w:pPr>
    <w:rPr>
      <w:rFonts w:ascii="Calibri" w:hAnsi="Calibri" w:cs="Calibri"/>
      <w:sz w:val="18"/>
      <w:szCs w:val="18"/>
    </w:rPr>
  </w:style>
  <w:style w:type="paragraph" w:styleId="80">
    <w:name w:val="toc 8"/>
    <w:basedOn w:val="a0"/>
    <w:next w:val="a0"/>
    <w:autoRedefine/>
    <w:uiPriority w:val="39"/>
    <w:unhideWhenUsed/>
    <w:rsid w:val="002B1E30"/>
    <w:pPr>
      <w:ind w:left="1470"/>
      <w:jc w:val="left"/>
    </w:pPr>
    <w:rPr>
      <w:rFonts w:ascii="Calibri" w:hAnsi="Calibri" w:cs="Calibri"/>
      <w:sz w:val="18"/>
      <w:szCs w:val="18"/>
    </w:rPr>
  </w:style>
  <w:style w:type="paragraph" w:styleId="90">
    <w:name w:val="toc 9"/>
    <w:basedOn w:val="a0"/>
    <w:next w:val="a0"/>
    <w:autoRedefine/>
    <w:uiPriority w:val="39"/>
    <w:unhideWhenUsed/>
    <w:rsid w:val="002B1E30"/>
    <w:pPr>
      <w:ind w:left="1680"/>
      <w:jc w:val="left"/>
    </w:pPr>
    <w:rPr>
      <w:rFonts w:ascii="Calibri" w:hAnsi="Calibri" w:cs="Calibri"/>
      <w:sz w:val="18"/>
      <w:szCs w:val="18"/>
    </w:rPr>
  </w:style>
  <w:style w:type="table" w:styleId="ab">
    <w:name w:val="Table Grid"/>
    <w:basedOn w:val="a2"/>
    <w:rsid w:val="002B1E30"/>
    <w:pPr>
      <w:spacing w:after="0" w:line="240" w:lineRule="auto"/>
    </w:pPr>
    <w:rPr>
      <w:rFonts w:ascii="Calibri" w:eastAsia="宋体"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斜体段落正文"/>
    <w:basedOn w:val="aa"/>
    <w:link w:val="Char5"/>
    <w:qFormat/>
    <w:rsid w:val="002B1E30"/>
    <w:rPr>
      <w:i/>
      <w:color w:val="4F81BD"/>
    </w:rPr>
  </w:style>
  <w:style w:type="character" w:customStyle="1" w:styleId="Char5">
    <w:name w:val="斜体段落正文 Char"/>
    <w:link w:val="ac"/>
    <w:rsid w:val="002B1E30"/>
    <w:rPr>
      <w:rFonts w:ascii="Arial" w:eastAsia="宋体" w:hAnsi="Arial" w:cs="Times New Roman"/>
      <w:i/>
      <w:color w:val="4F81BD"/>
      <w:sz w:val="24"/>
      <w:szCs w:val="24"/>
    </w:rPr>
  </w:style>
  <w:style w:type="paragraph" w:styleId="ad">
    <w:name w:val="Document Map"/>
    <w:basedOn w:val="a0"/>
    <w:link w:val="Char6"/>
    <w:semiHidden/>
    <w:unhideWhenUsed/>
    <w:rsid w:val="002B1E30"/>
    <w:rPr>
      <w:rFonts w:ascii="宋体"/>
      <w:sz w:val="18"/>
      <w:szCs w:val="18"/>
    </w:rPr>
  </w:style>
  <w:style w:type="character" w:customStyle="1" w:styleId="Char6">
    <w:name w:val="文档结构图 Char"/>
    <w:basedOn w:val="a1"/>
    <w:link w:val="ad"/>
    <w:semiHidden/>
    <w:rsid w:val="002B1E30"/>
    <w:rPr>
      <w:rFonts w:ascii="宋体" w:eastAsia="宋体" w:hAnsi="Arial" w:cs="Times New Roman"/>
      <w:kern w:val="2"/>
      <w:sz w:val="18"/>
      <w:szCs w:val="18"/>
    </w:rPr>
  </w:style>
  <w:style w:type="paragraph" w:customStyle="1" w:styleId="1">
    <w:name w:val="列出段落1"/>
    <w:aliases w:val="第二层"/>
    <w:basedOn w:val="a0"/>
    <w:uiPriority w:val="34"/>
    <w:qFormat/>
    <w:rsid w:val="002B1E30"/>
    <w:pPr>
      <w:numPr>
        <w:numId w:val="3"/>
      </w:numPr>
      <w:adjustRightInd w:val="0"/>
      <w:snapToGrid w:val="0"/>
      <w:ind w:leftChars="150" w:left="150" w:firstLineChars="200" w:firstLine="200"/>
      <w:jc w:val="left"/>
    </w:pPr>
    <w:rPr>
      <w:rFonts w:ascii="Simsun" w:eastAsia="仿宋_GB2312" w:hAnsi="Simsun"/>
      <w:color w:val="000000"/>
      <w:sz w:val="26"/>
      <w:szCs w:val="26"/>
    </w:rPr>
  </w:style>
  <w:style w:type="paragraph" w:customStyle="1" w:styleId="10">
    <w:name w:val="无间隔1"/>
    <w:aliases w:val="第一层"/>
    <w:qFormat/>
    <w:rsid w:val="002B1E30"/>
    <w:pPr>
      <w:widowControl w:val="0"/>
      <w:numPr>
        <w:ilvl w:val="1"/>
        <w:numId w:val="3"/>
      </w:numPr>
      <w:adjustRightInd w:val="0"/>
      <w:snapToGrid w:val="0"/>
      <w:spacing w:after="0" w:line="240" w:lineRule="auto"/>
      <w:ind w:rightChars="100" w:right="100"/>
      <w:jc w:val="both"/>
    </w:pPr>
    <w:rPr>
      <w:rFonts w:ascii="Simsun" w:eastAsia="仿宋_GB2312" w:hAnsi="Simsun" w:cs="Times New Roman"/>
      <w:color w:val="000000"/>
      <w:kern w:val="2"/>
      <w:sz w:val="26"/>
      <w:szCs w:val="26"/>
    </w:rPr>
  </w:style>
  <w:style w:type="paragraph" w:styleId="ae">
    <w:name w:val="annotation text"/>
    <w:basedOn w:val="a0"/>
    <w:link w:val="Char7"/>
    <w:rsid w:val="002B1E30"/>
    <w:pPr>
      <w:jc w:val="left"/>
    </w:pPr>
  </w:style>
  <w:style w:type="character" w:customStyle="1" w:styleId="Char7">
    <w:name w:val="批注文字 Char"/>
    <w:basedOn w:val="a1"/>
    <w:link w:val="ae"/>
    <w:rsid w:val="002B1E30"/>
    <w:rPr>
      <w:rFonts w:ascii="Arial" w:eastAsia="宋体" w:hAnsi="Arial" w:cs="Times New Roman"/>
      <w:kern w:val="2"/>
      <w:sz w:val="21"/>
      <w:szCs w:val="24"/>
    </w:rPr>
  </w:style>
  <w:style w:type="character" w:styleId="af">
    <w:name w:val="annotation reference"/>
    <w:semiHidden/>
    <w:rsid w:val="002B1E30"/>
    <w:rPr>
      <w:sz w:val="21"/>
      <w:szCs w:val="21"/>
    </w:rPr>
  </w:style>
  <w:style w:type="paragraph" w:styleId="af0">
    <w:name w:val="Revision"/>
    <w:hidden/>
    <w:uiPriority w:val="99"/>
    <w:semiHidden/>
    <w:rsid w:val="002B1E30"/>
    <w:pPr>
      <w:spacing w:after="0" w:line="240" w:lineRule="auto"/>
    </w:pPr>
    <w:rPr>
      <w:rFonts w:ascii="Arial" w:eastAsia="宋体" w:hAnsi="Arial" w:cs="Times New Roman"/>
      <w:kern w:val="2"/>
      <w:sz w:val="21"/>
      <w:szCs w:val="24"/>
    </w:rPr>
  </w:style>
  <w:style w:type="paragraph" w:styleId="af1">
    <w:name w:val="List Paragraph"/>
    <w:basedOn w:val="a0"/>
    <w:uiPriority w:val="34"/>
    <w:qFormat/>
    <w:rsid w:val="002B1E30"/>
    <w:pPr>
      <w:ind w:firstLineChars="200" w:firstLine="420"/>
    </w:pPr>
    <w:rPr>
      <w:rFonts w:ascii="Calibri" w:hAnsi="Calibri"/>
      <w:szCs w:val="22"/>
    </w:rPr>
  </w:style>
  <w:style w:type="paragraph" w:styleId="af2">
    <w:name w:val="Normal (Web)"/>
    <w:basedOn w:val="a0"/>
    <w:uiPriority w:val="99"/>
    <w:semiHidden/>
    <w:unhideWhenUsed/>
    <w:rsid w:val="002B1E30"/>
    <w:pPr>
      <w:widowControl/>
      <w:spacing w:before="100" w:beforeAutospacing="1" w:after="100" w:afterAutospacing="1"/>
      <w:jc w:val="left"/>
    </w:pPr>
    <w:rPr>
      <w:rFonts w:ascii="宋体" w:hAnsi="宋体" w:cs="宋体"/>
      <w:kern w:val="0"/>
      <w:sz w:val="24"/>
    </w:rPr>
  </w:style>
  <w:style w:type="paragraph" w:styleId="af3">
    <w:name w:val="annotation subject"/>
    <w:basedOn w:val="ae"/>
    <w:next w:val="ae"/>
    <w:link w:val="Char8"/>
    <w:unhideWhenUsed/>
    <w:rsid w:val="002B1E30"/>
    <w:rPr>
      <w:b/>
      <w:bCs/>
    </w:rPr>
  </w:style>
  <w:style w:type="character" w:customStyle="1" w:styleId="Char8">
    <w:name w:val="批注主题 Char"/>
    <w:basedOn w:val="Char7"/>
    <w:link w:val="af3"/>
    <w:rsid w:val="002B1E30"/>
    <w:rPr>
      <w:rFonts w:ascii="Arial" w:eastAsia="宋体" w:hAnsi="Arial" w:cs="Times New Roman"/>
      <w:b/>
      <w:bCs/>
      <w:kern w:val="2"/>
      <w:sz w:val="21"/>
      <w:szCs w:val="24"/>
    </w:rPr>
  </w:style>
  <w:style w:type="paragraph" w:customStyle="1" w:styleId="Kotei">
    <w:name w:val="Kotei一级标题"/>
    <w:basedOn w:val="a0"/>
    <w:rsid w:val="002B1E30"/>
    <w:pPr>
      <w:spacing w:line="360" w:lineRule="auto"/>
      <w:ind w:left="1500" w:hanging="420"/>
      <w:outlineLvl w:val="0"/>
    </w:pPr>
    <w:rPr>
      <w:b/>
      <w:sz w:val="28"/>
      <w:szCs w:val="20"/>
    </w:rPr>
  </w:style>
  <w:style w:type="character" w:customStyle="1" w:styleId="15">
    <w:name w:val="已访问的超链接1"/>
    <w:uiPriority w:val="99"/>
    <w:semiHidden/>
    <w:unhideWhenUsed/>
    <w:rsid w:val="002B1E30"/>
    <w:rPr>
      <w:color w:val="800080"/>
      <w:u w:val="single"/>
    </w:rPr>
  </w:style>
  <w:style w:type="paragraph" w:customStyle="1" w:styleId="Arial15">
    <w:name w:val="样式 Arial 行距: 1.5 倍行距"/>
    <w:basedOn w:val="a0"/>
    <w:rsid w:val="002B1E30"/>
    <w:pPr>
      <w:spacing w:line="360" w:lineRule="auto"/>
      <w:ind w:firstLineChars="200" w:firstLine="200"/>
    </w:pPr>
    <w:rPr>
      <w:rFonts w:cs="宋体"/>
      <w:szCs w:val="20"/>
    </w:rPr>
  </w:style>
  <w:style w:type="paragraph" w:customStyle="1" w:styleId="af4">
    <w:name w:val="正文 小四"/>
    <w:basedOn w:val="a0"/>
    <w:rsid w:val="002B1E30"/>
    <w:pPr>
      <w:spacing w:line="360" w:lineRule="auto"/>
      <w:ind w:leftChars="200" w:left="200"/>
    </w:pPr>
    <w:rPr>
      <w:rFonts w:ascii="Times New Roman" w:hAnsi="Times New Roman"/>
      <w:sz w:val="24"/>
    </w:rPr>
  </w:style>
  <w:style w:type="paragraph" w:customStyle="1" w:styleId="4CharCharChar1Char">
    <w:name w:val="4 Char Char Char1 Char"/>
    <w:basedOn w:val="a0"/>
    <w:autoRedefine/>
    <w:rsid w:val="002B1E30"/>
    <w:pPr>
      <w:spacing w:before="120" w:after="120"/>
      <w:ind w:firstLine="862"/>
    </w:pPr>
    <w:rPr>
      <w:rFonts w:ascii="Times New Roman" w:hAnsi="Times New Roman"/>
      <w:sz w:val="24"/>
      <w:lang w:val="en-GB"/>
    </w:rPr>
  </w:style>
  <w:style w:type="paragraph" w:customStyle="1" w:styleId="16">
    <w:name w:val="正文缩进1"/>
    <w:basedOn w:val="a0"/>
    <w:rsid w:val="002B1E30"/>
    <w:pPr>
      <w:suppressAutoHyphens/>
      <w:spacing w:before="156" w:line="360" w:lineRule="auto"/>
      <w:ind w:left="210" w:right="210" w:firstLine="420"/>
      <w:jc w:val="left"/>
    </w:pPr>
    <w:rPr>
      <w:rFonts w:ascii="Times New Roman" w:hAnsi="Times New Roman"/>
      <w:kern w:val="1"/>
      <w:lang w:eastAsia="ar-SA"/>
    </w:rPr>
  </w:style>
  <w:style w:type="character" w:customStyle="1" w:styleId="5Char0">
    <w:name w:val="目录 5 Char"/>
    <w:basedOn w:val="a1"/>
    <w:link w:val="50"/>
    <w:rsid w:val="002B1E30"/>
    <w:rPr>
      <w:rFonts w:ascii="Calibri" w:eastAsia="宋体" w:hAnsi="Calibri" w:cs="Calibri"/>
      <w:kern w:val="2"/>
      <w:sz w:val="18"/>
      <w:szCs w:val="18"/>
    </w:rPr>
  </w:style>
  <w:style w:type="character" w:customStyle="1" w:styleId="CharChar">
    <w:name w:val="Char Char"/>
    <w:basedOn w:val="a1"/>
    <w:rsid w:val="002B1E30"/>
    <w:rPr>
      <w:rFonts w:ascii="Times" w:eastAsia="黑体" w:hAnsi="Times"/>
      <w:b/>
      <w:kern w:val="2"/>
      <w:sz w:val="24"/>
      <w:szCs w:val="24"/>
      <w:lang w:val="en-US" w:eastAsia="zh-CN" w:bidi="ar-SA"/>
    </w:rPr>
  </w:style>
  <w:style w:type="character" w:styleId="af5">
    <w:name w:val="page number"/>
    <w:basedOn w:val="a1"/>
    <w:rsid w:val="002B1E30"/>
    <w:rPr>
      <w:rFonts w:eastAsia="宋体"/>
      <w:kern w:val="2"/>
      <w:sz w:val="24"/>
      <w:szCs w:val="24"/>
      <w:lang w:val="en-GB" w:eastAsia="zh-CN" w:bidi="ar-SA"/>
    </w:rPr>
  </w:style>
  <w:style w:type="paragraph" w:styleId="af6">
    <w:name w:val="Title"/>
    <w:basedOn w:val="a0"/>
    <w:link w:val="Char9"/>
    <w:uiPriority w:val="10"/>
    <w:qFormat/>
    <w:rsid w:val="002B1E30"/>
    <w:pPr>
      <w:spacing w:beforeLines="50" w:after="60" w:line="360" w:lineRule="auto"/>
      <w:ind w:rightChars="100" w:right="100"/>
      <w:jc w:val="center"/>
      <w:outlineLvl w:val="0"/>
    </w:pPr>
    <w:rPr>
      <w:rFonts w:eastAsia="黑体" w:cs="Arial"/>
      <w:b/>
      <w:bCs/>
      <w:sz w:val="44"/>
      <w:szCs w:val="32"/>
    </w:rPr>
  </w:style>
  <w:style w:type="character" w:customStyle="1" w:styleId="Char9">
    <w:name w:val="标题 Char"/>
    <w:basedOn w:val="a1"/>
    <w:link w:val="af6"/>
    <w:uiPriority w:val="10"/>
    <w:rsid w:val="002B1E30"/>
    <w:rPr>
      <w:rFonts w:ascii="Arial" w:eastAsia="黑体" w:hAnsi="Arial" w:cs="Arial"/>
      <w:b/>
      <w:bCs/>
      <w:kern w:val="2"/>
      <w:sz w:val="44"/>
      <w:szCs w:val="32"/>
    </w:rPr>
  </w:style>
  <w:style w:type="paragraph" w:customStyle="1" w:styleId="111">
    <w:name w:val="样式 目录 1 + 左侧:  1 字符 右侧:  1 字符"/>
    <w:basedOn w:val="14"/>
    <w:rsid w:val="002B1E30"/>
    <w:pPr>
      <w:spacing w:beforeLines="50" w:line="360" w:lineRule="auto"/>
      <w:ind w:leftChars="100" w:left="210" w:rightChars="100" w:right="210"/>
    </w:pPr>
    <w:rPr>
      <w:rFonts w:ascii="Times New Roman" w:eastAsia="黑体" w:hAnsi="Times New Roman" w:cs="宋体"/>
      <w:sz w:val="18"/>
    </w:rPr>
  </w:style>
  <w:style w:type="paragraph" w:customStyle="1" w:styleId="af7">
    <w:name w:val="文本框字体"/>
    <w:basedOn w:val="a0"/>
    <w:rsid w:val="002B1E30"/>
    <w:pPr>
      <w:spacing w:beforeLines="50"/>
      <w:ind w:rightChars="100" w:right="100"/>
      <w:jc w:val="left"/>
    </w:pPr>
    <w:rPr>
      <w:rFonts w:ascii="Times New Roman" w:hAnsi="Times New Roman"/>
      <w:sz w:val="18"/>
    </w:rPr>
  </w:style>
  <w:style w:type="paragraph" w:customStyle="1" w:styleId="1111">
    <w:name w:val="样式 目录 1 + 左侧:  1 字符 右侧:  1 字符1"/>
    <w:basedOn w:val="14"/>
    <w:autoRedefine/>
    <w:rsid w:val="002B1E30"/>
    <w:pPr>
      <w:spacing w:beforeLines="50" w:line="360" w:lineRule="auto"/>
      <w:ind w:leftChars="100" w:left="210" w:rightChars="100" w:right="210"/>
    </w:pPr>
    <w:rPr>
      <w:rFonts w:ascii="Times New Roman" w:hAnsi="Times New Roman" w:cs="宋体"/>
      <w:b w:val="0"/>
    </w:rPr>
  </w:style>
  <w:style w:type="paragraph" w:customStyle="1" w:styleId="af8">
    <w:name w:val="表格字体"/>
    <w:basedOn w:val="a0"/>
    <w:link w:val="Chara"/>
    <w:rsid w:val="002B1E30"/>
    <w:pPr>
      <w:jc w:val="left"/>
    </w:pPr>
    <w:rPr>
      <w:rFonts w:ascii="Times New Roman" w:hAnsi="Times New Roman"/>
      <w:sz w:val="18"/>
    </w:rPr>
  </w:style>
  <w:style w:type="character" w:customStyle="1" w:styleId="Chara">
    <w:name w:val="表格字体 Char"/>
    <w:basedOn w:val="a1"/>
    <w:link w:val="af8"/>
    <w:rsid w:val="002B1E30"/>
    <w:rPr>
      <w:rFonts w:ascii="Times New Roman" w:eastAsia="宋体" w:hAnsi="Times New Roman" w:cs="Times New Roman"/>
      <w:kern w:val="2"/>
      <w:sz w:val="18"/>
      <w:szCs w:val="24"/>
    </w:rPr>
  </w:style>
  <w:style w:type="paragraph" w:styleId="af9">
    <w:name w:val="Body Text"/>
    <w:basedOn w:val="a0"/>
    <w:link w:val="Charb"/>
    <w:uiPriority w:val="99"/>
    <w:rsid w:val="002B1E30"/>
    <w:pPr>
      <w:spacing w:beforeLines="50" w:after="120" w:line="360" w:lineRule="auto"/>
      <w:ind w:leftChars="100" w:left="100" w:rightChars="100" w:right="100"/>
      <w:jc w:val="left"/>
    </w:pPr>
    <w:rPr>
      <w:rFonts w:ascii="Times New Roman" w:hAnsi="Times New Roman"/>
    </w:rPr>
  </w:style>
  <w:style w:type="character" w:customStyle="1" w:styleId="Charb">
    <w:name w:val="正文文本 Char"/>
    <w:basedOn w:val="a1"/>
    <w:link w:val="af9"/>
    <w:uiPriority w:val="99"/>
    <w:rsid w:val="002B1E30"/>
    <w:rPr>
      <w:rFonts w:ascii="Times New Roman" w:eastAsia="宋体" w:hAnsi="Times New Roman" w:cs="Times New Roman"/>
      <w:kern w:val="2"/>
      <w:sz w:val="21"/>
      <w:szCs w:val="24"/>
    </w:rPr>
  </w:style>
  <w:style w:type="paragraph" w:customStyle="1" w:styleId="3-">
    <w:name w:val="封面3-落款"/>
    <w:basedOn w:val="2-"/>
    <w:rsid w:val="002B1E30"/>
    <w:pPr>
      <w:framePr w:wrap="around"/>
    </w:pPr>
    <w:rPr>
      <w:sz w:val="28"/>
    </w:rPr>
  </w:style>
  <w:style w:type="paragraph" w:customStyle="1" w:styleId="2-">
    <w:name w:val="最最封面2-文档名称"/>
    <w:basedOn w:val="1-"/>
    <w:rsid w:val="002B1E30"/>
    <w:pPr>
      <w:framePr w:hSpace="180" w:wrap="around" w:vAnchor="text" w:hAnchor="margin" w:xAlign="center" w:y="1394"/>
    </w:pPr>
    <w:rPr>
      <w:sz w:val="32"/>
    </w:rPr>
  </w:style>
  <w:style w:type="paragraph" w:customStyle="1" w:styleId="1-">
    <w:name w:val="最最封面1-项目名称"/>
    <w:basedOn w:val="a0"/>
    <w:rsid w:val="002B1E30"/>
    <w:pPr>
      <w:spacing w:line="360" w:lineRule="auto"/>
      <w:ind w:leftChars="100" w:left="100" w:rightChars="100" w:right="100"/>
      <w:jc w:val="center"/>
    </w:pPr>
    <w:rPr>
      <w:rFonts w:ascii="Times New Roman" w:eastAsia="黑体" w:hAnsi="Times New Roman"/>
      <w:b/>
      <w:sz w:val="44"/>
    </w:rPr>
  </w:style>
  <w:style w:type="paragraph" w:customStyle="1" w:styleId="afa">
    <w:name w:val="表格头"/>
    <w:basedOn w:val="af8"/>
    <w:rsid w:val="002B1E30"/>
    <w:rPr>
      <w:b/>
      <w:color w:val="FFFFFF"/>
      <w:kern w:val="0"/>
      <w:szCs w:val="18"/>
    </w:rPr>
  </w:style>
  <w:style w:type="paragraph" w:customStyle="1" w:styleId="1105">
    <w:name w:val="样式 正文缩进 + 左侧:  1 字符 右侧:  1 字符 段前: 0.5 行"/>
    <w:basedOn w:val="a0"/>
    <w:rsid w:val="002B1E30"/>
    <w:pPr>
      <w:spacing w:beforeLines="50" w:line="360" w:lineRule="auto"/>
      <w:ind w:leftChars="100" w:left="210" w:rightChars="100" w:right="210"/>
      <w:jc w:val="left"/>
    </w:pPr>
    <w:rPr>
      <w:rFonts w:ascii="Times New Roman" w:hAnsi="Times New Roman" w:cs="宋体"/>
      <w:szCs w:val="20"/>
    </w:rPr>
  </w:style>
  <w:style w:type="paragraph" w:customStyle="1" w:styleId="17">
    <w:name w:val="样式1"/>
    <w:basedOn w:val="a0"/>
    <w:rsid w:val="002B1E30"/>
    <w:pPr>
      <w:spacing w:beforeLines="50" w:line="360" w:lineRule="auto"/>
      <w:ind w:leftChars="100" w:left="210" w:rightChars="100" w:right="210"/>
      <w:jc w:val="left"/>
    </w:pPr>
    <w:rPr>
      <w:rFonts w:ascii="Times New Roman" w:hAnsi="Times New Roman"/>
    </w:rPr>
  </w:style>
  <w:style w:type="paragraph" w:customStyle="1" w:styleId="afb">
    <w:name w:val="授权名单"/>
    <w:basedOn w:val="a0"/>
    <w:rsid w:val="002B1E30"/>
    <w:pPr>
      <w:pBdr>
        <w:top w:val="single" w:sz="4" w:space="1" w:color="auto"/>
        <w:bottom w:val="single" w:sz="4" w:space="1" w:color="auto"/>
      </w:pBdr>
      <w:spacing w:line="240" w:lineRule="atLeast"/>
      <w:ind w:leftChars="100" w:left="100" w:rightChars="100" w:right="100"/>
      <w:jc w:val="left"/>
    </w:pPr>
    <w:rPr>
      <w:rFonts w:ascii="Times New Roman" w:eastAsia="黑体" w:hAnsi="Times New Roman"/>
      <w:b/>
      <w:sz w:val="28"/>
    </w:rPr>
  </w:style>
  <w:style w:type="paragraph" w:customStyle="1" w:styleId="-1">
    <w:name w:val="目录-1级"/>
    <w:basedOn w:val="14"/>
    <w:rsid w:val="002B1E30"/>
    <w:pPr>
      <w:spacing w:beforeLines="50" w:line="360" w:lineRule="auto"/>
      <w:ind w:leftChars="100" w:left="210" w:rightChars="100" w:right="210"/>
    </w:pPr>
    <w:rPr>
      <w:rFonts w:ascii="Times New Roman" w:hAnsi="Times New Roman" w:cs="宋体"/>
      <w:bCs w:val="0"/>
    </w:rPr>
  </w:style>
  <w:style w:type="paragraph" w:customStyle="1" w:styleId="afc">
    <w:name w:val="最最保密声明"/>
    <w:basedOn w:val="a0"/>
    <w:rsid w:val="002B1E30"/>
    <w:pPr>
      <w:pBdr>
        <w:top w:val="single" w:sz="4" w:space="1" w:color="auto"/>
        <w:left w:val="single" w:sz="4" w:space="4" w:color="auto"/>
        <w:bottom w:val="single" w:sz="4" w:space="1" w:color="auto"/>
        <w:right w:val="single" w:sz="4" w:space="4" w:color="auto"/>
      </w:pBdr>
      <w:kinsoku w:val="0"/>
      <w:spacing w:beforeLines="50" w:line="300" w:lineRule="auto"/>
      <w:ind w:leftChars="100" w:left="100" w:rightChars="100" w:right="100"/>
    </w:pPr>
    <w:rPr>
      <w:rFonts w:ascii="Times New Roman" w:hAnsi="Times New Roman"/>
      <w:szCs w:val="21"/>
    </w:rPr>
  </w:style>
  <w:style w:type="paragraph" w:customStyle="1" w:styleId="afd">
    <w:name w:val="最最保密声明头"/>
    <w:basedOn w:val="afc"/>
    <w:rsid w:val="002B1E30"/>
    <w:rPr>
      <w:rFonts w:eastAsia="黑体"/>
      <w:b/>
      <w:sz w:val="28"/>
    </w:rPr>
  </w:style>
  <w:style w:type="paragraph" w:customStyle="1" w:styleId="afe">
    <w:name w:val="文档信息"/>
    <w:basedOn w:val="a0"/>
    <w:rsid w:val="002B1E30"/>
    <w:pPr>
      <w:spacing w:beforeLines="50" w:line="360" w:lineRule="auto"/>
      <w:ind w:leftChars="100" w:left="210" w:rightChars="100" w:right="210"/>
      <w:jc w:val="left"/>
    </w:pPr>
    <w:rPr>
      <w:rFonts w:ascii="Times New Roman" w:eastAsia="黑体" w:hAnsi="Times New Roman"/>
      <w:sz w:val="24"/>
    </w:rPr>
  </w:style>
  <w:style w:type="paragraph" w:customStyle="1" w:styleId="11105">
    <w:name w:val="样式 目录 1 + 左侧:  1 字符 右侧:  1 字符 段前: 0.5 行"/>
    <w:basedOn w:val="14"/>
    <w:rsid w:val="002B1E30"/>
    <w:pPr>
      <w:spacing w:beforeLines="50" w:line="360" w:lineRule="auto"/>
      <w:ind w:leftChars="100" w:left="210" w:rightChars="100" w:right="210"/>
      <w:jc w:val="both"/>
    </w:pPr>
    <w:rPr>
      <w:rFonts w:ascii="Times New Roman" w:hAnsi="Times New Roman" w:cs="宋体"/>
      <w:bCs w:val="0"/>
    </w:rPr>
  </w:style>
  <w:style w:type="paragraph" w:customStyle="1" w:styleId="DefaultParagraphCharCharCharChar">
    <w:name w:val="Default Paragraph Char Char Char Char"/>
    <w:basedOn w:val="a0"/>
    <w:next w:val="a0"/>
    <w:rsid w:val="002B1E30"/>
    <w:pPr>
      <w:widowControl/>
      <w:spacing w:line="360" w:lineRule="auto"/>
      <w:jc w:val="left"/>
    </w:pPr>
    <w:rPr>
      <w:rFonts w:ascii="Times New Roman" w:hAnsi="宋体" w:cs="宋体"/>
      <w:kern w:val="0"/>
      <w:lang w:eastAsia="en-US"/>
    </w:rPr>
  </w:style>
  <w:style w:type="paragraph" w:styleId="aff">
    <w:name w:val="Body Text Indent"/>
    <w:basedOn w:val="a0"/>
    <w:link w:val="Charc"/>
    <w:uiPriority w:val="99"/>
    <w:rsid w:val="002B1E30"/>
    <w:pPr>
      <w:spacing w:beforeLines="50" w:after="120" w:line="360" w:lineRule="auto"/>
      <w:ind w:leftChars="200" w:left="420" w:rightChars="100" w:right="100"/>
      <w:jc w:val="left"/>
    </w:pPr>
    <w:rPr>
      <w:rFonts w:ascii="Times New Roman" w:hAnsi="Times New Roman"/>
    </w:rPr>
  </w:style>
  <w:style w:type="character" w:customStyle="1" w:styleId="Charc">
    <w:name w:val="正文文本缩进 Char"/>
    <w:basedOn w:val="a1"/>
    <w:link w:val="aff"/>
    <w:uiPriority w:val="99"/>
    <w:rsid w:val="002B1E30"/>
    <w:rPr>
      <w:rFonts w:ascii="Times New Roman" w:eastAsia="宋体" w:hAnsi="Times New Roman" w:cs="Times New Roman"/>
      <w:kern w:val="2"/>
      <w:sz w:val="21"/>
      <w:szCs w:val="24"/>
    </w:rPr>
  </w:style>
  <w:style w:type="paragraph" w:styleId="21">
    <w:name w:val="Body Text Indent 2"/>
    <w:basedOn w:val="a0"/>
    <w:link w:val="2Char0"/>
    <w:rsid w:val="002B1E30"/>
    <w:pPr>
      <w:spacing w:beforeLines="50" w:after="120" w:line="480" w:lineRule="auto"/>
      <w:ind w:leftChars="200" w:left="420" w:rightChars="100" w:right="100"/>
      <w:jc w:val="left"/>
    </w:pPr>
    <w:rPr>
      <w:rFonts w:ascii="Times New Roman" w:hAnsi="Times New Roman"/>
    </w:rPr>
  </w:style>
  <w:style w:type="character" w:customStyle="1" w:styleId="2Char0">
    <w:name w:val="正文文本缩进 2 Char"/>
    <w:basedOn w:val="a1"/>
    <w:link w:val="21"/>
    <w:rsid w:val="002B1E30"/>
    <w:rPr>
      <w:rFonts w:ascii="Times New Roman" w:eastAsia="宋体" w:hAnsi="Times New Roman" w:cs="Times New Roman"/>
      <w:kern w:val="2"/>
      <w:sz w:val="21"/>
      <w:szCs w:val="24"/>
    </w:rPr>
  </w:style>
  <w:style w:type="paragraph" w:styleId="32">
    <w:name w:val="Body Text Indent 3"/>
    <w:basedOn w:val="a0"/>
    <w:link w:val="3Char0"/>
    <w:rsid w:val="002B1E30"/>
    <w:pPr>
      <w:spacing w:beforeLines="50" w:after="120" w:line="360" w:lineRule="auto"/>
      <w:ind w:leftChars="200" w:left="420" w:rightChars="100" w:right="100"/>
      <w:jc w:val="left"/>
    </w:pPr>
    <w:rPr>
      <w:rFonts w:ascii="Times New Roman" w:hAnsi="Times New Roman"/>
      <w:sz w:val="16"/>
      <w:szCs w:val="16"/>
    </w:rPr>
  </w:style>
  <w:style w:type="character" w:customStyle="1" w:styleId="3Char0">
    <w:name w:val="正文文本缩进 3 Char"/>
    <w:basedOn w:val="a1"/>
    <w:link w:val="32"/>
    <w:rsid w:val="002B1E30"/>
    <w:rPr>
      <w:rFonts w:ascii="Times New Roman" w:eastAsia="宋体" w:hAnsi="Times New Roman" w:cs="Times New Roman"/>
      <w:kern w:val="2"/>
      <w:sz w:val="16"/>
      <w:szCs w:val="16"/>
    </w:rPr>
  </w:style>
  <w:style w:type="paragraph" w:customStyle="1" w:styleId="33">
    <w:name w:val="正文文字缩进 3"/>
    <w:basedOn w:val="a0"/>
    <w:rsid w:val="002B1E30"/>
    <w:rPr>
      <w:rFonts w:ascii="Times New Roman" w:hAnsi="Times New Roman"/>
      <w:sz w:val="20"/>
    </w:rPr>
  </w:style>
  <w:style w:type="paragraph" w:customStyle="1" w:styleId="27">
    <w:name w:val="样式 首行缩进:  2.7 字符"/>
    <w:basedOn w:val="a0"/>
    <w:rsid w:val="002B1E30"/>
    <w:pPr>
      <w:spacing w:line="360" w:lineRule="auto"/>
      <w:ind w:firstLineChars="270" w:firstLine="270"/>
    </w:pPr>
    <w:rPr>
      <w:rFonts w:ascii="Times New Roman" w:hAnsi="Times New Roman" w:cs="宋体"/>
      <w:sz w:val="20"/>
      <w:szCs w:val="20"/>
    </w:rPr>
  </w:style>
  <w:style w:type="paragraph" w:customStyle="1" w:styleId="22">
    <w:name w:val="正文文字缩进 2"/>
    <w:basedOn w:val="a0"/>
    <w:rsid w:val="002B1E30"/>
    <w:rPr>
      <w:rFonts w:ascii="Times New Roman" w:hAnsi="Times New Roman"/>
      <w:sz w:val="20"/>
    </w:rPr>
  </w:style>
  <w:style w:type="paragraph" w:customStyle="1" w:styleId="23">
    <w:name w:val="样式 正文缩进 + 小四 左侧:  2 字符"/>
    <w:basedOn w:val="a0"/>
    <w:rsid w:val="002B1E30"/>
    <w:pPr>
      <w:adjustRightInd w:val="0"/>
      <w:spacing w:beforeLines="50" w:after="60" w:line="360" w:lineRule="auto"/>
      <w:ind w:leftChars="100" w:left="420" w:rightChars="100" w:right="100" w:firstLineChars="225" w:firstLine="540"/>
      <w:jc w:val="left"/>
    </w:pPr>
    <w:rPr>
      <w:rFonts w:ascii="Times New Roman" w:hAnsi="Times New Roman" w:cs="宋体"/>
      <w:sz w:val="20"/>
      <w:szCs w:val="20"/>
    </w:rPr>
  </w:style>
  <w:style w:type="paragraph" w:customStyle="1" w:styleId="CharCharChar">
    <w:name w:val="文本框字体 Char Char Char"/>
    <w:basedOn w:val="a0"/>
    <w:link w:val="CharCharCharChar"/>
    <w:rsid w:val="002B1E30"/>
    <w:pPr>
      <w:adjustRightInd w:val="0"/>
      <w:spacing w:before="60" w:after="60"/>
    </w:pPr>
    <w:rPr>
      <w:rFonts w:ascii="Times New Roman" w:hAnsi="Times New Roman"/>
      <w:sz w:val="18"/>
      <w:szCs w:val="20"/>
    </w:rPr>
  </w:style>
  <w:style w:type="character" w:customStyle="1" w:styleId="CharCharCharChar">
    <w:name w:val="文本框字体 Char Char Char Char"/>
    <w:basedOn w:val="a1"/>
    <w:link w:val="CharCharChar"/>
    <w:rsid w:val="002B1E30"/>
    <w:rPr>
      <w:rFonts w:ascii="Times New Roman" w:eastAsia="宋体" w:hAnsi="Times New Roman" w:cs="Times New Roman"/>
      <w:kern w:val="2"/>
      <w:sz w:val="18"/>
      <w:szCs w:val="20"/>
    </w:rPr>
  </w:style>
  <w:style w:type="paragraph" w:customStyle="1" w:styleId="aff0">
    <w:name w:val="样式 文本框字体 + 五号"/>
    <w:basedOn w:val="CharCharChar"/>
    <w:rsid w:val="002B1E30"/>
  </w:style>
  <w:style w:type="paragraph" w:customStyle="1" w:styleId="210">
    <w:name w:val="样式 正文缩进 + 左侧:  2 字符1"/>
    <w:basedOn w:val="a0"/>
    <w:rsid w:val="002B1E30"/>
    <w:pPr>
      <w:adjustRightInd w:val="0"/>
      <w:spacing w:beforeLines="50" w:after="60" w:line="360" w:lineRule="auto"/>
      <w:ind w:leftChars="100" w:left="100" w:rightChars="100" w:right="100"/>
      <w:jc w:val="left"/>
    </w:pPr>
    <w:rPr>
      <w:rFonts w:ascii="Times New Roman" w:hAnsi="Times New Roman" w:cs="宋体"/>
      <w:sz w:val="20"/>
      <w:szCs w:val="20"/>
    </w:rPr>
  </w:style>
  <w:style w:type="paragraph" w:customStyle="1" w:styleId="230">
    <w:name w:val="样式 正文缩进 + 左侧:  2 字符3"/>
    <w:basedOn w:val="a0"/>
    <w:rsid w:val="002B1E30"/>
    <w:pPr>
      <w:adjustRightInd w:val="0"/>
      <w:spacing w:beforeLines="50" w:after="60" w:line="360" w:lineRule="auto"/>
      <w:ind w:leftChars="100" w:left="100" w:rightChars="100" w:right="100"/>
      <w:jc w:val="left"/>
    </w:pPr>
    <w:rPr>
      <w:rFonts w:ascii="Times New Roman" w:hAnsi="Times New Roman" w:cs="宋体"/>
      <w:sz w:val="20"/>
      <w:szCs w:val="20"/>
    </w:rPr>
  </w:style>
  <w:style w:type="paragraph" w:styleId="24">
    <w:name w:val="List 2"/>
    <w:basedOn w:val="a0"/>
    <w:rsid w:val="002B1E30"/>
    <w:pPr>
      <w:widowControl/>
      <w:spacing w:line="360" w:lineRule="auto"/>
      <w:ind w:left="840" w:hanging="420"/>
    </w:pPr>
    <w:rPr>
      <w:rFonts w:ascii="Times New Roman" w:hAnsi="Times New Roman"/>
      <w:kern w:val="0"/>
      <w:sz w:val="24"/>
      <w:szCs w:val="20"/>
    </w:rPr>
  </w:style>
  <w:style w:type="paragraph" w:styleId="51">
    <w:name w:val="List Bullet 5"/>
    <w:basedOn w:val="a0"/>
    <w:autoRedefine/>
    <w:rsid w:val="002B1E30"/>
    <w:pPr>
      <w:tabs>
        <w:tab w:val="num" w:pos="420"/>
      </w:tabs>
      <w:ind w:left="420" w:hanging="420"/>
    </w:pPr>
    <w:rPr>
      <w:rFonts w:ascii="宋体" w:hAnsi="Times New Roman"/>
      <w:kern w:val="0"/>
      <w:sz w:val="24"/>
      <w:szCs w:val="20"/>
    </w:rPr>
  </w:style>
  <w:style w:type="paragraph" w:styleId="25">
    <w:name w:val="Body Text 2"/>
    <w:basedOn w:val="a0"/>
    <w:link w:val="2Char1"/>
    <w:rsid w:val="002B1E30"/>
    <w:pPr>
      <w:tabs>
        <w:tab w:val="num" w:pos="360"/>
      </w:tabs>
      <w:spacing w:after="120" w:line="480" w:lineRule="auto"/>
      <w:ind w:leftChars="200" w:left="360" w:hangingChars="200" w:hanging="200"/>
    </w:pPr>
    <w:rPr>
      <w:rFonts w:ascii="Times New Roman" w:hAnsi="Times New Roman"/>
      <w:kern w:val="0"/>
      <w:sz w:val="20"/>
      <w:szCs w:val="20"/>
    </w:rPr>
  </w:style>
  <w:style w:type="character" w:customStyle="1" w:styleId="2Char1">
    <w:name w:val="正文文本 2 Char"/>
    <w:basedOn w:val="a1"/>
    <w:link w:val="25"/>
    <w:rsid w:val="002B1E30"/>
    <w:rPr>
      <w:rFonts w:ascii="Times New Roman" w:eastAsia="宋体" w:hAnsi="Times New Roman" w:cs="Times New Roman"/>
      <w:sz w:val="20"/>
      <w:szCs w:val="20"/>
    </w:rPr>
  </w:style>
  <w:style w:type="paragraph" w:customStyle="1" w:styleId="aff1">
    <w:name w:val="日期."/>
    <w:basedOn w:val="a0"/>
    <w:rsid w:val="002B1E30"/>
    <w:pPr>
      <w:spacing w:beforeLines="50" w:line="360" w:lineRule="auto"/>
      <w:ind w:leftChars="200" w:left="200"/>
    </w:pPr>
    <w:rPr>
      <w:rFonts w:ascii="Times New Roman" w:eastAsia="楷体" w:hAnsi="Times New Roman"/>
      <w:b/>
      <w:kern w:val="0"/>
      <w:sz w:val="20"/>
      <w:szCs w:val="20"/>
    </w:rPr>
  </w:style>
  <w:style w:type="paragraph" w:customStyle="1" w:styleId="aff2">
    <w:name w:val="文本框"/>
    <w:next w:val="a0"/>
    <w:rsid w:val="002B1E30"/>
    <w:pPr>
      <w:spacing w:after="0" w:line="240" w:lineRule="auto"/>
    </w:pPr>
    <w:rPr>
      <w:rFonts w:ascii="Times New Roman" w:eastAsia="宋体" w:hAnsi="Times New Roman" w:cs="Times New Roman"/>
      <w:sz w:val="18"/>
      <w:szCs w:val="20"/>
    </w:rPr>
  </w:style>
  <w:style w:type="paragraph" w:customStyle="1" w:styleId="aff3">
    <w:name w:val="表格"/>
    <w:basedOn w:val="aff2"/>
    <w:rsid w:val="002B1E30"/>
    <w:pPr>
      <w:widowControl w:val="0"/>
      <w:spacing w:beforeLines="50"/>
      <w:jc w:val="both"/>
    </w:pPr>
    <w:rPr>
      <w:kern w:val="2"/>
      <w:szCs w:val="24"/>
    </w:rPr>
  </w:style>
  <w:style w:type="paragraph" w:customStyle="1" w:styleId="Table">
    <w:name w:val="Table"/>
    <w:basedOn w:val="a0"/>
    <w:rsid w:val="002B1E30"/>
    <w:pPr>
      <w:widowControl/>
      <w:spacing w:before="40" w:after="40"/>
      <w:jc w:val="left"/>
    </w:pPr>
    <w:rPr>
      <w:rFonts w:ascii="Futura Bk" w:hAnsi="Futura Bk"/>
      <w:kern w:val="0"/>
      <w:sz w:val="20"/>
      <w:szCs w:val="20"/>
      <w:lang w:val="en-GB" w:eastAsia="en-US"/>
    </w:rPr>
  </w:style>
  <w:style w:type="paragraph" w:customStyle="1" w:styleId="Header1">
    <w:name w:val="Header 1"/>
    <w:basedOn w:val="a0"/>
    <w:next w:val="a0"/>
    <w:rsid w:val="002B1E30"/>
    <w:pPr>
      <w:keepLines/>
      <w:widowControl/>
      <w:spacing w:before="80" w:after="80"/>
      <w:jc w:val="center"/>
    </w:pPr>
    <w:rPr>
      <w:rFonts w:ascii="Futura Bk" w:hAnsi="Futura Bk"/>
      <w:kern w:val="0"/>
      <w:sz w:val="20"/>
      <w:szCs w:val="20"/>
      <w:lang w:val="en-GB" w:eastAsia="en-US"/>
    </w:rPr>
  </w:style>
  <w:style w:type="paragraph" w:customStyle="1" w:styleId="xl27">
    <w:name w:val="xl27"/>
    <w:basedOn w:val="a0"/>
    <w:rsid w:val="002B1E30"/>
    <w:pPr>
      <w:widowControl/>
      <w:spacing w:before="100" w:beforeAutospacing="1" w:after="100" w:afterAutospacing="1"/>
      <w:jc w:val="center"/>
    </w:pPr>
    <w:rPr>
      <w:rFonts w:ascii="宋体" w:hAnsi="宋体"/>
      <w:kern w:val="0"/>
      <w:sz w:val="24"/>
      <w:szCs w:val="20"/>
    </w:rPr>
  </w:style>
  <w:style w:type="paragraph" w:customStyle="1" w:styleId="TitleBar">
    <w:name w:val="Title Bar"/>
    <w:basedOn w:val="a0"/>
    <w:rsid w:val="002B1E30"/>
    <w:pPr>
      <w:keepNext/>
      <w:pageBreakBefore/>
      <w:widowControl/>
      <w:shd w:val="solid" w:color="auto" w:fill="auto"/>
      <w:overflowPunct w:val="0"/>
      <w:autoSpaceDE w:val="0"/>
      <w:autoSpaceDN w:val="0"/>
      <w:adjustRightInd w:val="0"/>
      <w:spacing w:before="1680"/>
      <w:ind w:left="2520" w:right="720"/>
      <w:jc w:val="left"/>
    </w:pPr>
    <w:rPr>
      <w:rFonts w:ascii="Book Antiqua" w:hAnsi="Book Antiqua"/>
      <w:kern w:val="0"/>
      <w:sz w:val="36"/>
      <w:szCs w:val="20"/>
      <w:lang w:val="en-GB"/>
    </w:rPr>
  </w:style>
  <w:style w:type="paragraph" w:customStyle="1" w:styleId="aff4">
    <w:name w:val="不"/>
    <w:basedOn w:val="a0"/>
    <w:rsid w:val="002B1E30"/>
    <w:pPr>
      <w:spacing w:line="360" w:lineRule="auto"/>
      <w:ind w:leftChars="200" w:left="420"/>
    </w:pPr>
    <w:rPr>
      <w:rFonts w:ascii="Times New Roman" w:hAnsi="Times New Roman"/>
      <w:kern w:val="0"/>
      <w:sz w:val="20"/>
      <w:szCs w:val="20"/>
    </w:rPr>
  </w:style>
  <w:style w:type="table" w:styleId="26">
    <w:name w:val="Table Simple 2"/>
    <w:basedOn w:val="a2"/>
    <w:rsid w:val="002B1E30"/>
    <w:pPr>
      <w:spacing w:before="40" w:after="40" w:line="240" w:lineRule="auto"/>
    </w:pPr>
    <w:rPr>
      <w:rFonts w:ascii="Futura Lt BT" w:eastAsia="宋体" w:hAnsi="Futura Lt BT" w:cs="Times New Roman"/>
      <w:sz w:val="16"/>
      <w:szCs w:val="20"/>
    </w:rPr>
    <w:tblPr>
      <w:tblInd w:w="0" w:type="dxa"/>
      <w:tblCellMar>
        <w:top w:w="0" w:type="dxa"/>
        <w:left w:w="108" w:type="dxa"/>
        <w:bottom w:w="0" w:type="dxa"/>
        <w:right w:w="108" w:type="dxa"/>
      </w:tblCellMar>
    </w:tblPr>
    <w:tblStylePr w:type="firstRow">
      <w:rPr>
        <w:b w:val="0"/>
        <w:bCs/>
      </w:rPr>
      <w:tblPr/>
      <w:tcPr>
        <w:tcBorders>
          <w:top w:val="nil"/>
          <w:left w:val="nil"/>
          <w:bottom w:val="nil"/>
          <w:right w:val="nil"/>
          <w:insideV w:val="nil"/>
        </w:tcBorders>
      </w:tcPr>
    </w:tblStylePr>
    <w:tblStylePr w:type="lastRow">
      <w:rPr>
        <w:b/>
        <w:bCs/>
        <w:color w:val="auto"/>
      </w:rPr>
      <w:tblPr/>
      <w:tcPr>
        <w:tcBorders>
          <w:top w:val="nil"/>
          <w:left w:val="nil"/>
          <w:bottom w:val="nil"/>
          <w:right w:val="nil"/>
          <w:insideV w:val="nil"/>
        </w:tcBorders>
      </w:tcPr>
    </w:tblStylePr>
    <w:tblStylePr w:type="firstCol">
      <w:rPr>
        <w:b/>
        <w:bCs/>
      </w:rPr>
      <w:tblPr/>
      <w:tcPr>
        <w:tcBorders>
          <w:top w:val="nil"/>
          <w:left w:val="nil"/>
          <w:bottom w:val="nil"/>
          <w:right w:val="nil"/>
        </w:tcBorders>
      </w:tcPr>
    </w:tblStylePr>
    <w:tblStylePr w:type="lastCol">
      <w:rPr>
        <w:b/>
        <w:bCs/>
      </w:rPr>
      <w:tblPr/>
      <w:tcPr>
        <w:tcBorders>
          <w:top w:val="nil"/>
          <w:left w:val="nil"/>
          <w:bottom w:val="nil"/>
          <w:right w:val="nil"/>
        </w:tcBorders>
      </w:tcPr>
    </w:tblStylePr>
    <w:tblStylePr w:type="neCell">
      <w:rPr>
        <w:b w:val="0"/>
        <w:bCs/>
      </w:rPr>
      <w:tblPr/>
      <w:tcPr>
        <w:tcBorders>
          <w:left w:val="none" w:sz="0" w:space="0" w:color="auto"/>
          <w:tl2br w:val="none" w:sz="0" w:space="0" w:color="auto"/>
          <w:tr2bl w:val="none" w:sz="0" w:space="0" w:color="auto"/>
        </w:tcBorders>
      </w:tcPr>
    </w:tblStylePr>
    <w:tblStylePr w:type="nwCell">
      <w:rPr>
        <w:b w:val="0"/>
      </w:r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StyleCentered">
    <w:name w:val="Style Centered"/>
    <w:basedOn w:val="a0"/>
    <w:rsid w:val="002B1E30"/>
    <w:pPr>
      <w:widowControl/>
      <w:spacing w:before="60" w:after="60"/>
      <w:jc w:val="center"/>
    </w:pPr>
    <w:rPr>
      <w:rFonts w:ascii="Futura Lt BT" w:hAnsi="Futura Lt BT"/>
      <w:kern w:val="0"/>
      <w:sz w:val="20"/>
      <w:szCs w:val="20"/>
      <w:lang w:val="en-GB" w:eastAsia="en-US"/>
    </w:rPr>
  </w:style>
  <w:style w:type="paragraph" w:customStyle="1" w:styleId="28">
    <w:name w:val="样式2"/>
    <w:basedOn w:val="a0"/>
    <w:rsid w:val="002B1E30"/>
    <w:pPr>
      <w:tabs>
        <w:tab w:val="num" w:pos="840"/>
      </w:tabs>
      <w:spacing w:line="360" w:lineRule="auto"/>
      <w:ind w:left="840" w:hanging="420"/>
    </w:pPr>
    <w:rPr>
      <w:rFonts w:ascii="DotumChe" w:hAnsi="DotumChe"/>
      <w:b/>
      <w:kern w:val="0"/>
      <w:sz w:val="20"/>
      <w:szCs w:val="20"/>
    </w:rPr>
  </w:style>
  <w:style w:type="paragraph" w:customStyle="1" w:styleId="34">
    <w:name w:val="样式3"/>
    <w:basedOn w:val="a0"/>
    <w:rsid w:val="002B1E30"/>
    <w:pPr>
      <w:tabs>
        <w:tab w:val="num" w:pos="840"/>
      </w:tabs>
      <w:spacing w:line="360" w:lineRule="auto"/>
      <w:ind w:left="840" w:hanging="420"/>
    </w:pPr>
    <w:rPr>
      <w:rFonts w:ascii="Times New Roman" w:hAnsi="Times New Roman"/>
      <w:kern w:val="0"/>
      <w:sz w:val="20"/>
      <w:szCs w:val="20"/>
    </w:rPr>
  </w:style>
  <w:style w:type="paragraph" w:customStyle="1" w:styleId="Normal1">
    <w:name w:val="Normal1"/>
    <w:basedOn w:val="aff5"/>
    <w:rsid w:val="002B1E30"/>
    <w:pPr>
      <w:widowControl/>
      <w:tabs>
        <w:tab w:val="clear" w:pos="432"/>
      </w:tabs>
      <w:spacing w:beforeLines="0" w:after="120" w:line="300" w:lineRule="auto"/>
      <w:ind w:leftChars="0" w:left="0" w:rightChars="0" w:right="0" w:firstLine="0"/>
      <w:jc w:val="both"/>
    </w:pPr>
    <w:rPr>
      <w:rFonts w:ascii="Arial" w:hAnsi="Arial"/>
      <w:b/>
      <w:iCs/>
      <w:kern w:val="0"/>
      <w:sz w:val="28"/>
      <w:szCs w:val="20"/>
    </w:rPr>
  </w:style>
  <w:style w:type="paragraph" w:styleId="aff5">
    <w:name w:val="List Bullet"/>
    <w:basedOn w:val="a0"/>
    <w:rsid w:val="002B1E30"/>
    <w:pPr>
      <w:tabs>
        <w:tab w:val="num" w:pos="432"/>
      </w:tabs>
      <w:spacing w:beforeLines="50" w:line="360" w:lineRule="auto"/>
      <w:ind w:leftChars="100" w:left="432" w:rightChars="100" w:right="100" w:hanging="432"/>
      <w:jc w:val="left"/>
    </w:pPr>
    <w:rPr>
      <w:rFonts w:ascii="Times New Roman" w:hAnsi="Times New Roman"/>
    </w:rPr>
  </w:style>
  <w:style w:type="paragraph" w:styleId="z-">
    <w:name w:val="HTML Top of Form"/>
    <w:basedOn w:val="a0"/>
    <w:next w:val="a0"/>
    <w:link w:val="z-Char"/>
    <w:hidden/>
    <w:rsid w:val="002B1E30"/>
    <w:pPr>
      <w:widowControl/>
      <w:pBdr>
        <w:bottom w:val="single" w:sz="6" w:space="1" w:color="auto"/>
      </w:pBdr>
      <w:jc w:val="center"/>
    </w:pPr>
    <w:rPr>
      <w:rFonts w:cs="Arial"/>
      <w:vanish/>
      <w:kern w:val="0"/>
      <w:sz w:val="16"/>
      <w:szCs w:val="16"/>
    </w:rPr>
  </w:style>
  <w:style w:type="character" w:customStyle="1" w:styleId="z-Char">
    <w:name w:val="z-窗体顶端 Char"/>
    <w:basedOn w:val="a1"/>
    <w:link w:val="z-"/>
    <w:rsid w:val="002B1E30"/>
    <w:rPr>
      <w:rFonts w:ascii="Arial" w:eastAsia="宋体" w:hAnsi="Arial" w:cs="Arial"/>
      <w:vanish/>
      <w:sz w:val="16"/>
      <w:szCs w:val="16"/>
    </w:rPr>
  </w:style>
  <w:style w:type="paragraph" w:styleId="z-0">
    <w:name w:val="HTML Bottom of Form"/>
    <w:basedOn w:val="a0"/>
    <w:next w:val="a0"/>
    <w:link w:val="z-Char0"/>
    <w:hidden/>
    <w:rsid w:val="002B1E30"/>
    <w:pPr>
      <w:widowControl/>
      <w:pBdr>
        <w:top w:val="single" w:sz="6" w:space="1" w:color="auto"/>
      </w:pBdr>
      <w:jc w:val="center"/>
    </w:pPr>
    <w:rPr>
      <w:rFonts w:cs="Arial"/>
      <w:vanish/>
      <w:kern w:val="0"/>
      <w:sz w:val="16"/>
      <w:szCs w:val="16"/>
    </w:rPr>
  </w:style>
  <w:style w:type="character" w:customStyle="1" w:styleId="z-Char0">
    <w:name w:val="z-窗体底端 Char"/>
    <w:basedOn w:val="a1"/>
    <w:link w:val="z-0"/>
    <w:rsid w:val="002B1E30"/>
    <w:rPr>
      <w:rFonts w:ascii="Arial" w:eastAsia="宋体" w:hAnsi="Arial" w:cs="Arial"/>
      <w:vanish/>
      <w:sz w:val="16"/>
      <w:szCs w:val="16"/>
    </w:rPr>
  </w:style>
  <w:style w:type="paragraph" w:styleId="81">
    <w:name w:val="index 8"/>
    <w:basedOn w:val="a0"/>
    <w:next w:val="a0"/>
    <w:autoRedefine/>
    <w:semiHidden/>
    <w:rsid w:val="002B1E30"/>
    <w:pPr>
      <w:ind w:left="1680" w:hanging="210"/>
      <w:jc w:val="left"/>
    </w:pPr>
    <w:rPr>
      <w:rFonts w:ascii="Times New Roman" w:hAnsi="Times New Roman"/>
      <w:sz w:val="20"/>
      <w:szCs w:val="20"/>
    </w:rPr>
  </w:style>
  <w:style w:type="paragraph" w:customStyle="1" w:styleId="DocumentTitle">
    <w:name w:val="*Document Title"/>
    <w:basedOn w:val="a5"/>
    <w:rsid w:val="002B1E30"/>
    <w:pPr>
      <w:tabs>
        <w:tab w:val="clear" w:pos="4153"/>
        <w:tab w:val="clear" w:pos="8306"/>
      </w:tabs>
      <w:spacing w:line="360" w:lineRule="auto"/>
      <w:jc w:val="center"/>
    </w:pPr>
    <w:rPr>
      <w:rFonts w:ascii="Times New Roman" w:eastAsia="Times New Roman" w:hAnsi="Times New Roman"/>
      <w:b/>
      <w:smallCaps/>
      <w:noProof/>
      <w:sz w:val="32"/>
      <w:szCs w:val="20"/>
      <w:lang w:eastAsia="en-US"/>
    </w:rPr>
  </w:style>
  <w:style w:type="character" w:customStyle="1" w:styleId="CharCharChar0">
    <w:name w:val="Char Char Char"/>
    <w:basedOn w:val="a1"/>
    <w:rsid w:val="002B1E30"/>
    <w:rPr>
      <w:rFonts w:ascii="Courier New" w:eastAsia="宋体" w:hAnsi="Courier New" w:cs="Courier New"/>
      <w:bCs/>
      <w:color w:val="000000"/>
      <w:kern w:val="2"/>
      <w:sz w:val="21"/>
      <w:szCs w:val="21"/>
      <w:lang w:val="en-US" w:eastAsia="zh-CN" w:bidi="ar-SA"/>
    </w:rPr>
  </w:style>
  <w:style w:type="paragraph" w:styleId="35">
    <w:name w:val="List Bullet 3"/>
    <w:basedOn w:val="a0"/>
    <w:rsid w:val="002B1E30"/>
    <w:pPr>
      <w:tabs>
        <w:tab w:val="num" w:pos="1200"/>
      </w:tabs>
      <w:spacing w:beforeLines="50" w:line="360" w:lineRule="auto"/>
      <w:ind w:leftChars="400" w:left="1200" w:rightChars="100" w:right="100" w:hangingChars="200" w:hanging="360"/>
      <w:jc w:val="left"/>
    </w:pPr>
    <w:rPr>
      <w:rFonts w:ascii="Times New Roman" w:hAnsi="Times New Roman"/>
    </w:rPr>
  </w:style>
  <w:style w:type="paragraph" w:styleId="41">
    <w:name w:val="List Bullet 4"/>
    <w:basedOn w:val="a0"/>
    <w:rsid w:val="002B1E30"/>
    <w:pPr>
      <w:tabs>
        <w:tab w:val="num" w:pos="1620"/>
      </w:tabs>
      <w:spacing w:beforeLines="50" w:line="360" w:lineRule="auto"/>
      <w:ind w:leftChars="600" w:left="1620" w:rightChars="100" w:right="100" w:hangingChars="200" w:hanging="360"/>
      <w:jc w:val="left"/>
    </w:pPr>
    <w:rPr>
      <w:rFonts w:ascii="Times New Roman" w:hAnsi="Times New Roman"/>
    </w:rPr>
  </w:style>
  <w:style w:type="paragraph" w:styleId="aff6">
    <w:name w:val="caption"/>
    <w:basedOn w:val="a0"/>
    <w:next w:val="a0"/>
    <w:qFormat/>
    <w:rsid w:val="002B1E30"/>
    <w:pPr>
      <w:spacing w:beforeLines="50" w:line="360" w:lineRule="auto"/>
      <w:ind w:leftChars="100" w:left="100" w:rightChars="100" w:right="100"/>
      <w:jc w:val="left"/>
    </w:pPr>
    <w:rPr>
      <w:rFonts w:eastAsia="黑体" w:cs="Arial"/>
      <w:sz w:val="20"/>
      <w:szCs w:val="20"/>
    </w:rPr>
  </w:style>
  <w:style w:type="paragraph" w:styleId="aff7">
    <w:name w:val="Body Text First Indent"/>
    <w:basedOn w:val="af9"/>
    <w:link w:val="Chard"/>
    <w:rsid w:val="002B1E30"/>
    <w:pPr>
      <w:ind w:firstLineChars="100" w:firstLine="420"/>
    </w:pPr>
  </w:style>
  <w:style w:type="character" w:customStyle="1" w:styleId="Chard">
    <w:name w:val="正文首行缩进 Char"/>
    <w:basedOn w:val="Charb"/>
    <w:link w:val="aff7"/>
    <w:rsid w:val="002B1E30"/>
    <w:rPr>
      <w:rFonts w:ascii="Times New Roman" w:eastAsia="宋体" w:hAnsi="Times New Roman" w:cs="Times New Roman"/>
      <w:kern w:val="2"/>
      <w:sz w:val="21"/>
      <w:szCs w:val="24"/>
    </w:rPr>
  </w:style>
  <w:style w:type="paragraph" w:styleId="29">
    <w:name w:val="Body Text First Indent 2"/>
    <w:basedOn w:val="aff"/>
    <w:link w:val="2Char2"/>
    <w:rsid w:val="002B1E30"/>
    <w:pPr>
      <w:ind w:firstLineChars="200" w:firstLine="420"/>
    </w:pPr>
  </w:style>
  <w:style w:type="character" w:customStyle="1" w:styleId="2Char2">
    <w:name w:val="正文首行缩进 2 Char"/>
    <w:basedOn w:val="Charc"/>
    <w:link w:val="29"/>
    <w:rsid w:val="002B1E30"/>
    <w:rPr>
      <w:rFonts w:ascii="Times New Roman" w:eastAsia="宋体" w:hAnsi="Times New Roman" w:cs="Times New Roman"/>
      <w:kern w:val="2"/>
      <w:sz w:val="21"/>
      <w:szCs w:val="24"/>
    </w:rPr>
  </w:style>
  <w:style w:type="paragraph" w:customStyle="1" w:styleId="Header10">
    <w:name w:val="*Header 1"/>
    <w:rsid w:val="002B1E30"/>
    <w:pPr>
      <w:spacing w:after="240" w:line="280" w:lineRule="exact"/>
    </w:pPr>
    <w:rPr>
      <w:rFonts w:ascii="Times New Roman" w:eastAsia="宋体" w:hAnsi="Times New Roman" w:cs="Times New Roman"/>
      <w:b/>
      <w:caps/>
      <w:sz w:val="24"/>
      <w:szCs w:val="20"/>
      <w:lang w:eastAsia="en-US"/>
    </w:rPr>
  </w:style>
  <w:style w:type="paragraph" w:customStyle="1" w:styleId="aff8">
    <w:name w:val="条目"/>
    <w:basedOn w:val="a0"/>
    <w:rsid w:val="002B1E30"/>
    <w:pPr>
      <w:overflowPunct w:val="0"/>
      <w:autoSpaceDE w:val="0"/>
      <w:autoSpaceDN w:val="0"/>
      <w:adjustRightInd w:val="0"/>
      <w:spacing w:line="360" w:lineRule="auto"/>
      <w:textAlignment w:val="baseline"/>
    </w:pPr>
    <w:rPr>
      <w:rFonts w:ascii="宋体" w:hAnsi="Times New Roman"/>
      <w:kern w:val="0"/>
      <w:sz w:val="22"/>
      <w:szCs w:val="20"/>
    </w:rPr>
  </w:style>
  <w:style w:type="character" w:styleId="aff9">
    <w:name w:val="FollowedHyperlink"/>
    <w:basedOn w:val="a1"/>
    <w:uiPriority w:val="99"/>
    <w:unhideWhenUsed/>
    <w:rsid w:val="002B1E30"/>
    <w:rPr>
      <w:color w:val="800080" w:themeColor="followedHyperlink"/>
      <w:u w:val="single"/>
    </w:rPr>
  </w:style>
  <w:style w:type="paragraph" w:customStyle="1" w:styleId="42">
    <w:name w:val="样式4"/>
    <w:basedOn w:val="2"/>
    <w:link w:val="4Char0"/>
    <w:qFormat/>
    <w:rsid w:val="002B1E30"/>
  </w:style>
  <w:style w:type="character" w:customStyle="1" w:styleId="4Char0">
    <w:name w:val="样式4 Char"/>
    <w:basedOn w:val="2Char"/>
    <w:link w:val="42"/>
    <w:rsid w:val="002B1E30"/>
    <w:rPr>
      <w:rFonts w:ascii="Cambria" w:eastAsia="宋体" w:hAnsi="Cambria" w:cs="Times New Roman"/>
      <w:b/>
      <w:bCs/>
      <w:kern w:val="2"/>
      <w:sz w:val="32"/>
      <w:szCs w:val="32"/>
    </w:rPr>
  </w:style>
  <w:style w:type="paragraph" w:customStyle="1" w:styleId="52">
    <w:name w:val="样式5"/>
    <w:basedOn w:val="4"/>
    <w:link w:val="5Char1"/>
    <w:qFormat/>
    <w:rsid w:val="002B1E30"/>
  </w:style>
  <w:style w:type="character" w:customStyle="1" w:styleId="5Char1">
    <w:name w:val="样式5 Char"/>
    <w:basedOn w:val="4Char"/>
    <w:link w:val="52"/>
    <w:rsid w:val="002B1E30"/>
    <w:rPr>
      <w:rFonts w:ascii="Cambria" w:eastAsia="宋体" w:hAnsi="Cambria" w:cs="Times New Roman"/>
      <w:b/>
      <w:bCs/>
      <w:kern w:val="2"/>
      <w:sz w:val="28"/>
      <w:szCs w:val="28"/>
    </w:rPr>
  </w:style>
  <w:style w:type="paragraph" w:styleId="TOC">
    <w:name w:val="TOC Heading"/>
    <w:basedOn w:val="13"/>
    <w:next w:val="a0"/>
    <w:uiPriority w:val="39"/>
    <w:semiHidden/>
    <w:unhideWhenUsed/>
    <w:qFormat/>
    <w:rsid w:val="002B1E30"/>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Char0">
    <w:name w:val="Char Char"/>
    <w:basedOn w:val="a1"/>
    <w:rsid w:val="008C0F17"/>
    <w:rPr>
      <w:rFonts w:ascii="Times" w:eastAsia="黑体" w:hAnsi="Times"/>
      <w:b/>
      <w:kern w:val="2"/>
      <w:sz w:val="24"/>
      <w:szCs w:val="24"/>
      <w:lang w:val="en-US" w:eastAsia="zh-CN" w:bidi="ar-SA"/>
    </w:rPr>
  </w:style>
  <w:style w:type="character" w:customStyle="1" w:styleId="CharCharChar1">
    <w:name w:val="Char Char Char"/>
    <w:basedOn w:val="a1"/>
    <w:rsid w:val="008C0F17"/>
    <w:rPr>
      <w:rFonts w:ascii="Courier New" w:eastAsia="宋体" w:hAnsi="Courier New" w:cs="Courier New"/>
      <w:bCs/>
      <w:color w:val="000000"/>
      <w:kern w:val="2"/>
      <w:sz w:val="21"/>
      <w:szCs w:val="21"/>
      <w:lang w:val="en-US" w:eastAsia="zh-CN" w:bidi="ar-SA"/>
    </w:rPr>
  </w:style>
  <w:style w:type="paragraph" w:customStyle="1" w:styleId="affa">
    <w:name w:val="排序段落"/>
    <w:next w:val="a0"/>
    <w:rsid w:val="007E245E"/>
    <w:pPr>
      <w:tabs>
        <w:tab w:val="num" w:pos="567"/>
      </w:tabs>
      <w:spacing w:after="0" w:line="360" w:lineRule="auto"/>
      <w:ind w:left="567" w:hanging="567"/>
    </w:pPr>
    <w:rPr>
      <w:rFonts w:ascii="宋体" w:eastAsia="宋体" w:hAnsi="Times New Roman" w:cs="Times New Roman"/>
      <w:b/>
      <w:noProof/>
      <w:spacing w:val="20"/>
      <w:kern w:val="28"/>
      <w:sz w:val="28"/>
      <w:szCs w:val="20"/>
    </w:rPr>
  </w:style>
  <w:style w:type="paragraph" w:customStyle="1" w:styleId="affb">
    <w:name w:val="项目名称"/>
    <w:basedOn w:val="a0"/>
    <w:rsid w:val="007E245E"/>
    <w:pPr>
      <w:spacing w:before="320" w:after="4720" w:line="480" w:lineRule="auto"/>
      <w:jc w:val="distribute"/>
    </w:pPr>
    <w:rPr>
      <w:rFonts w:ascii="Times New Roman" w:eastAsia="黑体" w:hAnsi="Times New Roman"/>
      <w:b/>
      <w:shadow/>
      <w:w w:val="150"/>
      <w:sz w:val="52"/>
      <w:szCs w:val="52"/>
    </w:rPr>
  </w:style>
  <w:style w:type="paragraph" w:customStyle="1" w:styleId="affc">
    <w:name w:val="前言目录"/>
    <w:next w:val="affd"/>
    <w:rsid w:val="007E245E"/>
    <w:pPr>
      <w:spacing w:before="480" w:after="240" w:line="480" w:lineRule="auto"/>
      <w:jc w:val="center"/>
    </w:pPr>
    <w:rPr>
      <w:rFonts w:ascii="Times New Roman" w:eastAsia="黑体" w:hAnsi="Times New Roman" w:cs="Times New Roman"/>
      <w:b/>
      <w:noProof/>
      <w:sz w:val="44"/>
      <w:szCs w:val="20"/>
    </w:rPr>
  </w:style>
  <w:style w:type="paragraph" w:customStyle="1" w:styleId="affd">
    <w:name w:val="前言正文"/>
    <w:rsid w:val="007E245E"/>
    <w:pPr>
      <w:spacing w:before="120" w:after="0" w:line="360" w:lineRule="auto"/>
      <w:ind w:firstLine="425"/>
    </w:pPr>
    <w:rPr>
      <w:rFonts w:ascii="Times New Roman" w:eastAsia="楷体_GB2312" w:hAnsi="Times New Roman" w:cs="Times New Roman"/>
      <w:noProof/>
      <w:sz w:val="24"/>
      <w:szCs w:val="20"/>
    </w:rPr>
  </w:style>
  <w:style w:type="paragraph" w:customStyle="1" w:styleId="affe">
    <w:name w:val="表内容"/>
    <w:rsid w:val="007E245E"/>
    <w:pPr>
      <w:spacing w:after="0" w:line="240" w:lineRule="auto"/>
    </w:pPr>
    <w:rPr>
      <w:rFonts w:ascii="宋体" w:eastAsia="宋体" w:hAnsi="Times New Roman" w:cs="Times New Roman"/>
      <w:noProof/>
      <w:kern w:val="21"/>
      <w:sz w:val="24"/>
      <w:szCs w:val="24"/>
    </w:rPr>
  </w:style>
  <w:style w:type="paragraph" w:styleId="afff">
    <w:name w:val="Date"/>
    <w:basedOn w:val="a0"/>
    <w:next w:val="a0"/>
    <w:link w:val="Chare"/>
    <w:rsid w:val="007E245E"/>
    <w:pPr>
      <w:ind w:left="454" w:firstLine="425"/>
    </w:pPr>
    <w:rPr>
      <w:rFonts w:ascii="Times New Roman" w:eastAsia="楷体_GB2312" w:hAnsi="Times New Roman"/>
      <w:b/>
      <w:noProof/>
      <w:sz w:val="28"/>
      <w:szCs w:val="20"/>
    </w:rPr>
  </w:style>
  <w:style w:type="character" w:customStyle="1" w:styleId="Chare">
    <w:name w:val="日期 Char"/>
    <w:basedOn w:val="a1"/>
    <w:link w:val="afff"/>
    <w:rsid w:val="007E245E"/>
    <w:rPr>
      <w:rFonts w:ascii="Times New Roman" w:eastAsia="楷体_GB2312" w:hAnsi="Times New Roman" w:cs="Times New Roman"/>
      <w:b/>
      <w:noProof/>
      <w:kern w:val="2"/>
      <w:sz w:val="28"/>
      <w:szCs w:val="20"/>
    </w:rPr>
  </w:style>
  <w:style w:type="paragraph" w:customStyle="1" w:styleId="12">
    <w:name w:val="列表数字1）"/>
    <w:next w:val="aff7"/>
    <w:rsid w:val="007E245E"/>
    <w:pPr>
      <w:numPr>
        <w:numId w:val="5"/>
      </w:numPr>
      <w:tabs>
        <w:tab w:val="clear" w:pos="814"/>
        <w:tab w:val="left" w:pos="900"/>
      </w:tabs>
      <w:spacing w:after="0" w:line="360" w:lineRule="auto"/>
      <w:ind w:left="901" w:hanging="476"/>
    </w:pPr>
    <w:rPr>
      <w:rFonts w:ascii="Times New Roman" w:eastAsia="宋体" w:hAnsi="Times New Roman" w:cs="Times New Roman"/>
      <w:noProof/>
      <w:sz w:val="24"/>
      <w:szCs w:val="20"/>
    </w:rPr>
  </w:style>
  <w:style w:type="paragraph" w:customStyle="1" w:styleId="11">
    <w:name w:val="列表数字1"/>
    <w:next w:val="aff7"/>
    <w:rsid w:val="007E245E"/>
    <w:pPr>
      <w:numPr>
        <w:numId w:val="4"/>
      </w:numPr>
      <w:tabs>
        <w:tab w:val="left" w:pos="900"/>
      </w:tabs>
      <w:spacing w:before="120" w:after="0" w:line="360" w:lineRule="auto"/>
    </w:pPr>
    <w:rPr>
      <w:rFonts w:ascii="Times New Roman" w:eastAsia="宋体" w:hAnsi="Times New Roman" w:cs="Times New Roman"/>
      <w:noProof/>
      <w:sz w:val="24"/>
      <w:szCs w:val="20"/>
    </w:rPr>
  </w:style>
  <w:style w:type="paragraph" w:customStyle="1" w:styleId="afff0">
    <w:name w:val="客户名称"/>
    <w:basedOn w:val="a0"/>
    <w:rsid w:val="007E245E"/>
    <w:pPr>
      <w:spacing w:before="240" w:after="240" w:line="480" w:lineRule="auto"/>
      <w:jc w:val="center"/>
    </w:pPr>
    <w:rPr>
      <w:rFonts w:ascii="Times New Roman" w:hAnsi="Times New Roman"/>
      <w:b/>
      <w:sz w:val="48"/>
      <w:szCs w:val="20"/>
    </w:rPr>
  </w:style>
  <w:style w:type="paragraph" w:customStyle="1" w:styleId="afff1">
    <w:name w:val="公司名称"/>
    <w:basedOn w:val="aff7"/>
    <w:rsid w:val="007E245E"/>
    <w:pPr>
      <w:spacing w:beforeLines="0"/>
      <w:ind w:leftChars="0" w:left="0" w:rightChars="0" w:right="0" w:firstLineChars="0" w:firstLine="0"/>
      <w:jc w:val="center"/>
    </w:pPr>
    <w:rPr>
      <w:rFonts w:eastAsia="楷体_GB2312"/>
      <w:sz w:val="28"/>
      <w:szCs w:val="20"/>
    </w:rPr>
  </w:style>
  <w:style w:type="paragraph" w:customStyle="1" w:styleId="0">
    <w:name w:val="样式 正文首行缩进 + 加粗 居中 首行缩进:  0 厘米"/>
    <w:basedOn w:val="aff7"/>
    <w:rsid w:val="007E245E"/>
    <w:pPr>
      <w:widowControl/>
      <w:spacing w:beforeLines="0" w:line="319" w:lineRule="auto"/>
      <w:ind w:leftChars="0" w:left="0" w:rightChars="0" w:right="0" w:firstLineChars="0" w:firstLine="0"/>
      <w:jc w:val="center"/>
    </w:pPr>
    <w:rPr>
      <w:rFonts w:cs="宋体"/>
      <w:b/>
      <w:bCs/>
      <w:kern w:val="0"/>
      <w:sz w:val="24"/>
      <w:szCs w:val="20"/>
    </w:rPr>
  </w:style>
  <w:style w:type="paragraph" w:customStyle="1" w:styleId="Charf">
    <w:name w:val="Char"/>
    <w:basedOn w:val="a0"/>
    <w:autoRedefine/>
    <w:rsid w:val="007E245E"/>
    <w:pPr>
      <w:adjustRightInd w:val="0"/>
      <w:snapToGrid w:val="0"/>
      <w:ind w:firstLineChars="200" w:firstLine="200"/>
    </w:pPr>
    <w:rPr>
      <w:rFonts w:ascii="Times New Roman" w:eastAsia="仿宋_GB2312" w:hAnsi="Times New Roman"/>
      <w:kern w:val="0"/>
      <w:sz w:val="24"/>
      <w:szCs w:val="20"/>
    </w:rPr>
  </w:style>
  <w:style w:type="paragraph" w:styleId="18">
    <w:name w:val="index 1"/>
    <w:basedOn w:val="a0"/>
    <w:next w:val="a0"/>
    <w:autoRedefine/>
    <w:semiHidden/>
    <w:rsid w:val="007E245E"/>
    <w:pPr>
      <w:spacing w:line="0" w:lineRule="atLeast"/>
    </w:pPr>
    <w:rPr>
      <w:rFonts w:ascii="Arial Unicode MS" w:eastAsia="Arial Unicode MS" w:hAnsi="Times New Roman"/>
    </w:rPr>
  </w:style>
  <w:style w:type="paragraph" w:customStyle="1" w:styleId="30">
    <w:name w:val="列表3"/>
    <w:basedOn w:val="afff2"/>
    <w:next w:val="a0"/>
    <w:rsid w:val="007E245E"/>
    <w:pPr>
      <w:widowControl/>
      <w:numPr>
        <w:numId w:val="6"/>
      </w:numPr>
      <w:ind w:left="1559" w:firstLineChars="0" w:firstLine="0"/>
    </w:pPr>
    <w:rPr>
      <w:sz w:val="21"/>
    </w:rPr>
  </w:style>
  <w:style w:type="paragraph" w:styleId="afff2">
    <w:name w:val="List"/>
    <w:basedOn w:val="a0"/>
    <w:rsid w:val="007E245E"/>
    <w:pPr>
      <w:spacing w:line="360" w:lineRule="auto"/>
      <w:ind w:left="200" w:hangingChars="200" w:hanging="200"/>
    </w:pPr>
    <w:rPr>
      <w:rFonts w:ascii="Times New Roman" w:hAnsi="Times New Roman"/>
      <w:sz w:val="24"/>
      <w:szCs w:val="20"/>
    </w:rPr>
  </w:style>
  <w:style w:type="paragraph" w:customStyle="1" w:styleId="afff3">
    <w:name w:val="封面（文档编号）"/>
    <w:basedOn w:val="a0"/>
    <w:rsid w:val="007E245E"/>
    <w:pPr>
      <w:jc w:val="center"/>
    </w:pPr>
    <w:rPr>
      <w:rFonts w:ascii="Times New Roman" w:hAnsi="Times New Roman" w:cs="宋体"/>
      <w:b/>
      <w:bCs/>
      <w:sz w:val="28"/>
      <w:szCs w:val="20"/>
    </w:rPr>
  </w:style>
  <w:style w:type="character" w:customStyle="1" w:styleId="CharChar1">
    <w:name w:val="编写建议 Char Char"/>
    <w:link w:val="afff4"/>
    <w:rsid w:val="007E245E"/>
    <w:rPr>
      <w:rFonts w:eastAsia="宋体"/>
      <w:i/>
      <w:color w:val="0000FF"/>
    </w:rPr>
  </w:style>
  <w:style w:type="paragraph" w:customStyle="1" w:styleId="afff4">
    <w:name w:val="编写建议"/>
    <w:basedOn w:val="a0"/>
    <w:link w:val="CharChar1"/>
    <w:rsid w:val="007E245E"/>
    <w:pPr>
      <w:autoSpaceDE w:val="0"/>
      <w:autoSpaceDN w:val="0"/>
      <w:adjustRightInd w:val="0"/>
      <w:spacing w:line="360" w:lineRule="auto"/>
      <w:ind w:firstLineChars="200" w:firstLine="200"/>
      <w:textAlignment w:val="baseline"/>
    </w:pPr>
    <w:rPr>
      <w:rFonts w:asciiTheme="minorHAnsi" w:hAnsiTheme="minorHAnsi" w:cstheme="minorBidi"/>
      <w:i/>
      <w:color w:val="0000FF"/>
      <w:kern w:val="0"/>
      <w:sz w:val="22"/>
      <w:szCs w:val="22"/>
    </w:rPr>
  </w:style>
  <w:style w:type="paragraph" w:styleId="a">
    <w:name w:val="List Number"/>
    <w:basedOn w:val="a0"/>
    <w:rsid w:val="007E245E"/>
    <w:pPr>
      <w:numPr>
        <w:numId w:val="7"/>
      </w:numPr>
      <w:spacing w:line="360" w:lineRule="auto"/>
    </w:pPr>
    <w:rPr>
      <w:rFonts w:ascii="Times New Roman" w:hAnsi="Times New Roman"/>
      <w:sz w:val="24"/>
      <w:szCs w:val="20"/>
    </w:rPr>
  </w:style>
  <w:style w:type="paragraph" w:customStyle="1" w:styleId="afff5">
    <w:name w:val="封面二"/>
    <w:basedOn w:val="a0"/>
    <w:autoRedefine/>
    <w:rsid w:val="007E245E"/>
    <w:pPr>
      <w:widowControl/>
      <w:overflowPunct w:val="0"/>
      <w:autoSpaceDE w:val="0"/>
      <w:autoSpaceDN w:val="0"/>
      <w:adjustRightInd w:val="0"/>
      <w:spacing w:before="120" w:after="60"/>
      <w:jc w:val="center"/>
      <w:textAlignment w:val="baseline"/>
    </w:pPr>
    <w:rPr>
      <w:rFonts w:ascii="宋体" w:hAnsi="宋体"/>
      <w:b/>
      <w:noProof/>
      <w:kern w:val="0"/>
      <w:sz w:val="52"/>
      <w:szCs w:val="20"/>
    </w:rPr>
  </w:style>
  <w:style w:type="paragraph" w:styleId="HTML">
    <w:name w:val="HTML Preformatted"/>
    <w:basedOn w:val="a0"/>
    <w:link w:val="HTMLChar"/>
    <w:uiPriority w:val="99"/>
    <w:unhideWhenUsed/>
    <w:rsid w:val="007E2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1"/>
    <w:link w:val="HTML"/>
    <w:uiPriority w:val="99"/>
    <w:rsid w:val="007E245E"/>
    <w:rPr>
      <w:rFonts w:ascii="宋体" w:eastAsia="宋体" w:hAnsi="宋体" w:cs="Times New Roman"/>
      <w:sz w:val="24"/>
      <w:szCs w:val="24"/>
    </w:rPr>
  </w:style>
  <w:style w:type="character" w:customStyle="1" w:styleId="htmltxt1">
    <w:name w:val="html_txt1"/>
    <w:rsid w:val="007E245E"/>
    <w:rPr>
      <w:color w:val="000000"/>
    </w:rPr>
  </w:style>
  <w:style w:type="character" w:customStyle="1" w:styleId="Charf0">
    <w:name w:val="无间隔 Char"/>
    <w:link w:val="afff6"/>
    <w:rsid w:val="007E245E"/>
    <w:rPr>
      <w:rFonts w:ascii="Calibri" w:hAnsi="Calibri"/>
    </w:rPr>
  </w:style>
  <w:style w:type="paragraph" w:styleId="afff6">
    <w:name w:val="No Spacing"/>
    <w:link w:val="Charf0"/>
    <w:qFormat/>
    <w:rsid w:val="007E245E"/>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56180">
      <w:bodyDiv w:val="1"/>
      <w:marLeft w:val="0"/>
      <w:marRight w:val="0"/>
      <w:marTop w:val="0"/>
      <w:marBottom w:val="0"/>
      <w:divBdr>
        <w:top w:val="none" w:sz="0" w:space="0" w:color="auto"/>
        <w:left w:val="none" w:sz="0" w:space="0" w:color="auto"/>
        <w:bottom w:val="none" w:sz="0" w:space="0" w:color="auto"/>
        <w:right w:val="none" w:sz="0" w:space="0" w:color="auto"/>
      </w:divBdr>
    </w:div>
    <w:div w:id="457527764">
      <w:bodyDiv w:val="1"/>
      <w:marLeft w:val="0"/>
      <w:marRight w:val="0"/>
      <w:marTop w:val="0"/>
      <w:marBottom w:val="0"/>
      <w:divBdr>
        <w:top w:val="none" w:sz="0" w:space="0" w:color="auto"/>
        <w:left w:val="none" w:sz="0" w:space="0" w:color="auto"/>
        <w:bottom w:val="none" w:sz="0" w:space="0" w:color="auto"/>
        <w:right w:val="none" w:sz="0" w:space="0" w:color="auto"/>
      </w:divBdr>
    </w:div>
    <w:div w:id="497381112">
      <w:bodyDiv w:val="1"/>
      <w:marLeft w:val="0"/>
      <w:marRight w:val="0"/>
      <w:marTop w:val="0"/>
      <w:marBottom w:val="0"/>
      <w:divBdr>
        <w:top w:val="none" w:sz="0" w:space="0" w:color="auto"/>
        <w:left w:val="none" w:sz="0" w:space="0" w:color="auto"/>
        <w:bottom w:val="none" w:sz="0" w:space="0" w:color="auto"/>
        <w:right w:val="none" w:sz="0" w:space="0" w:color="auto"/>
      </w:divBdr>
    </w:div>
    <w:div w:id="525172183">
      <w:bodyDiv w:val="1"/>
      <w:marLeft w:val="0"/>
      <w:marRight w:val="0"/>
      <w:marTop w:val="0"/>
      <w:marBottom w:val="0"/>
      <w:divBdr>
        <w:top w:val="none" w:sz="0" w:space="0" w:color="auto"/>
        <w:left w:val="none" w:sz="0" w:space="0" w:color="auto"/>
        <w:bottom w:val="none" w:sz="0" w:space="0" w:color="auto"/>
        <w:right w:val="none" w:sz="0" w:space="0" w:color="auto"/>
      </w:divBdr>
    </w:div>
    <w:div w:id="668145065">
      <w:bodyDiv w:val="1"/>
      <w:marLeft w:val="0"/>
      <w:marRight w:val="0"/>
      <w:marTop w:val="0"/>
      <w:marBottom w:val="0"/>
      <w:divBdr>
        <w:top w:val="none" w:sz="0" w:space="0" w:color="auto"/>
        <w:left w:val="none" w:sz="0" w:space="0" w:color="auto"/>
        <w:bottom w:val="none" w:sz="0" w:space="0" w:color="auto"/>
        <w:right w:val="none" w:sz="0" w:space="0" w:color="auto"/>
      </w:divBdr>
    </w:div>
    <w:div w:id="959992495">
      <w:bodyDiv w:val="1"/>
      <w:marLeft w:val="0"/>
      <w:marRight w:val="0"/>
      <w:marTop w:val="0"/>
      <w:marBottom w:val="0"/>
      <w:divBdr>
        <w:top w:val="none" w:sz="0" w:space="0" w:color="auto"/>
        <w:left w:val="none" w:sz="0" w:space="0" w:color="auto"/>
        <w:bottom w:val="none" w:sz="0" w:space="0" w:color="auto"/>
        <w:right w:val="none" w:sz="0" w:space="0" w:color="auto"/>
      </w:divBdr>
    </w:div>
    <w:div w:id="1253855002">
      <w:bodyDiv w:val="1"/>
      <w:marLeft w:val="0"/>
      <w:marRight w:val="0"/>
      <w:marTop w:val="0"/>
      <w:marBottom w:val="0"/>
      <w:divBdr>
        <w:top w:val="none" w:sz="0" w:space="0" w:color="auto"/>
        <w:left w:val="none" w:sz="0" w:space="0" w:color="auto"/>
        <w:bottom w:val="none" w:sz="0" w:space="0" w:color="auto"/>
        <w:right w:val="none" w:sz="0" w:space="0" w:color="auto"/>
      </w:divBdr>
    </w:div>
    <w:div w:id="1284191189">
      <w:bodyDiv w:val="1"/>
      <w:marLeft w:val="0"/>
      <w:marRight w:val="0"/>
      <w:marTop w:val="0"/>
      <w:marBottom w:val="0"/>
      <w:divBdr>
        <w:top w:val="none" w:sz="0" w:space="0" w:color="auto"/>
        <w:left w:val="none" w:sz="0" w:space="0" w:color="auto"/>
        <w:bottom w:val="none" w:sz="0" w:space="0" w:color="auto"/>
        <w:right w:val="none" w:sz="0" w:space="0" w:color="auto"/>
      </w:divBdr>
    </w:div>
    <w:div w:id="1388449973">
      <w:bodyDiv w:val="1"/>
      <w:marLeft w:val="0"/>
      <w:marRight w:val="0"/>
      <w:marTop w:val="0"/>
      <w:marBottom w:val="0"/>
      <w:divBdr>
        <w:top w:val="none" w:sz="0" w:space="0" w:color="auto"/>
        <w:left w:val="none" w:sz="0" w:space="0" w:color="auto"/>
        <w:bottom w:val="none" w:sz="0" w:space="0" w:color="auto"/>
        <w:right w:val="none" w:sz="0" w:space="0" w:color="auto"/>
      </w:divBdr>
    </w:div>
    <w:div w:id="1627277627">
      <w:bodyDiv w:val="1"/>
      <w:marLeft w:val="0"/>
      <w:marRight w:val="0"/>
      <w:marTop w:val="0"/>
      <w:marBottom w:val="0"/>
      <w:divBdr>
        <w:top w:val="none" w:sz="0" w:space="0" w:color="auto"/>
        <w:left w:val="none" w:sz="0" w:space="0" w:color="auto"/>
        <w:bottom w:val="none" w:sz="0" w:space="0" w:color="auto"/>
        <w:right w:val="none" w:sz="0" w:space="0" w:color="auto"/>
      </w:divBdr>
    </w:div>
    <w:div w:id="1726372445">
      <w:bodyDiv w:val="1"/>
      <w:marLeft w:val="0"/>
      <w:marRight w:val="0"/>
      <w:marTop w:val="0"/>
      <w:marBottom w:val="0"/>
      <w:divBdr>
        <w:top w:val="none" w:sz="0" w:space="0" w:color="auto"/>
        <w:left w:val="none" w:sz="0" w:space="0" w:color="auto"/>
        <w:bottom w:val="none" w:sz="0" w:space="0" w:color="auto"/>
        <w:right w:val="none" w:sz="0" w:space="0" w:color="auto"/>
      </w:divBdr>
    </w:div>
    <w:div w:id="1775713085">
      <w:bodyDiv w:val="1"/>
      <w:marLeft w:val="0"/>
      <w:marRight w:val="0"/>
      <w:marTop w:val="0"/>
      <w:marBottom w:val="0"/>
      <w:divBdr>
        <w:top w:val="none" w:sz="0" w:space="0" w:color="auto"/>
        <w:left w:val="none" w:sz="0" w:space="0" w:color="auto"/>
        <w:bottom w:val="none" w:sz="0" w:space="0" w:color="auto"/>
        <w:right w:val="none" w:sz="0" w:space="0" w:color="auto"/>
      </w:divBdr>
    </w:div>
    <w:div w:id="1787968060">
      <w:bodyDiv w:val="1"/>
      <w:marLeft w:val="0"/>
      <w:marRight w:val="0"/>
      <w:marTop w:val="0"/>
      <w:marBottom w:val="0"/>
      <w:divBdr>
        <w:top w:val="none" w:sz="0" w:space="0" w:color="auto"/>
        <w:left w:val="none" w:sz="0" w:space="0" w:color="auto"/>
        <w:bottom w:val="none" w:sz="0" w:space="0" w:color="auto"/>
        <w:right w:val="none" w:sz="0" w:space="0" w:color="auto"/>
      </w:divBdr>
    </w:div>
    <w:div w:id="1875268305">
      <w:bodyDiv w:val="1"/>
      <w:marLeft w:val="0"/>
      <w:marRight w:val="0"/>
      <w:marTop w:val="0"/>
      <w:marBottom w:val="0"/>
      <w:divBdr>
        <w:top w:val="none" w:sz="0" w:space="0" w:color="auto"/>
        <w:left w:val="none" w:sz="0" w:space="0" w:color="auto"/>
        <w:bottom w:val="none" w:sz="0" w:space="0" w:color="auto"/>
        <w:right w:val="none" w:sz="0" w:space="0" w:color="auto"/>
      </w:divBdr>
    </w:div>
    <w:div w:id="18827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86800D9-2E8F-470D-8D1F-CE6D883A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23</Pages>
  <Words>2294</Words>
  <Characters>13082</Characters>
  <Application>Microsoft Office Word</Application>
  <DocSecurity>0</DocSecurity>
  <Lines>109</Lines>
  <Paragraphs>30</Paragraphs>
  <ScaleCrop>false</ScaleCrop>
  <Company>Microsoft</Company>
  <LinksUpToDate>false</LinksUpToDate>
  <CharactersWithSpaces>15346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phosphory</cp:lastModifiedBy>
  <cp:revision>5</cp:revision>
  <dcterms:created xsi:type="dcterms:W3CDTF">2014-02-26T11:55:00Z</dcterms:created>
  <dcterms:modified xsi:type="dcterms:W3CDTF">2014-06-06T11:06:00Z</dcterms:modified>
</cp:coreProperties>
</file>